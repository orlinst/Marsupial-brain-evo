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26193" w14:textId="77777777" w:rsidR="00FF76BB" w:rsidRPr="00547227" w:rsidRDefault="005E46A3" w:rsidP="00F33EB3">
      <w:pPr>
        <w:spacing w:line="480" w:lineRule="auto"/>
        <w:rPr>
          <w:rFonts w:ascii="Arial" w:hAnsi="Arial" w:cs="Arial"/>
          <w:szCs w:val="24"/>
          <w:lang w:val="en-GB"/>
        </w:rPr>
      </w:pPr>
      <w:r w:rsidRPr="00547227">
        <w:rPr>
          <w:rFonts w:ascii="Arial" w:hAnsi="Arial" w:cs="Arial"/>
          <w:szCs w:val="24"/>
          <w:lang w:val="en-GB"/>
        </w:rPr>
        <w:t>T</w:t>
      </w:r>
      <w:r w:rsidR="00E96925" w:rsidRPr="00547227">
        <w:rPr>
          <w:rFonts w:ascii="Arial" w:hAnsi="Arial" w:cs="Arial"/>
          <w:szCs w:val="24"/>
          <w:lang w:val="en-GB"/>
        </w:rPr>
        <w:t>esting hypothese</w:t>
      </w:r>
      <w:r w:rsidR="00FF76BB" w:rsidRPr="00547227">
        <w:rPr>
          <w:rFonts w:ascii="Arial" w:hAnsi="Arial" w:cs="Arial"/>
          <w:szCs w:val="24"/>
          <w:lang w:val="en-GB"/>
        </w:rPr>
        <w:t>s of brain size variation</w:t>
      </w:r>
      <w:r w:rsidRPr="00547227">
        <w:rPr>
          <w:rFonts w:ascii="Arial" w:hAnsi="Arial" w:cs="Arial"/>
          <w:szCs w:val="24"/>
          <w:lang w:val="en-GB"/>
        </w:rPr>
        <w:t xml:space="preserve"> using Bayesian comparative framework</w:t>
      </w:r>
      <w:r w:rsidR="00E96925" w:rsidRPr="00547227">
        <w:rPr>
          <w:rFonts w:ascii="Arial" w:hAnsi="Arial" w:cs="Arial"/>
          <w:szCs w:val="24"/>
          <w:lang w:val="en-GB"/>
        </w:rPr>
        <w:t>: the case of marsupials</w:t>
      </w:r>
    </w:p>
    <w:p w14:paraId="386600DF" w14:textId="6E8B5FCD" w:rsidR="00FF76BB" w:rsidRPr="00547227" w:rsidRDefault="00FF76BB" w:rsidP="00F33EB3">
      <w:pPr>
        <w:spacing w:line="480" w:lineRule="auto"/>
        <w:rPr>
          <w:rFonts w:ascii="Arial" w:hAnsi="Arial" w:cs="Arial"/>
          <w:szCs w:val="24"/>
          <w:lang w:val="en-GB"/>
        </w:rPr>
      </w:pPr>
      <w:r w:rsidRPr="00547227">
        <w:rPr>
          <w:rFonts w:ascii="Arial" w:hAnsi="Arial" w:cs="Arial"/>
          <w:szCs w:val="24"/>
          <w:lang w:val="en-GB"/>
        </w:rPr>
        <w:t>Orlin S. Todorov, Simone</w:t>
      </w:r>
      <w:r w:rsidR="000C102E" w:rsidRPr="00547227">
        <w:rPr>
          <w:rFonts w:ascii="Arial" w:hAnsi="Arial" w:cs="Arial"/>
          <w:szCs w:val="24"/>
          <w:lang w:val="en-GB"/>
        </w:rPr>
        <w:t xml:space="preserve"> P.</w:t>
      </w:r>
      <w:r w:rsidRPr="00547227">
        <w:rPr>
          <w:rFonts w:ascii="Arial" w:hAnsi="Arial" w:cs="Arial"/>
          <w:szCs w:val="24"/>
          <w:lang w:val="en-GB"/>
        </w:rPr>
        <w:t xml:space="preserve"> Blomberg, </w:t>
      </w:r>
      <w:r w:rsidR="00B31EDE">
        <w:rPr>
          <w:rFonts w:ascii="Arial" w:hAnsi="Arial" w:cs="Arial"/>
          <w:szCs w:val="24"/>
          <w:lang w:val="en-GB"/>
        </w:rPr>
        <w:t xml:space="preserve">Karen Sears, Anjali Goswami, </w:t>
      </w:r>
      <w:r w:rsidR="00B31EDE" w:rsidRPr="00547227">
        <w:rPr>
          <w:rFonts w:ascii="Arial" w:hAnsi="Arial" w:cs="Arial"/>
          <w:szCs w:val="24"/>
          <w:lang w:val="en-GB"/>
        </w:rPr>
        <w:t>Vera Weisbecker</w:t>
      </w:r>
    </w:p>
    <w:p w14:paraId="6CC5EC69" w14:textId="2A12A688" w:rsidR="005E46A3" w:rsidRDefault="005E46A3" w:rsidP="00F33EB3">
      <w:pPr>
        <w:spacing w:line="480" w:lineRule="auto"/>
        <w:rPr>
          <w:rFonts w:ascii="Arial" w:hAnsi="Arial" w:cs="Arial"/>
          <w:szCs w:val="24"/>
          <w:lang w:val="en-GB"/>
        </w:rPr>
      </w:pPr>
      <w:r w:rsidRPr="00547227">
        <w:rPr>
          <w:rFonts w:ascii="Arial" w:hAnsi="Arial" w:cs="Arial"/>
          <w:szCs w:val="24"/>
          <w:lang w:val="en-GB"/>
        </w:rPr>
        <w:t>The University of Queensland, School of Biological Sciences</w:t>
      </w:r>
    </w:p>
    <w:p w14:paraId="5FDE6F26" w14:textId="77777777" w:rsidR="004424A2" w:rsidRPr="00547227" w:rsidRDefault="004424A2" w:rsidP="004424A2">
      <w:pPr>
        <w:spacing w:line="480" w:lineRule="auto"/>
        <w:rPr>
          <w:rFonts w:ascii="Arial" w:hAnsi="Arial" w:cs="Arial"/>
          <w:szCs w:val="24"/>
          <w:lang w:val="en-GB"/>
        </w:rPr>
      </w:pPr>
      <w:r>
        <w:rPr>
          <w:rFonts w:ascii="Arial" w:hAnsi="Arial" w:cs="Arial"/>
          <w:szCs w:val="24"/>
          <w:lang w:val="en-GB"/>
        </w:rPr>
        <w:t>VW: College of Science and Engineering, Flinders University (I get both UQ and Flinders)</w:t>
      </w:r>
    </w:p>
    <w:p w14:paraId="22D13ED8" w14:textId="77777777" w:rsidR="00F13B1F" w:rsidRPr="00547227" w:rsidRDefault="00F13B1F" w:rsidP="00F13B1F">
      <w:pPr>
        <w:pStyle w:val="Heading1"/>
        <w:spacing w:line="480" w:lineRule="auto"/>
        <w:rPr>
          <w:rFonts w:ascii="Arial" w:hAnsi="Arial" w:cs="Arial"/>
          <w:sz w:val="24"/>
          <w:szCs w:val="24"/>
          <w:lang w:val="en-GB"/>
        </w:rPr>
      </w:pPr>
      <w:r w:rsidRPr="00547227">
        <w:rPr>
          <w:rStyle w:val="Heading1Char"/>
          <w:rFonts w:ascii="Arial" w:hAnsi="Arial" w:cs="Arial"/>
          <w:sz w:val="24"/>
          <w:szCs w:val="24"/>
          <w:lang w:val="en-GB"/>
        </w:rPr>
        <w:t>Significance</w:t>
      </w:r>
      <w:r w:rsidRPr="00547227">
        <w:rPr>
          <w:rFonts w:ascii="Arial" w:hAnsi="Arial" w:cs="Arial"/>
          <w:sz w:val="24"/>
          <w:szCs w:val="24"/>
          <w:lang w:val="en-GB"/>
        </w:rPr>
        <w:t xml:space="preserve"> box</w:t>
      </w:r>
    </w:p>
    <w:p w14:paraId="5064BCA9" w14:textId="77777777" w:rsidR="00F13B1F" w:rsidRPr="00547227" w:rsidRDefault="00F13B1F" w:rsidP="00F13B1F">
      <w:pPr>
        <w:spacing w:line="480" w:lineRule="auto"/>
        <w:rPr>
          <w:lang w:val="en-GB"/>
        </w:rPr>
      </w:pPr>
      <w:commentRangeStart w:id="0"/>
      <w:r>
        <w:rPr>
          <w:rFonts w:ascii="Arial" w:hAnsi="Arial" w:cs="Arial"/>
          <w:szCs w:val="24"/>
          <w:lang w:val="en-GB"/>
        </w:rPr>
        <w:t>This is t</w:t>
      </w:r>
      <w:r w:rsidRPr="00547227">
        <w:rPr>
          <w:rFonts w:ascii="Arial" w:hAnsi="Arial" w:cs="Arial"/>
          <w:szCs w:val="24"/>
          <w:lang w:val="en-GB"/>
        </w:rPr>
        <w:t>he most comprehensive study on marsupial brain evolution to date including data on 176 species from Australia, New Guinea and the Americas</w:t>
      </w:r>
      <w:commentRangeEnd w:id="0"/>
      <w:r w:rsidR="004424A2">
        <w:rPr>
          <w:rStyle w:val="CommentReference"/>
        </w:rPr>
        <w:commentReference w:id="0"/>
      </w:r>
      <w:r w:rsidRPr="00547227">
        <w:rPr>
          <w:rFonts w:ascii="Arial" w:hAnsi="Arial" w:cs="Arial"/>
          <w:szCs w:val="24"/>
          <w:lang w:val="en-GB"/>
        </w:rPr>
        <w:t xml:space="preserve">. We are applying phylogenetically informed imputation techniques and Bayesian statistical methods for the first time in such studies and are confirming previous findings (brain size is constrained by maternal investment; NG marsupials have larger relative brains) and </w:t>
      </w:r>
      <w:r>
        <w:rPr>
          <w:rFonts w:ascii="Arial" w:hAnsi="Arial" w:cs="Arial"/>
          <w:szCs w:val="24"/>
          <w:lang w:val="en-GB"/>
        </w:rPr>
        <w:t>we make several</w:t>
      </w:r>
      <w:r w:rsidRPr="00547227">
        <w:rPr>
          <w:rFonts w:ascii="Arial" w:hAnsi="Arial" w:cs="Arial"/>
          <w:szCs w:val="24"/>
          <w:lang w:val="en-GB"/>
        </w:rPr>
        <w:t xml:space="preserve"> new findings (vulnerability is related to brain size and providing details on the rate of evolution in different marsupial radiations). Additionally, we provide a framework for Bayesian analysis of brain size evolution, incorporating data imputations for the first time.  </w:t>
      </w:r>
    </w:p>
    <w:p w14:paraId="525428AB" w14:textId="77777777" w:rsidR="00467BD6" w:rsidRPr="00547227" w:rsidRDefault="00552D5F" w:rsidP="00F33EB3">
      <w:pPr>
        <w:pStyle w:val="Heading1"/>
        <w:spacing w:line="480" w:lineRule="auto"/>
        <w:rPr>
          <w:rFonts w:ascii="Arial" w:hAnsi="Arial" w:cs="Arial"/>
          <w:sz w:val="24"/>
          <w:szCs w:val="24"/>
          <w:lang w:val="en-GB"/>
        </w:rPr>
      </w:pPr>
      <w:r w:rsidRPr="00547227">
        <w:rPr>
          <w:rFonts w:ascii="Arial" w:hAnsi="Arial" w:cs="Arial"/>
          <w:sz w:val="24"/>
          <w:szCs w:val="24"/>
          <w:lang w:val="en-GB"/>
        </w:rPr>
        <w:t>Abstract</w:t>
      </w:r>
      <w:r w:rsidR="005E46A3" w:rsidRPr="00547227">
        <w:rPr>
          <w:rFonts w:ascii="Arial" w:hAnsi="Arial" w:cs="Arial"/>
          <w:sz w:val="24"/>
          <w:szCs w:val="24"/>
          <w:lang w:val="en-GB"/>
        </w:rPr>
        <w:t xml:space="preserve"> (150 words)</w:t>
      </w:r>
    </w:p>
    <w:p w14:paraId="01A90915" w14:textId="77777777" w:rsidR="00552D5F" w:rsidRPr="00547227" w:rsidRDefault="00552D5F" w:rsidP="00F33EB3">
      <w:pPr>
        <w:pStyle w:val="Heading1"/>
        <w:spacing w:line="480" w:lineRule="auto"/>
        <w:rPr>
          <w:rFonts w:ascii="Arial" w:hAnsi="Arial" w:cs="Arial"/>
          <w:sz w:val="24"/>
          <w:szCs w:val="24"/>
          <w:lang w:val="en-GB"/>
        </w:rPr>
      </w:pPr>
      <w:r w:rsidRPr="00547227">
        <w:rPr>
          <w:rFonts w:ascii="Arial" w:hAnsi="Arial" w:cs="Arial"/>
          <w:sz w:val="24"/>
          <w:szCs w:val="24"/>
          <w:lang w:val="en-GB"/>
        </w:rPr>
        <w:t>Introduction</w:t>
      </w:r>
    </w:p>
    <w:p w14:paraId="1CB0291A" w14:textId="3C4438DB" w:rsidR="00061BAA" w:rsidRPr="00547227" w:rsidRDefault="001146BE">
      <w:pPr>
        <w:spacing w:line="480" w:lineRule="auto"/>
        <w:rPr>
          <w:rFonts w:ascii="Arial" w:hAnsi="Arial" w:cs="Arial"/>
          <w:szCs w:val="24"/>
          <w:lang w:val="en-GB"/>
        </w:rPr>
      </w:pPr>
      <w:r>
        <w:rPr>
          <w:rFonts w:ascii="Arial" w:hAnsi="Arial" w:cs="Arial"/>
          <w:szCs w:val="24"/>
          <w:lang w:val="en-GB"/>
        </w:rPr>
        <w:t>E</w:t>
      </w:r>
      <w:r w:rsidR="005D5284">
        <w:rPr>
          <w:rFonts w:ascii="Arial" w:hAnsi="Arial" w:cs="Arial"/>
          <w:szCs w:val="24"/>
          <w:lang w:val="en-GB"/>
        </w:rPr>
        <w:t>volutionary increases of relative brain sizes within mammals are widely considered to be due to selection for relative brain size</w:t>
      </w:r>
      <w:r w:rsidR="004E12F0">
        <w:rPr>
          <w:rFonts w:ascii="Arial" w:hAnsi="Arial" w:cs="Arial"/>
          <w:szCs w:val="24"/>
          <w:lang w:val="en-GB"/>
        </w:rPr>
        <w:t xml:space="preserve"> </w:t>
      </w:r>
      <w:r w:rsidR="004E12F0">
        <w:rPr>
          <w:rFonts w:ascii="Arial" w:hAnsi="Arial" w:cs="Arial"/>
          <w:szCs w:val="24"/>
          <w:lang w:val="en-GB"/>
        </w:rPr>
        <w:fldChar w:fldCharType="begin">
          <w:fldData xml:space="preserve">PEVuZE5vdGU+PENpdGU+PEF1dGhvcj5SZWFkZXI8L0F1dGhvcj48WWVhcj4yMDAyPC9ZZWFyPjxS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</w:fldData>
        </w:fldChar>
      </w:r>
      <w:r w:rsidR="007954CF">
        <w:rPr>
          <w:rFonts w:ascii="Arial" w:hAnsi="Arial" w:cs="Arial"/>
          <w:szCs w:val="24"/>
          <w:lang w:val="en-GB"/>
        </w:rPr>
        <w:instrText xml:space="preserve"> ADDIN EN.CITE </w:instrText>
      </w:r>
      <w:r w:rsidR="007954CF">
        <w:rPr>
          <w:rFonts w:ascii="Arial" w:hAnsi="Arial" w:cs="Arial"/>
          <w:szCs w:val="24"/>
          <w:lang w:val="en-GB"/>
        </w:rPr>
        <w:fldChar w:fldCharType="begin">
          <w:fldData xml:space="preserve">PEVuZE5vdGU+PENpdGU+PEF1dGhvcj5SZWFkZXI8L0F1dGhvcj48WWVhcj4yMDAyPC9ZZWFyPjxS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</w:fldData>
        </w:fldChar>
      </w:r>
      <w:r w:rsidR="007954CF">
        <w:rPr>
          <w:rFonts w:ascii="Arial" w:hAnsi="Arial" w:cs="Arial"/>
          <w:szCs w:val="24"/>
          <w:lang w:val="en-GB"/>
        </w:rPr>
        <w:instrText xml:space="preserve"> ADDIN EN.CITE.DATA </w:instrText>
      </w:r>
      <w:r w:rsidR="007954CF">
        <w:rPr>
          <w:rFonts w:ascii="Arial" w:hAnsi="Arial" w:cs="Arial"/>
          <w:szCs w:val="24"/>
          <w:lang w:val="en-GB"/>
        </w:rPr>
      </w:r>
      <w:r w:rsidR="007954CF">
        <w:rPr>
          <w:rFonts w:ascii="Arial" w:hAnsi="Arial" w:cs="Arial"/>
          <w:szCs w:val="24"/>
          <w:lang w:val="en-GB"/>
        </w:rPr>
        <w:fldChar w:fldCharType="end"/>
      </w:r>
      <w:r w:rsidR="004E12F0">
        <w:rPr>
          <w:rFonts w:ascii="Arial" w:hAnsi="Arial" w:cs="Arial"/>
          <w:szCs w:val="24"/>
          <w:lang w:val="en-GB"/>
        </w:rPr>
      </w:r>
      <w:r w:rsidR="004E12F0">
        <w:rPr>
          <w:rFonts w:ascii="Arial" w:hAnsi="Arial" w:cs="Arial"/>
          <w:szCs w:val="24"/>
          <w:lang w:val="en-GB"/>
        </w:rPr>
        <w:fldChar w:fldCharType="separate"/>
      </w:r>
      <w:r w:rsidR="007954CF">
        <w:rPr>
          <w:rFonts w:ascii="Arial" w:hAnsi="Arial" w:cs="Arial"/>
          <w:noProof/>
          <w:szCs w:val="24"/>
          <w:lang w:val="en-GB"/>
        </w:rPr>
        <w:t>(Reader &amp; Laland, 2002; Sol, Bacher, Reader, &amp; Lefebvre, 2008)</w:t>
      </w:r>
      <w:r w:rsidR="004E12F0">
        <w:rPr>
          <w:rFonts w:ascii="Arial" w:hAnsi="Arial" w:cs="Arial"/>
          <w:szCs w:val="24"/>
          <w:lang w:val="en-GB"/>
        </w:rPr>
        <w:fldChar w:fldCharType="end"/>
      </w:r>
      <w:r>
        <w:rPr>
          <w:rFonts w:ascii="Arial" w:hAnsi="Arial" w:cs="Arial"/>
          <w:szCs w:val="24"/>
          <w:lang w:val="en-GB"/>
        </w:rPr>
        <w:t>, under the assumption that larger brains relate to better cognitive abilities</w:t>
      </w:r>
      <w:r w:rsidR="005D5284">
        <w:rPr>
          <w:rFonts w:ascii="Arial" w:hAnsi="Arial" w:cs="Arial"/>
          <w:szCs w:val="24"/>
          <w:lang w:val="en-GB"/>
        </w:rPr>
        <w:t xml:space="preserve">. However, </w:t>
      </w:r>
      <w:r>
        <w:rPr>
          <w:rFonts w:ascii="Arial" w:hAnsi="Arial" w:cs="Arial"/>
          <w:szCs w:val="24"/>
          <w:lang w:val="en-GB"/>
        </w:rPr>
        <w:t xml:space="preserve">the kind of cognition that is the target of such selection </w:t>
      </w:r>
      <w:r>
        <w:rPr>
          <w:rFonts w:ascii="Arial" w:hAnsi="Arial" w:cs="Arial"/>
          <w:szCs w:val="24"/>
          <w:lang w:val="en-GB"/>
        </w:rPr>
        <w:lastRenderedPageBreak/>
        <w:t>has been a matter of extensive debate and has been researched using a large diversity of variables. Several overarching selection frameworks have been proposed, with three frameworks (social, eco</w:t>
      </w:r>
      <w:r w:rsidR="007954CF">
        <w:rPr>
          <w:rFonts w:ascii="Arial" w:hAnsi="Arial" w:cs="Arial"/>
          <w:szCs w:val="24"/>
          <w:lang w:val="en-GB"/>
        </w:rPr>
        <w:t>logical</w:t>
      </w:r>
      <w:r>
        <w:rPr>
          <w:rFonts w:ascii="Arial" w:hAnsi="Arial" w:cs="Arial"/>
          <w:szCs w:val="24"/>
          <w:lang w:val="en-GB"/>
        </w:rPr>
        <w:t>, cognitive) roughly summarizing different schools of thought about brain size evolution</w:t>
      </w:r>
      <w:r w:rsidR="007954CF">
        <w:rPr>
          <w:rFonts w:ascii="Arial" w:hAnsi="Arial" w:cs="Arial"/>
          <w:szCs w:val="24"/>
          <w:lang w:val="en-GB"/>
        </w:rPr>
        <w:t xml:space="preserve"> </w:t>
      </w:r>
      <w:r w:rsidR="007954CF">
        <w:rPr>
          <w:rFonts w:ascii="Arial" w:hAnsi="Arial" w:cs="Arial"/>
          <w:szCs w:val="24"/>
          <w:lang w:val="en-GB"/>
        </w:rPr>
        <w:fldChar w:fldCharType="begin">
          <w:fldData xml:space="preserve">PEVuZE5vdGU+PENpdGU+PEF1dGhvcj52YW4gV29lcmRlbjwvQXV0aG9yPjxZZWFyPjIwMTI8L1ll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</w:fldData>
        </w:fldChar>
      </w:r>
      <w:r w:rsidR="004E6D15">
        <w:rPr>
          <w:rFonts w:ascii="Arial" w:hAnsi="Arial" w:cs="Arial"/>
          <w:szCs w:val="24"/>
          <w:lang w:val="en-GB"/>
        </w:rPr>
        <w:instrText xml:space="preserve"> ADDIN EN.CITE </w:instrText>
      </w:r>
      <w:r w:rsidR="004E6D15">
        <w:rPr>
          <w:rFonts w:ascii="Arial" w:hAnsi="Arial" w:cs="Arial"/>
          <w:szCs w:val="24"/>
          <w:lang w:val="en-GB"/>
        </w:rPr>
        <w:fldChar w:fldCharType="begin">
          <w:fldData xml:space="preserve">PEVuZE5vdGU+PENpdGU+PEF1dGhvcj52YW4gV29lcmRlbjwvQXV0aG9yPjxZZWFyPjIwMTI8L1ll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</w:fldData>
        </w:fldChar>
      </w:r>
      <w:r w:rsidR="004E6D15">
        <w:rPr>
          <w:rFonts w:ascii="Arial" w:hAnsi="Arial" w:cs="Arial"/>
          <w:szCs w:val="24"/>
          <w:lang w:val="en-GB"/>
        </w:rPr>
        <w:instrText xml:space="preserve"> ADDIN EN.CITE.DATA </w:instrText>
      </w:r>
      <w:r w:rsidR="004E6D15">
        <w:rPr>
          <w:rFonts w:ascii="Arial" w:hAnsi="Arial" w:cs="Arial"/>
          <w:szCs w:val="24"/>
          <w:lang w:val="en-GB"/>
        </w:rPr>
      </w:r>
      <w:r w:rsidR="004E6D15">
        <w:rPr>
          <w:rFonts w:ascii="Arial" w:hAnsi="Arial" w:cs="Arial"/>
          <w:szCs w:val="24"/>
          <w:lang w:val="en-GB"/>
        </w:rPr>
        <w:fldChar w:fldCharType="end"/>
      </w:r>
      <w:r w:rsidR="007954CF">
        <w:rPr>
          <w:rFonts w:ascii="Arial" w:hAnsi="Arial" w:cs="Arial"/>
          <w:szCs w:val="24"/>
          <w:lang w:val="en-GB"/>
        </w:rPr>
      </w:r>
      <w:r w:rsidR="007954CF">
        <w:rPr>
          <w:rFonts w:ascii="Arial" w:hAnsi="Arial" w:cs="Arial"/>
          <w:szCs w:val="24"/>
          <w:lang w:val="en-GB"/>
        </w:rPr>
        <w:fldChar w:fldCharType="separate"/>
      </w:r>
      <w:r w:rsidR="007954CF">
        <w:rPr>
          <w:rFonts w:ascii="Arial" w:hAnsi="Arial" w:cs="Arial"/>
          <w:noProof/>
          <w:szCs w:val="24"/>
          <w:lang w:val="en-GB"/>
        </w:rPr>
        <w:t>(DeCasien, Williams, &amp; Higham, 2017; Fox, Muthukrishna, &amp; Shultz, 2017; Holekamp &amp; Benson-Amram, 2017; Milton, 1981; Rosati, 2017; Sayol et al., 2016; Todorov, Weisbecker, Gilissen, Zilles, &amp; Sousa, 2019; van Woerden, Willems, van Schaik, &amp; Isler, 2012)</w:t>
      </w:r>
      <w:r w:rsidR="007954CF">
        <w:rPr>
          <w:rFonts w:ascii="Arial" w:hAnsi="Arial" w:cs="Arial"/>
          <w:szCs w:val="24"/>
          <w:lang w:val="en-GB"/>
        </w:rPr>
        <w:fldChar w:fldCharType="end"/>
      </w:r>
      <w:r>
        <w:rPr>
          <w:rFonts w:ascii="Arial" w:hAnsi="Arial" w:cs="Arial"/>
          <w:szCs w:val="24"/>
          <w:lang w:val="en-GB"/>
        </w:rPr>
        <w:t>. The</w:t>
      </w:r>
      <w:r w:rsidR="005D5284" w:rsidRPr="00547227">
        <w:rPr>
          <w:rFonts w:ascii="Arial" w:hAnsi="Arial" w:cs="Arial"/>
          <w:szCs w:val="24"/>
          <w:lang w:val="en-GB"/>
        </w:rPr>
        <w:t xml:space="preserve"> </w:t>
      </w:r>
      <w:r w:rsidR="00CA63F6" w:rsidRPr="00547227">
        <w:rPr>
          <w:rFonts w:ascii="Arial" w:hAnsi="Arial" w:cs="Arial"/>
          <w:szCs w:val="24"/>
          <w:lang w:val="en-GB"/>
        </w:rPr>
        <w:t>‘social-brain’ hypothesis suggests that increase in social complexity (such as social or foraging group size and mating system) can select for larger brain sizes, and particularly larger neocortex size</w:t>
      </w:r>
      <w:r w:rsidR="004E12F0">
        <w:rPr>
          <w:rFonts w:ascii="Arial" w:hAnsi="Arial" w:cs="Arial"/>
          <w:szCs w:val="24"/>
          <w:lang w:val="en-GB"/>
        </w:rPr>
        <w:t xml:space="preserve"> </w:t>
      </w:r>
      <w:r w:rsidR="004E12F0">
        <w:rPr>
          <w:rFonts w:ascii="Arial" w:hAnsi="Arial" w:cs="Arial"/>
          <w:szCs w:val="24"/>
          <w:lang w:val="en-GB"/>
        </w:rPr>
        <w:fldChar w:fldCharType="begin"/>
      </w:r>
      <w:r w:rsidR="004E12F0">
        <w:rPr>
          <w:rFonts w:ascii="Arial" w:hAnsi="Arial" w:cs="Arial"/>
          <w:szCs w:val="24"/>
          <w:lang w:val="en-GB"/>
        </w:rPr>
        <w:instrText xml:space="preserve"> ADDIN EN.CITE &lt;EndNote&gt;&lt;Cite&gt;&lt;Author&gt;Dunbar&lt;/Author&gt;&lt;Year&gt;1998&lt;/Year&gt;&lt;RecNum&gt;328&lt;/RecNum&gt;&lt;DisplayText&gt;(Dunbar, 1998)&lt;/DisplayText&gt;&lt;record&gt;&lt;rec-number&gt;328&lt;/rec-number&gt;&lt;foreign-keys&gt;&lt;key app="EN" db-id="a9aw0atab92x0ledv2kxwsvmdfttad9p2fez" timestamp="1564364865" guid="a20bd2f3-2bef-4f60-ae4e-0992c6bd1dfa"&gt;328&lt;/key&gt;&lt;/foreign-keys&gt;&lt;ref-type name="Journal Article"&gt;17&lt;/ref-type&gt;&lt;contributors&gt;&lt;authors&gt;&lt;author&gt;Dunbar, Robin I. M.&lt;/author&gt;&lt;/authors&gt;&lt;/contributors&gt;&lt;auth-address&gt;Univ Liverpool, Liverpool L69 3BX, Merseyside, England&lt;/auth-address&gt;&lt;titles&gt;&lt;title&gt;The social brain hypothesis&lt;/title&gt;&lt;secondary-title&gt;Evolutionary Anthropology: Issues, News, and Reviews&lt;/secondary-title&gt;&lt;alt-title&gt;Evol Anthropol&lt;/alt-title&gt;&lt;/titles&gt;&lt;pages&gt;178-190&lt;/pages&gt;&lt;volume&gt;6&lt;/volume&gt;&lt;number&gt;5&lt;/number&gt;&lt;section&gt;178&lt;/section&gt;&lt;keywords&gt;&lt;keyword&gt;brain size&lt;/keyword&gt;&lt;keyword&gt;neocortex&lt;/keyword&gt;&lt;keyword&gt;social brain hypothesis&lt;/keyword&gt;&lt;keyword&gt;social skills&lt;/keyword&gt;&lt;keyword&gt;mind reading&lt;/keyword&gt;&lt;keyword&gt;primates&lt;/keyword&gt;&lt;keyword&gt;neocortex size&lt;/keyword&gt;&lt;keyword&gt;primates&lt;/keyword&gt;&lt;keyword&gt;evolution&lt;/keyword&gt;&lt;keyword&gt;mammals&lt;/keyword&gt;&lt;keyword&gt;insectivores&lt;/keyword&gt;&lt;keyword&gt;monkeys&lt;/keyword&gt;&lt;keyword&gt;ecology&lt;/keyword&gt;&lt;/keywords&gt;&lt;dates&gt;&lt;year&gt;1998&lt;/year&gt;&lt;/dates&gt;&lt;publisher&gt;Wiley-Blackwell&lt;/publisher&gt;&lt;isbn&gt;10601538&amp;#xD;15206505&lt;/isbn&gt;&lt;accession-num&gt;WOS:000075045600006&lt;/accession-num&gt;&lt;urls&gt;&lt;related-urls&gt;&lt;url&gt;&amp;lt;Go to ISI&amp;gt;://WOS:000075045600006&lt;/url&gt;&lt;/related-urls&gt;&lt;/urls&gt;&lt;electronic-resource-num&gt;10.1002/(sici)1520-6505(1998)6:5&amp;lt;178::Aid-evan5&amp;gt;3.0.Co;2-8&lt;/electronic-resource-num&gt;&lt;language&gt;English&lt;/language&gt;&lt;/record&gt;&lt;/Cite&gt;&lt;/EndNote&gt;</w:instrText>
      </w:r>
      <w:r w:rsidR="004E12F0">
        <w:rPr>
          <w:rFonts w:ascii="Arial" w:hAnsi="Arial" w:cs="Arial"/>
          <w:szCs w:val="24"/>
          <w:lang w:val="en-GB"/>
        </w:rPr>
        <w:fldChar w:fldCharType="separate"/>
      </w:r>
      <w:r w:rsidR="004E12F0">
        <w:rPr>
          <w:rFonts w:ascii="Arial" w:hAnsi="Arial" w:cs="Arial"/>
          <w:noProof/>
          <w:szCs w:val="24"/>
          <w:lang w:val="en-GB"/>
        </w:rPr>
        <w:t>(Dunbar, 1998)</w:t>
      </w:r>
      <w:r w:rsidR="004E12F0">
        <w:rPr>
          <w:rFonts w:ascii="Arial" w:hAnsi="Arial" w:cs="Arial"/>
          <w:szCs w:val="24"/>
          <w:lang w:val="en-GB"/>
        </w:rPr>
        <w:fldChar w:fldCharType="end"/>
      </w:r>
      <w:r w:rsidR="00CA63F6" w:rsidRPr="00547227">
        <w:rPr>
          <w:rFonts w:ascii="Arial" w:hAnsi="Arial" w:cs="Arial"/>
          <w:szCs w:val="24"/>
          <w:lang w:val="en-GB"/>
        </w:rPr>
        <w:t xml:space="preserve">. </w:t>
      </w:r>
      <w:r>
        <w:rPr>
          <w:rFonts w:ascii="Arial" w:hAnsi="Arial" w:cs="Arial"/>
          <w:szCs w:val="24"/>
          <w:lang w:val="en-GB"/>
        </w:rPr>
        <w:t>The</w:t>
      </w:r>
      <w:r w:rsidR="00CA63F6" w:rsidRPr="00547227">
        <w:rPr>
          <w:rFonts w:ascii="Arial" w:hAnsi="Arial" w:cs="Arial"/>
          <w:szCs w:val="24"/>
          <w:lang w:val="en-GB"/>
        </w:rPr>
        <w:t xml:space="preserve"> ‘ecological brain’ hypothesis </w:t>
      </w:r>
      <w:r>
        <w:rPr>
          <w:rFonts w:ascii="Arial" w:hAnsi="Arial" w:cs="Arial"/>
          <w:szCs w:val="24"/>
          <w:lang w:val="en-GB"/>
        </w:rPr>
        <w:t>focuses on</w:t>
      </w:r>
      <w:r w:rsidR="00CA63F6" w:rsidRPr="00547227">
        <w:rPr>
          <w:rFonts w:ascii="Arial" w:hAnsi="Arial" w:cs="Arial"/>
          <w:szCs w:val="24"/>
          <w:lang w:val="en-GB"/>
        </w:rPr>
        <w:t xml:space="preserve"> cognitive demands related to ecological factors (diet, home range, predation pressure) </w:t>
      </w:r>
      <w:r w:rsidR="004E12F0">
        <w:rPr>
          <w:rFonts w:ascii="Arial" w:hAnsi="Arial" w:cs="Arial"/>
          <w:szCs w:val="24"/>
          <w:lang w:val="en-GB"/>
        </w:rPr>
        <w:fldChar w:fldCharType="begin">
          <w:fldData xml:space="preserve">PEVuZE5vdGU+PENpdGU+PEF1dGhvcj5EZUNhc2llbjwvQXV0aG9yPjxZZWFyPjIwMTc8L1llYXI+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</w:fldData>
        </w:fldChar>
      </w:r>
      <w:r w:rsidR="007954CF">
        <w:rPr>
          <w:rFonts w:ascii="Arial" w:hAnsi="Arial" w:cs="Arial"/>
          <w:szCs w:val="24"/>
          <w:lang w:val="en-GB"/>
        </w:rPr>
        <w:instrText xml:space="preserve"> ADDIN EN.CITE </w:instrText>
      </w:r>
      <w:r w:rsidR="007954CF">
        <w:rPr>
          <w:rFonts w:ascii="Arial" w:hAnsi="Arial" w:cs="Arial"/>
          <w:szCs w:val="24"/>
          <w:lang w:val="en-GB"/>
        </w:rPr>
        <w:fldChar w:fldCharType="begin">
          <w:fldData xml:space="preserve">PEVuZE5vdGU+PENpdGU+PEF1dGhvcj5EZUNhc2llbjwvQXV0aG9yPjxZZWFyPjIwMTc8L1llYXI+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</w:fldData>
        </w:fldChar>
      </w:r>
      <w:r w:rsidR="007954CF">
        <w:rPr>
          <w:rFonts w:ascii="Arial" w:hAnsi="Arial" w:cs="Arial"/>
          <w:szCs w:val="24"/>
          <w:lang w:val="en-GB"/>
        </w:rPr>
        <w:instrText xml:space="preserve"> ADDIN EN.CITE.DATA </w:instrText>
      </w:r>
      <w:r w:rsidR="007954CF">
        <w:rPr>
          <w:rFonts w:ascii="Arial" w:hAnsi="Arial" w:cs="Arial"/>
          <w:szCs w:val="24"/>
          <w:lang w:val="en-GB"/>
        </w:rPr>
      </w:r>
      <w:r w:rsidR="007954CF">
        <w:rPr>
          <w:rFonts w:ascii="Arial" w:hAnsi="Arial" w:cs="Arial"/>
          <w:szCs w:val="24"/>
          <w:lang w:val="en-GB"/>
        </w:rPr>
        <w:fldChar w:fldCharType="end"/>
      </w:r>
      <w:r w:rsidR="004E12F0">
        <w:rPr>
          <w:rFonts w:ascii="Arial" w:hAnsi="Arial" w:cs="Arial"/>
          <w:szCs w:val="24"/>
          <w:lang w:val="en-GB"/>
        </w:rPr>
      </w:r>
      <w:r w:rsidR="004E12F0">
        <w:rPr>
          <w:rFonts w:ascii="Arial" w:hAnsi="Arial" w:cs="Arial"/>
          <w:szCs w:val="24"/>
          <w:lang w:val="en-GB"/>
        </w:rPr>
        <w:fldChar w:fldCharType="separate"/>
      </w:r>
      <w:r w:rsidR="007954CF">
        <w:rPr>
          <w:rFonts w:ascii="Arial" w:hAnsi="Arial" w:cs="Arial"/>
          <w:noProof/>
          <w:szCs w:val="24"/>
          <w:lang w:val="en-GB"/>
        </w:rPr>
        <w:t>(DeCasien et al., 2017; Milton, 1981)</w:t>
      </w:r>
      <w:r w:rsidR="004E12F0">
        <w:rPr>
          <w:rFonts w:ascii="Arial" w:hAnsi="Arial" w:cs="Arial"/>
          <w:szCs w:val="24"/>
          <w:lang w:val="en-GB"/>
        </w:rPr>
        <w:fldChar w:fldCharType="end"/>
      </w:r>
      <w:r>
        <w:rPr>
          <w:rFonts w:ascii="Arial" w:hAnsi="Arial" w:cs="Arial"/>
          <w:szCs w:val="24"/>
          <w:lang w:val="en-GB"/>
        </w:rPr>
        <w:t xml:space="preserve">. Lastly, the </w:t>
      </w:r>
      <w:r w:rsidR="007954CF">
        <w:rPr>
          <w:rFonts w:ascii="Arial" w:hAnsi="Arial" w:cs="Arial"/>
          <w:szCs w:val="24"/>
          <w:lang w:val="en-GB"/>
        </w:rPr>
        <w:t>cognitive buffer hypothesis</w:t>
      </w:r>
      <w:r>
        <w:rPr>
          <w:rFonts w:ascii="Arial" w:hAnsi="Arial" w:cs="Arial"/>
          <w:szCs w:val="24"/>
          <w:lang w:val="en-GB"/>
        </w:rPr>
        <w:t xml:space="preserve"> is </w:t>
      </w:r>
      <w:r w:rsidR="005D5284">
        <w:rPr>
          <w:rFonts w:ascii="Arial" w:hAnsi="Arial" w:cs="Arial"/>
          <w:szCs w:val="24"/>
          <w:lang w:val="en-GB"/>
        </w:rPr>
        <w:t xml:space="preserve">a </w:t>
      </w:r>
      <w:r>
        <w:rPr>
          <w:rFonts w:ascii="Arial" w:hAnsi="Arial" w:cs="Arial"/>
          <w:szCs w:val="24"/>
          <w:lang w:val="en-GB"/>
        </w:rPr>
        <w:t>much more general</w:t>
      </w:r>
      <w:r w:rsidRPr="00547227">
        <w:rPr>
          <w:rFonts w:ascii="Arial" w:hAnsi="Arial" w:cs="Arial"/>
          <w:szCs w:val="24"/>
          <w:lang w:val="en-GB"/>
        </w:rPr>
        <w:t xml:space="preserve"> </w:t>
      </w:r>
      <w:r w:rsidR="00F1513D" w:rsidRPr="00547227">
        <w:rPr>
          <w:rFonts w:ascii="Arial" w:hAnsi="Arial" w:cs="Arial"/>
          <w:szCs w:val="24"/>
          <w:lang w:val="en-GB"/>
        </w:rPr>
        <w:t>hypothesis regarding the evolution of brain variation</w:t>
      </w:r>
      <w:r w:rsidR="007954CF">
        <w:rPr>
          <w:rFonts w:ascii="Arial" w:hAnsi="Arial" w:cs="Arial"/>
          <w:szCs w:val="24"/>
          <w:lang w:val="en-GB"/>
        </w:rPr>
        <w:t>,</w:t>
      </w:r>
      <w:r w:rsidR="00F1513D" w:rsidRPr="00547227">
        <w:rPr>
          <w:rFonts w:ascii="Arial" w:hAnsi="Arial" w:cs="Arial"/>
          <w:szCs w:val="24"/>
          <w:lang w:val="en-GB"/>
        </w:rPr>
        <w:t xml:space="preserve"> which </w:t>
      </w:r>
      <w:r w:rsidR="005D5284">
        <w:rPr>
          <w:rFonts w:ascii="Arial" w:hAnsi="Arial" w:cs="Arial"/>
          <w:szCs w:val="24"/>
          <w:lang w:val="en-GB"/>
        </w:rPr>
        <w:t>do</w:t>
      </w:r>
      <w:r w:rsidR="002F1C3F">
        <w:rPr>
          <w:rFonts w:ascii="Arial" w:hAnsi="Arial" w:cs="Arial"/>
          <w:szCs w:val="24"/>
          <w:lang w:val="en-GB"/>
        </w:rPr>
        <w:t>es</w:t>
      </w:r>
      <w:r w:rsidR="005D5284">
        <w:rPr>
          <w:rFonts w:ascii="Arial" w:hAnsi="Arial" w:cs="Arial"/>
          <w:szCs w:val="24"/>
          <w:lang w:val="en-GB"/>
        </w:rPr>
        <w:t xml:space="preserve"> not</w:t>
      </w:r>
      <w:r w:rsidR="005D5284" w:rsidRPr="00547227">
        <w:rPr>
          <w:rFonts w:ascii="Arial" w:hAnsi="Arial" w:cs="Arial"/>
          <w:szCs w:val="24"/>
          <w:lang w:val="en-GB"/>
        </w:rPr>
        <w:t xml:space="preserve"> </w:t>
      </w:r>
      <w:r w:rsidR="00F1513D" w:rsidRPr="00547227">
        <w:rPr>
          <w:rFonts w:ascii="Arial" w:hAnsi="Arial" w:cs="Arial"/>
          <w:szCs w:val="24"/>
          <w:lang w:val="en-GB"/>
        </w:rPr>
        <w:t>associate relative size increase with particular behavioural parameters</w:t>
      </w:r>
      <w:r w:rsidR="00061BAA" w:rsidRPr="00547227">
        <w:rPr>
          <w:rFonts w:ascii="Arial" w:hAnsi="Arial" w:cs="Arial"/>
          <w:szCs w:val="24"/>
          <w:lang w:val="en-GB"/>
        </w:rPr>
        <w:t xml:space="preserve">. </w:t>
      </w:r>
      <w:r w:rsidR="004D4F2B">
        <w:rPr>
          <w:rFonts w:ascii="Arial" w:hAnsi="Arial" w:cs="Arial"/>
          <w:szCs w:val="24"/>
          <w:lang w:val="en-GB"/>
        </w:rPr>
        <w:t>Rather, it posits</w:t>
      </w:r>
      <w:r w:rsidR="00F1513D" w:rsidRPr="00547227">
        <w:rPr>
          <w:rFonts w:ascii="Arial" w:hAnsi="Arial" w:cs="Arial"/>
          <w:szCs w:val="24"/>
          <w:lang w:val="en-GB"/>
        </w:rPr>
        <w:t xml:space="preserve"> that larger brains generally improve fitness and survival, due to advantages related to </w:t>
      </w:r>
      <w:r w:rsidR="004D4F2B">
        <w:rPr>
          <w:rFonts w:ascii="Arial" w:hAnsi="Arial" w:cs="Arial"/>
          <w:szCs w:val="24"/>
          <w:lang w:val="en-GB"/>
        </w:rPr>
        <w:t>negotiating</w:t>
      </w:r>
      <w:r w:rsidR="004D4F2B" w:rsidRPr="00547227">
        <w:rPr>
          <w:rFonts w:ascii="Arial" w:hAnsi="Arial" w:cs="Arial"/>
          <w:szCs w:val="24"/>
          <w:lang w:val="en-GB"/>
        </w:rPr>
        <w:t xml:space="preserve"> </w:t>
      </w:r>
      <w:r w:rsidR="00061BAA" w:rsidRPr="00547227">
        <w:rPr>
          <w:rFonts w:ascii="Arial" w:hAnsi="Arial" w:cs="Arial"/>
          <w:szCs w:val="24"/>
          <w:lang w:val="en-GB"/>
        </w:rPr>
        <w:t xml:space="preserve">novel </w:t>
      </w:r>
      <w:r w:rsidR="004D4F2B">
        <w:rPr>
          <w:rFonts w:ascii="Arial" w:hAnsi="Arial" w:cs="Arial"/>
          <w:szCs w:val="24"/>
          <w:lang w:val="en-GB"/>
        </w:rPr>
        <w:t>or</w:t>
      </w:r>
      <w:r w:rsidR="004D4F2B" w:rsidRPr="00547227">
        <w:rPr>
          <w:rFonts w:ascii="Arial" w:hAnsi="Arial" w:cs="Arial"/>
          <w:szCs w:val="24"/>
          <w:lang w:val="en-GB"/>
        </w:rPr>
        <w:t xml:space="preserve"> </w:t>
      </w:r>
      <w:r w:rsidR="00061BAA" w:rsidRPr="00547227">
        <w:rPr>
          <w:rFonts w:ascii="Arial" w:hAnsi="Arial" w:cs="Arial"/>
          <w:szCs w:val="24"/>
          <w:lang w:val="en-GB"/>
        </w:rPr>
        <w:t>unpredictable environments and situations</w:t>
      </w:r>
      <w:r w:rsidR="004E12F0">
        <w:rPr>
          <w:rFonts w:ascii="Arial" w:hAnsi="Arial" w:cs="Arial"/>
          <w:szCs w:val="24"/>
          <w:lang w:val="en-GB"/>
        </w:rPr>
        <w:t xml:space="preserve"> </w:t>
      </w:r>
      <w:r w:rsidR="004E12F0">
        <w:rPr>
          <w:rFonts w:ascii="Arial" w:hAnsi="Arial" w:cs="Arial"/>
          <w:szCs w:val="24"/>
          <w:lang w:val="en-GB"/>
        </w:rPr>
        <w:fldChar w:fldCharType="begin">
          <w:fldData xml:space="preserve">PEVuZE5vdGU+PENpdGU+PEF1dGhvcj52YW4gV29lcmRlbjwvQXV0aG9yPjxZZWFyPjIwMTI8L1ll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</w:fldData>
        </w:fldChar>
      </w:r>
      <w:r w:rsidR="007954CF">
        <w:rPr>
          <w:rFonts w:ascii="Arial" w:hAnsi="Arial" w:cs="Arial"/>
          <w:szCs w:val="24"/>
          <w:lang w:val="en-GB"/>
        </w:rPr>
        <w:instrText xml:space="preserve"> ADDIN EN.CITE </w:instrText>
      </w:r>
      <w:r w:rsidR="007954CF">
        <w:rPr>
          <w:rFonts w:ascii="Arial" w:hAnsi="Arial" w:cs="Arial"/>
          <w:szCs w:val="24"/>
          <w:lang w:val="en-GB"/>
        </w:rPr>
        <w:fldChar w:fldCharType="begin">
          <w:fldData xml:space="preserve">PEVuZE5vdGU+PENpdGU+PEF1dGhvcj52YW4gV29lcmRlbjwvQXV0aG9yPjxZZWFyPjIwMTI8L1ll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</w:fldData>
        </w:fldChar>
      </w:r>
      <w:r w:rsidR="007954CF">
        <w:rPr>
          <w:rFonts w:ascii="Arial" w:hAnsi="Arial" w:cs="Arial"/>
          <w:szCs w:val="24"/>
          <w:lang w:val="en-GB"/>
        </w:rPr>
        <w:instrText xml:space="preserve"> ADDIN EN.CITE.DATA </w:instrText>
      </w:r>
      <w:r w:rsidR="007954CF">
        <w:rPr>
          <w:rFonts w:ascii="Arial" w:hAnsi="Arial" w:cs="Arial"/>
          <w:szCs w:val="24"/>
          <w:lang w:val="en-GB"/>
        </w:rPr>
      </w:r>
      <w:r w:rsidR="007954CF">
        <w:rPr>
          <w:rFonts w:ascii="Arial" w:hAnsi="Arial" w:cs="Arial"/>
          <w:szCs w:val="24"/>
          <w:lang w:val="en-GB"/>
        </w:rPr>
        <w:fldChar w:fldCharType="end"/>
      </w:r>
      <w:r w:rsidR="004E12F0">
        <w:rPr>
          <w:rFonts w:ascii="Arial" w:hAnsi="Arial" w:cs="Arial"/>
          <w:szCs w:val="24"/>
          <w:lang w:val="en-GB"/>
        </w:rPr>
      </w:r>
      <w:r w:rsidR="004E12F0">
        <w:rPr>
          <w:rFonts w:ascii="Arial" w:hAnsi="Arial" w:cs="Arial"/>
          <w:szCs w:val="24"/>
          <w:lang w:val="en-GB"/>
        </w:rPr>
        <w:fldChar w:fldCharType="separate"/>
      </w:r>
      <w:r w:rsidR="007954CF">
        <w:rPr>
          <w:rFonts w:ascii="Arial" w:hAnsi="Arial" w:cs="Arial"/>
          <w:noProof/>
          <w:szCs w:val="24"/>
          <w:lang w:val="en-GB"/>
        </w:rPr>
        <w:t>(Daniel Sol, 2009; van Woerden et al., 2012)</w:t>
      </w:r>
      <w:r w:rsidR="004E12F0">
        <w:rPr>
          <w:rFonts w:ascii="Arial" w:hAnsi="Arial" w:cs="Arial"/>
          <w:szCs w:val="24"/>
          <w:lang w:val="en-GB"/>
        </w:rPr>
        <w:fldChar w:fldCharType="end"/>
      </w:r>
      <w:r w:rsidR="00061BAA" w:rsidRPr="00547227">
        <w:rPr>
          <w:rFonts w:ascii="Arial" w:hAnsi="Arial" w:cs="Arial"/>
          <w:szCs w:val="24"/>
          <w:lang w:val="en-GB"/>
        </w:rPr>
        <w:t xml:space="preserve">. </w:t>
      </w:r>
      <w:r w:rsidR="002F1C3F">
        <w:rPr>
          <w:rFonts w:ascii="Arial" w:hAnsi="Arial" w:cs="Arial"/>
          <w:szCs w:val="24"/>
          <w:lang w:val="en-GB"/>
        </w:rPr>
        <w:t xml:space="preserve">This </w:t>
      </w:r>
      <w:r w:rsidR="00061BAA" w:rsidRPr="00547227">
        <w:rPr>
          <w:rFonts w:ascii="Arial" w:hAnsi="Arial" w:cs="Arial"/>
          <w:szCs w:val="24"/>
          <w:lang w:val="en-GB"/>
        </w:rPr>
        <w:t>buffer function of the brain could result in the generation of positive feedback processes which can even accelerate brain evolution</w:t>
      </w:r>
      <w:r w:rsidR="00406E38">
        <w:rPr>
          <w:rFonts w:ascii="Arial" w:hAnsi="Arial" w:cs="Arial"/>
          <w:szCs w:val="24"/>
          <w:lang w:val="en-GB"/>
        </w:rPr>
        <w:t xml:space="preserve"> </w:t>
      </w:r>
      <w:r w:rsidR="008E7643">
        <w:rPr>
          <w:rFonts w:ascii="Arial" w:hAnsi="Arial" w:cs="Arial"/>
          <w:szCs w:val="24"/>
          <w:lang w:val="en-GB"/>
        </w:rPr>
        <w:fldChar w:fldCharType="begin"/>
      </w:r>
      <w:r w:rsidR="007F5827">
        <w:rPr>
          <w:rFonts w:ascii="Arial" w:hAnsi="Arial" w:cs="Arial"/>
          <w:szCs w:val="24"/>
          <w:lang w:val="en-GB"/>
        </w:rPr>
        <w:instrText xml:space="preserve"> ADDIN EN.CITE &lt;EndNote&gt;&lt;Cite&gt;&lt;Author&gt;Sol&lt;/Author&gt;&lt;Year&gt;2009&lt;/Year&gt;&lt;RecNum&gt;79&lt;/RecNum&gt;&lt;DisplayText&gt;(D. Sol, 2009)&lt;/DisplayText&gt;&lt;record&gt;&lt;rec-number&gt;79&lt;/rec-number&gt;&lt;foreign-keys&gt;&lt;key app="EN" db-id="a9aw0atab92x0ledv2kxwsvmdfttad9p2fez" timestamp="1564364862" guid="748b6077-3b0d-4d1a-bf32-3a80666d5642"&gt;79&lt;/key&gt;&lt;/foreign-keys&gt;&lt;ref-type name="Journal Article"&gt;17&lt;/ref-type&gt;&lt;contributors&gt;&lt;authors&gt;&lt;author&gt;Sol, D.&lt;/author&gt;&lt;/authors&gt;&lt;/contributors&gt;&lt;auth-address&gt;CSIC-CEAB-CREAF Centre for Ecological Research and Applied Forestries, Autonomous University of Barcelona, 08193 Bellaterra, Catalonia, Spain. dsolrueda@gmail.com&lt;/auth-address&gt;&lt;titles&gt;&lt;title&gt;Revisiting the cognitive buffer hypothesis for the evolution of large brains&lt;/title&gt;&lt;secondary-title&gt;Biol Lett&lt;/secondary-title&gt;&lt;/titles&gt;&lt;pages&gt;130-3&lt;/pages&gt;&lt;volume&gt;5&lt;/volume&gt;&lt;number&gt;1&lt;/number&gt;&lt;edition&gt;2008/12/04&lt;/edition&gt;&lt;keywords&gt;&lt;keyword&gt;Animals&lt;/keyword&gt;&lt;keyword&gt;*Behavior, Animal&lt;/keyword&gt;&lt;keyword&gt;*Biological Evolution&lt;/keyword&gt;&lt;keyword&gt;Brain/*anatomy &amp;amp; histology/physiology&lt;/keyword&gt;&lt;keyword&gt;Cognition/*physiology&lt;/keyword&gt;&lt;keyword&gt;Organ Size&lt;/keyword&gt;&lt;/keywords&gt;&lt;dates&gt;&lt;year&gt;2009&lt;/year&gt;&lt;pub-dates&gt;&lt;date&gt;Feb 23&lt;/date&gt;&lt;/pub-dates&gt;&lt;/dates&gt;&lt;publisher&gt;The Royal Society&lt;/publisher&gt;&lt;isbn&gt;1744-9561 (Print)&amp;#xD;1744-9561 (Linking)&lt;/isbn&gt;&lt;accession-num&gt;19049952&lt;/accession-num&gt;&lt;urls&gt;&lt;related-urls&gt;&lt;url&gt;https://www.ncbi.nlm.nih.gov/pubmed/19049952&lt;/url&gt;&lt;/related-urls&gt;&lt;/urls&gt;&lt;custom2&gt;PMC2657766&lt;/custom2&gt;&lt;electronic-resource-num&gt;10.1098/rsbl.2008.0621&lt;/electronic-resource-num&gt;&lt;/record&gt;&lt;/Cite&gt;&lt;/EndNote&gt;</w:instrText>
      </w:r>
      <w:r w:rsidR="008E7643">
        <w:rPr>
          <w:rFonts w:ascii="Arial" w:hAnsi="Arial" w:cs="Arial"/>
          <w:szCs w:val="24"/>
          <w:lang w:val="en-GB"/>
        </w:rPr>
        <w:fldChar w:fldCharType="separate"/>
      </w:r>
      <w:r w:rsidR="007F5827">
        <w:rPr>
          <w:rFonts w:ascii="Arial" w:hAnsi="Arial" w:cs="Arial"/>
          <w:noProof/>
          <w:szCs w:val="24"/>
          <w:lang w:val="en-GB"/>
        </w:rPr>
        <w:t>(D. Sol, 2009)</w:t>
      </w:r>
      <w:r w:rsidR="008E7643">
        <w:rPr>
          <w:rFonts w:ascii="Arial" w:hAnsi="Arial" w:cs="Arial"/>
          <w:szCs w:val="24"/>
          <w:lang w:val="en-GB"/>
        </w:rPr>
        <w:fldChar w:fldCharType="end"/>
      </w:r>
      <w:r w:rsidR="00061BAA" w:rsidRPr="00547227">
        <w:rPr>
          <w:rFonts w:ascii="Arial" w:hAnsi="Arial" w:cs="Arial"/>
          <w:szCs w:val="24"/>
          <w:lang w:val="en-GB"/>
        </w:rPr>
        <w:t>.</w:t>
      </w:r>
    </w:p>
    <w:p w14:paraId="14819FB5" w14:textId="0A883D0E" w:rsidR="00A32890" w:rsidRPr="004E6D15" w:rsidRDefault="00053C0C">
      <w:pPr>
        <w:spacing w:line="480" w:lineRule="auto"/>
        <w:rPr>
          <w:rFonts w:ascii="Arial" w:hAnsi="Arial" w:cs="Arial"/>
          <w:szCs w:val="24"/>
          <w:lang w:val="en-GB"/>
        </w:rPr>
      </w:pPr>
      <w:r>
        <w:rPr>
          <w:rFonts w:ascii="Arial" w:hAnsi="Arial" w:cs="Arial"/>
          <w:szCs w:val="24"/>
          <w:lang w:val="en-GB"/>
        </w:rPr>
        <w:t xml:space="preserve">The general picture </w:t>
      </w:r>
      <w:r w:rsidR="004E6D15">
        <w:rPr>
          <w:rFonts w:ascii="Arial" w:hAnsi="Arial" w:cs="Arial"/>
          <w:szCs w:val="24"/>
          <w:lang w:val="en-GB"/>
        </w:rPr>
        <w:t xml:space="preserve">surrounding the evolution of brain size variation is confounded by several issues mainly related to data collection, choice of relative versus absolute brain size, the choice of correlated behavioural and cognitive variables, scarcity of specimens, and by the statistical approach undertaken </w:t>
      </w:r>
      <w:commentRangeStart w:id="1"/>
      <w:r>
        <w:rPr>
          <w:rFonts w:ascii="Arial" w:hAnsi="Arial" w:cs="Arial"/>
          <w:szCs w:val="24"/>
          <w:lang w:val="en-GB"/>
        </w:rPr>
        <w:fldChar w:fldCharType="begin">
          <w:fldData xml:space="preserve">PEVuZE5vdGU+PENpdGU+PEF1dGhvcj5IZWFseTwvQXV0aG9yPjxZZWFyPjIwMDc8L1llYXI+PFJl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</w:fldData>
        </w:fldChar>
      </w:r>
      <w:r w:rsidR="004E6D15">
        <w:rPr>
          <w:rFonts w:ascii="Arial" w:hAnsi="Arial" w:cs="Arial"/>
          <w:szCs w:val="24"/>
          <w:lang w:val="en-GB"/>
        </w:rPr>
        <w:instrText xml:space="preserve"> ADDIN EN.CITE </w:instrText>
      </w:r>
      <w:r w:rsidR="004E6D15">
        <w:rPr>
          <w:rFonts w:ascii="Arial" w:hAnsi="Arial" w:cs="Arial"/>
          <w:szCs w:val="24"/>
          <w:lang w:val="en-GB"/>
        </w:rPr>
        <w:fldChar w:fldCharType="begin">
          <w:fldData xml:space="preserve">PEVuZE5vdGU+PENpdGU+PEF1dGhvcj5IZWFseTwvQXV0aG9yPjxZZWFyPjIwMDc8L1llYXI+PFJl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</w:fldData>
        </w:fldChar>
      </w:r>
      <w:r w:rsidR="004E6D15">
        <w:rPr>
          <w:rFonts w:ascii="Arial" w:hAnsi="Arial" w:cs="Arial"/>
          <w:szCs w:val="24"/>
          <w:lang w:val="en-GB"/>
        </w:rPr>
        <w:instrText xml:space="preserve"> ADDIN EN.CITE.DATA </w:instrText>
      </w:r>
      <w:r w:rsidR="004E6D15">
        <w:rPr>
          <w:rFonts w:ascii="Arial" w:hAnsi="Arial" w:cs="Arial"/>
          <w:szCs w:val="24"/>
          <w:lang w:val="en-GB"/>
        </w:rPr>
      </w:r>
      <w:r w:rsidR="004E6D15">
        <w:rPr>
          <w:rFonts w:ascii="Arial" w:hAnsi="Arial" w:cs="Arial"/>
          <w:szCs w:val="24"/>
          <w:lang w:val="en-GB"/>
        </w:rPr>
        <w:fldChar w:fldCharType="end"/>
      </w:r>
      <w:r>
        <w:rPr>
          <w:rFonts w:ascii="Arial" w:hAnsi="Arial" w:cs="Arial"/>
          <w:szCs w:val="24"/>
          <w:lang w:val="en-GB"/>
        </w:rPr>
      </w:r>
      <w:r>
        <w:rPr>
          <w:rFonts w:ascii="Arial" w:hAnsi="Arial" w:cs="Arial"/>
          <w:szCs w:val="24"/>
          <w:lang w:val="en-GB"/>
        </w:rPr>
        <w:fldChar w:fldCharType="separate"/>
      </w:r>
      <w:r w:rsidR="004E6D15">
        <w:rPr>
          <w:rFonts w:ascii="Arial" w:hAnsi="Arial" w:cs="Arial"/>
          <w:noProof/>
          <w:szCs w:val="24"/>
          <w:lang w:val="en-GB"/>
        </w:rPr>
        <w:t>(Barton &amp; Montgomery, 2019; Healy &amp; Rowe, 2007; Wartel, Lindenfors, &amp; Lind, 2019)</w:t>
      </w:r>
      <w:r>
        <w:rPr>
          <w:rFonts w:ascii="Arial" w:hAnsi="Arial" w:cs="Arial"/>
          <w:szCs w:val="24"/>
          <w:lang w:val="en-GB"/>
        </w:rPr>
        <w:fldChar w:fldCharType="end"/>
      </w:r>
      <w:commentRangeEnd w:id="1"/>
      <w:r w:rsidR="002F1C3F">
        <w:rPr>
          <w:rStyle w:val="CommentReference"/>
        </w:rPr>
        <w:commentReference w:id="1"/>
      </w:r>
      <w:r w:rsidR="009561AC" w:rsidRPr="00B832D4">
        <w:rPr>
          <w:rFonts w:ascii="Arial" w:hAnsi="Arial" w:cs="Arial"/>
          <w:szCs w:val="24"/>
          <w:lang w:val="en-GB"/>
        </w:rPr>
        <w:t>.</w:t>
      </w:r>
      <w:r w:rsidR="009561AC">
        <w:rPr>
          <w:rFonts w:ascii="Arial" w:hAnsi="Arial" w:cs="Arial"/>
          <w:szCs w:val="24"/>
          <w:lang w:val="en-GB"/>
        </w:rPr>
        <w:t xml:space="preserve"> </w:t>
      </w:r>
      <w:r w:rsidR="00D52E5E">
        <w:rPr>
          <w:rFonts w:ascii="Arial" w:hAnsi="Arial" w:cs="Arial"/>
          <w:szCs w:val="24"/>
          <w:lang w:val="en-GB"/>
        </w:rPr>
        <w:t>S</w:t>
      </w:r>
      <w:r w:rsidR="005D5284">
        <w:rPr>
          <w:rFonts w:ascii="Arial" w:hAnsi="Arial" w:cs="Arial"/>
          <w:szCs w:val="24"/>
          <w:lang w:val="en-GB"/>
        </w:rPr>
        <w:t xml:space="preserve">election for relatively larger brains </w:t>
      </w:r>
      <w:r w:rsidR="009561AC">
        <w:rPr>
          <w:rFonts w:ascii="Arial" w:hAnsi="Arial" w:cs="Arial"/>
          <w:szCs w:val="24"/>
          <w:lang w:val="en-GB"/>
        </w:rPr>
        <w:t xml:space="preserve">is likely </w:t>
      </w:r>
      <w:r w:rsidR="005D5284">
        <w:rPr>
          <w:rFonts w:ascii="Arial" w:hAnsi="Arial" w:cs="Arial"/>
          <w:szCs w:val="24"/>
          <w:lang w:val="en-GB"/>
        </w:rPr>
        <w:t xml:space="preserve">antagonized by the high expense of brain growth and maintenance, </w:t>
      </w:r>
      <w:r w:rsidR="005D5284">
        <w:rPr>
          <w:rFonts w:ascii="Arial" w:hAnsi="Arial" w:cs="Arial"/>
          <w:szCs w:val="24"/>
          <w:lang w:val="en-GB"/>
        </w:rPr>
        <w:lastRenderedPageBreak/>
        <w:t xml:space="preserve">as </w:t>
      </w:r>
      <w:r w:rsidR="0006739A">
        <w:rPr>
          <w:rFonts w:ascii="Arial" w:hAnsi="Arial" w:cs="Arial"/>
          <w:szCs w:val="24"/>
          <w:lang w:val="en-GB"/>
        </w:rPr>
        <w:t>t</w:t>
      </w:r>
      <w:r w:rsidR="008B5DF5">
        <w:rPr>
          <w:rFonts w:ascii="Arial" w:hAnsi="Arial" w:cs="Arial"/>
          <w:szCs w:val="24"/>
          <w:lang w:val="en-GB"/>
        </w:rPr>
        <w:t>here is ample evidence that</w:t>
      </w:r>
      <w:r w:rsidR="00061BAA" w:rsidRPr="00547227">
        <w:rPr>
          <w:rFonts w:ascii="Arial" w:hAnsi="Arial" w:cs="Arial"/>
          <w:szCs w:val="24"/>
          <w:lang w:val="en-GB"/>
        </w:rPr>
        <w:t xml:space="preserve"> metabolic, maternal investment and general energetic constrains</w:t>
      </w:r>
      <w:r w:rsidR="008B5DF5">
        <w:rPr>
          <w:rFonts w:ascii="Arial" w:hAnsi="Arial" w:cs="Arial"/>
          <w:szCs w:val="24"/>
          <w:lang w:val="en-GB"/>
        </w:rPr>
        <w:t xml:space="preserve"> dampen</w:t>
      </w:r>
      <w:r w:rsidR="00061BAA" w:rsidRPr="00547227">
        <w:rPr>
          <w:rFonts w:ascii="Arial" w:hAnsi="Arial" w:cs="Arial"/>
          <w:szCs w:val="24"/>
          <w:lang w:val="en-GB"/>
        </w:rPr>
        <w:t xml:space="preserve"> the evolution of large brain size</w:t>
      </w:r>
      <w:r w:rsidR="008E7643">
        <w:rPr>
          <w:rFonts w:ascii="Arial" w:hAnsi="Arial" w:cs="Arial"/>
          <w:szCs w:val="24"/>
          <w:lang w:val="en-GB"/>
        </w:rPr>
        <w:t xml:space="preserve"> </w:t>
      </w:r>
      <w:r w:rsidR="008E7643">
        <w:rPr>
          <w:rFonts w:ascii="Arial" w:hAnsi="Arial" w:cs="Arial"/>
          <w:szCs w:val="24"/>
          <w:lang w:val="en-GB"/>
        </w:rPr>
        <w:fldChar w:fldCharType="begin">
          <w:fldData xml:space="preserve">PEVuZE5vdGU+PENpdGU+PEF1dGhvcj5BaWVsbG88L0F1dGhvcj48WWVhcj4xOTk1PC9ZZWFyPjxS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</w:fldData>
        </w:fldChar>
      </w:r>
      <w:r w:rsidR="008E7643">
        <w:rPr>
          <w:rFonts w:ascii="Arial" w:hAnsi="Arial" w:cs="Arial"/>
          <w:szCs w:val="24"/>
          <w:lang w:val="en-GB"/>
        </w:rPr>
        <w:instrText xml:space="preserve"> ADDIN EN.CITE </w:instrText>
      </w:r>
      <w:r w:rsidR="008E7643">
        <w:rPr>
          <w:rFonts w:ascii="Arial" w:hAnsi="Arial" w:cs="Arial"/>
          <w:szCs w:val="24"/>
          <w:lang w:val="en-GB"/>
        </w:rPr>
        <w:fldChar w:fldCharType="begin">
          <w:fldData xml:space="preserve">PEVuZE5vdGU+PENpdGU+PEF1dGhvcj5BaWVsbG88L0F1dGhvcj48WWVhcj4xOTk1PC9ZZWFyPjxS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</w:fldData>
        </w:fldChar>
      </w:r>
      <w:r w:rsidR="008E7643">
        <w:rPr>
          <w:rFonts w:ascii="Arial" w:hAnsi="Arial" w:cs="Arial"/>
          <w:szCs w:val="24"/>
          <w:lang w:val="en-GB"/>
        </w:rPr>
        <w:instrText xml:space="preserve"> ADDIN EN.CITE.DATA </w:instrText>
      </w:r>
      <w:r w:rsidR="008E7643">
        <w:rPr>
          <w:rFonts w:ascii="Arial" w:hAnsi="Arial" w:cs="Arial"/>
          <w:szCs w:val="24"/>
          <w:lang w:val="en-GB"/>
        </w:rPr>
      </w:r>
      <w:r w:rsidR="008E7643">
        <w:rPr>
          <w:rFonts w:ascii="Arial" w:hAnsi="Arial" w:cs="Arial"/>
          <w:szCs w:val="24"/>
          <w:lang w:val="en-GB"/>
        </w:rPr>
        <w:fldChar w:fldCharType="end"/>
      </w:r>
      <w:r w:rsidR="008E7643">
        <w:rPr>
          <w:rFonts w:ascii="Arial" w:hAnsi="Arial" w:cs="Arial"/>
          <w:szCs w:val="24"/>
          <w:lang w:val="en-GB"/>
        </w:rPr>
      </w:r>
      <w:r w:rsidR="008E7643">
        <w:rPr>
          <w:rFonts w:ascii="Arial" w:hAnsi="Arial" w:cs="Arial"/>
          <w:szCs w:val="24"/>
          <w:lang w:val="en-GB"/>
        </w:rPr>
        <w:fldChar w:fldCharType="separate"/>
      </w:r>
      <w:r w:rsidR="008E7643">
        <w:rPr>
          <w:rFonts w:ascii="Arial" w:hAnsi="Arial" w:cs="Arial"/>
          <w:szCs w:val="24"/>
          <w:lang w:val="en-GB"/>
        </w:rPr>
        <w:t>(Aiello &amp; Wheeler, 1995; Isler &amp; van Schaik, 2009)</w:t>
      </w:r>
      <w:r w:rsidR="008E7643">
        <w:rPr>
          <w:rFonts w:ascii="Arial" w:hAnsi="Arial" w:cs="Arial"/>
          <w:szCs w:val="24"/>
          <w:lang w:val="en-GB"/>
        </w:rPr>
        <w:fldChar w:fldCharType="end"/>
      </w:r>
      <w:r w:rsidR="00061BAA" w:rsidRPr="00547227">
        <w:rPr>
          <w:rFonts w:ascii="Arial" w:hAnsi="Arial" w:cs="Arial"/>
          <w:szCs w:val="24"/>
          <w:lang w:val="en-GB"/>
        </w:rPr>
        <w:t>.</w:t>
      </w:r>
      <w:r w:rsidR="0006739A">
        <w:rPr>
          <w:rFonts w:ascii="Arial" w:hAnsi="Arial" w:cs="Arial"/>
          <w:szCs w:val="24"/>
          <w:lang w:val="en-GB"/>
        </w:rPr>
        <w:t xml:space="preserve"> </w:t>
      </w:r>
      <w:r w:rsidR="004E6D15">
        <w:rPr>
          <w:rFonts w:ascii="Arial" w:hAnsi="Arial" w:cs="Arial"/>
          <w:szCs w:val="24"/>
          <w:lang w:val="en-GB"/>
        </w:rPr>
        <w:t>Among these</w:t>
      </w:r>
      <w:r w:rsidR="00D52E5E">
        <w:rPr>
          <w:rFonts w:ascii="Arial" w:hAnsi="Arial" w:cs="Arial"/>
          <w:szCs w:val="24"/>
          <w:lang w:val="en-GB"/>
        </w:rPr>
        <w:t>,</w:t>
      </w:r>
      <w:r w:rsidR="0006739A">
        <w:rPr>
          <w:rFonts w:ascii="Arial" w:hAnsi="Arial" w:cs="Arial"/>
          <w:szCs w:val="24"/>
          <w:lang w:val="en-GB"/>
        </w:rPr>
        <w:t xml:space="preserve"> reproductive parameters are </w:t>
      </w:r>
      <w:r w:rsidR="00D52E5E">
        <w:rPr>
          <w:rFonts w:ascii="Arial" w:hAnsi="Arial" w:cs="Arial"/>
          <w:szCs w:val="24"/>
          <w:lang w:val="en-GB"/>
        </w:rPr>
        <w:t xml:space="preserve">probably </w:t>
      </w:r>
      <w:r w:rsidR="0006739A">
        <w:rPr>
          <w:rFonts w:ascii="Arial" w:hAnsi="Arial" w:cs="Arial"/>
          <w:szCs w:val="24"/>
          <w:lang w:val="en-GB"/>
        </w:rPr>
        <w:t xml:space="preserve">particularly important and </w:t>
      </w:r>
      <w:r w:rsidR="004E6D15">
        <w:rPr>
          <w:rFonts w:ascii="Arial" w:hAnsi="Arial" w:cs="Arial"/>
          <w:szCs w:val="24"/>
          <w:lang w:val="en-GB"/>
        </w:rPr>
        <w:t xml:space="preserve">act as a constraining factor on brain variation in different clades </w:t>
      </w:r>
      <w:r w:rsidR="004E6D15">
        <w:rPr>
          <w:rFonts w:ascii="Arial" w:hAnsi="Arial" w:cs="Arial"/>
          <w:szCs w:val="24"/>
          <w:lang w:val="en-GB"/>
        </w:rPr>
        <w:fldChar w:fldCharType="begin">
          <w:fldData xml:space="preserve">PEVuZE5vdGU+PENpdGU+PEF1dGhvcj5XZWlzYmVja2VyPC9BdXRob3I+PFllYXI+MjAxNTwvWWVh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</w:fldData>
        </w:fldChar>
      </w:r>
      <w:r w:rsidR="004E6D15">
        <w:rPr>
          <w:rFonts w:ascii="Arial" w:hAnsi="Arial" w:cs="Arial"/>
          <w:szCs w:val="24"/>
          <w:lang w:val="en-GB"/>
        </w:rPr>
        <w:instrText xml:space="preserve"> ADDIN EN.CITE </w:instrText>
      </w:r>
      <w:r w:rsidR="004E6D15">
        <w:rPr>
          <w:rFonts w:ascii="Arial" w:hAnsi="Arial" w:cs="Arial"/>
          <w:szCs w:val="24"/>
          <w:lang w:val="en-GB"/>
        </w:rPr>
        <w:fldChar w:fldCharType="begin">
          <w:fldData xml:space="preserve">PEVuZE5vdGU+PENpdGU+PEF1dGhvcj5XZWlzYmVja2VyPC9BdXRob3I+PFllYXI+MjAxNTwvWWVh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</w:fldData>
        </w:fldChar>
      </w:r>
      <w:r w:rsidR="004E6D15">
        <w:rPr>
          <w:rFonts w:ascii="Arial" w:hAnsi="Arial" w:cs="Arial"/>
          <w:szCs w:val="24"/>
          <w:lang w:val="en-GB"/>
        </w:rPr>
        <w:instrText xml:space="preserve"> ADDIN EN.CITE.DATA </w:instrText>
      </w:r>
      <w:r w:rsidR="004E6D15">
        <w:rPr>
          <w:rFonts w:ascii="Arial" w:hAnsi="Arial" w:cs="Arial"/>
          <w:szCs w:val="24"/>
          <w:lang w:val="en-GB"/>
        </w:rPr>
      </w:r>
      <w:r w:rsidR="004E6D15">
        <w:rPr>
          <w:rFonts w:ascii="Arial" w:hAnsi="Arial" w:cs="Arial"/>
          <w:szCs w:val="24"/>
          <w:lang w:val="en-GB"/>
        </w:rPr>
        <w:fldChar w:fldCharType="end"/>
      </w:r>
      <w:r w:rsidR="004E6D15">
        <w:rPr>
          <w:rFonts w:ascii="Arial" w:hAnsi="Arial" w:cs="Arial"/>
          <w:szCs w:val="24"/>
          <w:lang w:val="en-GB"/>
        </w:rPr>
      </w:r>
      <w:r w:rsidR="004E6D15">
        <w:rPr>
          <w:rFonts w:ascii="Arial" w:hAnsi="Arial" w:cs="Arial"/>
          <w:szCs w:val="24"/>
          <w:lang w:val="en-GB"/>
        </w:rPr>
        <w:fldChar w:fldCharType="separate"/>
      </w:r>
      <w:r w:rsidR="004E6D15">
        <w:rPr>
          <w:rFonts w:ascii="Arial" w:hAnsi="Arial" w:cs="Arial"/>
          <w:noProof/>
          <w:szCs w:val="24"/>
          <w:lang w:val="en-GB"/>
        </w:rPr>
        <w:t>(Isler &amp; van Schaik, 2006; Isler &amp; van Schaik, 2012; Street, Navarrete, Reader, &amp; Laland, 2017; Tsuboi et al., 2015; V. Weisbecker, Blomberg, Goldizen, Brown, &amp; Fisher, 2015)</w:t>
      </w:r>
      <w:r w:rsidR="004E6D15">
        <w:rPr>
          <w:rFonts w:ascii="Arial" w:hAnsi="Arial" w:cs="Arial"/>
          <w:szCs w:val="24"/>
          <w:lang w:val="en-GB"/>
        </w:rPr>
        <w:fldChar w:fldCharType="end"/>
      </w:r>
      <w:r w:rsidR="0006739A">
        <w:rPr>
          <w:rFonts w:ascii="Arial" w:hAnsi="Arial" w:cs="Arial"/>
          <w:szCs w:val="24"/>
          <w:lang w:val="en-GB"/>
        </w:rPr>
        <w:t xml:space="preserve">. However, because all </w:t>
      </w:r>
      <w:r w:rsidR="004E6D15">
        <w:rPr>
          <w:rFonts w:ascii="Arial" w:hAnsi="Arial" w:cs="Arial"/>
          <w:szCs w:val="24"/>
          <w:lang w:val="en-GB"/>
        </w:rPr>
        <w:t>selection-based</w:t>
      </w:r>
      <w:r w:rsidR="0006739A">
        <w:rPr>
          <w:rFonts w:ascii="Arial" w:hAnsi="Arial" w:cs="Arial"/>
          <w:szCs w:val="24"/>
          <w:lang w:val="en-GB"/>
        </w:rPr>
        <w:t xml:space="preserve"> hypotheses generally invoke traits that are tied to reproduction, it is </w:t>
      </w:r>
      <w:r w:rsidR="004E6D15">
        <w:rPr>
          <w:rFonts w:ascii="Arial" w:hAnsi="Arial" w:cs="Arial"/>
          <w:szCs w:val="24"/>
          <w:lang w:val="en-GB"/>
        </w:rPr>
        <w:t xml:space="preserve">very </w:t>
      </w:r>
      <w:r w:rsidR="0006739A">
        <w:rPr>
          <w:rFonts w:ascii="Arial" w:hAnsi="Arial" w:cs="Arial"/>
          <w:szCs w:val="24"/>
          <w:lang w:val="en-GB"/>
        </w:rPr>
        <w:t>difficult to dissect energetic reproductive effects from selection</w:t>
      </w:r>
      <w:r w:rsidR="002F1C3F">
        <w:rPr>
          <w:rFonts w:ascii="Arial" w:hAnsi="Arial" w:cs="Arial"/>
          <w:szCs w:val="24"/>
          <w:lang w:val="en-GB"/>
        </w:rPr>
        <w:t xml:space="preserve"> </w:t>
      </w:r>
      <w:r w:rsidR="002F1C3F">
        <w:rPr>
          <w:rFonts w:ascii="Arial" w:hAnsi="Arial" w:cs="Arial"/>
          <w:szCs w:val="24"/>
          <w:lang w:val="en-GB"/>
        </w:rPr>
        <w:fldChar w:fldCharType="begin"/>
      </w:r>
      <w:r w:rsidR="002F1C3F">
        <w:rPr>
          <w:rFonts w:ascii="Arial" w:hAnsi="Arial" w:cs="Arial"/>
          <w:szCs w:val="24"/>
          <w:lang w:val="en-GB"/>
        </w:rPr>
        <w:instrText xml:space="preserve"> ADDIN EN.CITE &lt;EndNote&gt;&lt;Cite&gt;&lt;Author&gt;Weisbecker&lt;/Author&gt;&lt;Year&gt;2014&lt;/Year&gt;&lt;RecNum&gt;319&lt;/RecNum&gt;&lt;DisplayText&gt;(V. Weisbecker &amp;amp; Goswami, 2014)&lt;/DisplayText&gt;&lt;record&gt;&lt;rec-number&gt;319&lt;/rec-number&gt;&lt;foreign-keys&gt;&lt;key app="EN" db-id="a9aw0atab92x0ledv2kxwsvmdfttad9p2fez" timestamp="1564364864" guid="9dfcc923-409d-4658-8098-63bf1f7779a3"&gt;319&lt;/key&gt;&lt;/foreign-keys&gt;&lt;ref-type name="Journal Article"&gt;17&lt;/ref-type&gt;&lt;contributors&gt;&lt;authors&gt;&lt;author&gt;Weisbecker, V.&lt;/author&gt;&lt;author&gt;Goswami, A.&lt;/author&gt;&lt;/authors&gt;&lt;/contributors&gt;&lt;auth-address&gt;1 School of Biological Sciences, University of Queensland, 8 Goddard Building St. Lucia QLD 4072.&lt;/auth-address&gt;&lt;titles&gt;&lt;title&gt;Reassessing the relationship between brain size, life history, and metabolism at the marsupial/placental dichotomy&lt;/title&gt;&lt;secondary-title&gt;Zoolog Sci&lt;/secondary-title&gt;&lt;/titles&gt;&lt;pages&gt;608-12&lt;/pages&gt;&lt;volume&gt;31&lt;/volume&gt;&lt;number&gt;9&lt;/number&gt;&lt;edition&gt;2014/09/05&lt;/edition&gt;&lt;keywords&gt;&lt;keyword&gt;Animals&lt;/keyword&gt;&lt;keyword&gt;Brain/*anatomy &amp;amp; histology/growth &amp;amp; development/metabolism&lt;/keyword&gt;&lt;keyword&gt;Female&lt;/keyword&gt;&lt;keyword&gt;*Mammals/anatomy &amp;amp; histology/classification/metabolism&lt;/keyword&gt;&lt;keyword&gt;Marsupialia/anatomy &amp;amp; histology/classification/metabolism&lt;/keyword&gt;&lt;keyword&gt;*Organ Size&lt;/keyword&gt;&lt;keyword&gt;*Phylogeny&lt;/keyword&gt;&lt;keyword&gt;Placenta/metabolism&lt;/keyword&gt;&lt;keyword&gt;Pregnancy&lt;/keyword&gt;&lt;keyword&gt;brain&lt;/keyword&gt;&lt;keyword&gt;evolution&lt;/keyword&gt;&lt;keyword&gt;life history&lt;/keyword&gt;&lt;keyword&gt;marsupials&lt;/keyword&gt;&lt;keyword&gt;reproduction&lt;/keyword&gt;&lt;/keywords&gt;&lt;dates&gt;&lt;year&gt;2014&lt;/year&gt;&lt;pub-dates&gt;&lt;date&gt;Sep&lt;/date&gt;&lt;/pub-dates&gt;&lt;/dates&gt;&lt;isbn&gt;0289-0003 (Print)&amp;#xD;0289-0003 (Linking)&lt;/isbn&gt;&lt;accession-num&gt;25186933&lt;/accession-num&gt;&lt;urls&gt;&lt;related-urls&gt;&lt;url&gt;https://www.ncbi.nlm.nih.gov/pubmed/25186933&lt;/url&gt;&lt;/related-urls&gt;&lt;/urls&gt;&lt;electronic-resource-num&gt;10.2108/zs140022&lt;/electronic-resource-num&gt;&lt;/record&gt;&lt;/Cite&gt;&lt;/EndNote&gt;</w:instrText>
      </w:r>
      <w:r w:rsidR="002F1C3F">
        <w:rPr>
          <w:rFonts w:ascii="Arial" w:hAnsi="Arial" w:cs="Arial"/>
          <w:szCs w:val="24"/>
          <w:lang w:val="en-GB"/>
        </w:rPr>
        <w:fldChar w:fldCharType="separate"/>
      </w:r>
      <w:r w:rsidR="002F1C3F">
        <w:rPr>
          <w:rFonts w:ascii="Arial" w:hAnsi="Arial" w:cs="Arial"/>
          <w:noProof/>
          <w:szCs w:val="24"/>
          <w:lang w:val="en-GB"/>
        </w:rPr>
        <w:t>(V. Weisbecker &amp; Goswami, 2014)</w:t>
      </w:r>
      <w:r w:rsidR="002F1C3F">
        <w:rPr>
          <w:rFonts w:ascii="Arial" w:hAnsi="Arial" w:cs="Arial"/>
          <w:szCs w:val="24"/>
          <w:lang w:val="en-GB"/>
        </w:rPr>
        <w:fldChar w:fldCharType="end"/>
      </w:r>
      <w:r w:rsidR="00B832D4">
        <w:rPr>
          <w:rFonts w:ascii="Arial" w:hAnsi="Arial" w:cs="Arial"/>
          <w:szCs w:val="24"/>
          <w:lang w:val="en-GB"/>
        </w:rPr>
        <w:t>.</w:t>
      </w:r>
      <w:r w:rsidR="0006739A">
        <w:rPr>
          <w:rFonts w:ascii="Arial" w:hAnsi="Arial" w:cs="Arial"/>
          <w:szCs w:val="24"/>
          <w:lang w:val="en-GB"/>
        </w:rPr>
        <w:t xml:space="preserve"> </w:t>
      </w:r>
      <w:r w:rsidR="00C25EA6" w:rsidRPr="004E6D15">
        <w:rPr>
          <w:rFonts w:ascii="Arial" w:hAnsi="Arial" w:cs="Arial"/>
          <w:szCs w:val="24"/>
          <w:lang w:val="en-GB"/>
        </w:rPr>
        <w:t>For example,</w:t>
      </w:r>
      <w:r w:rsidR="00061BAA" w:rsidRPr="004E6D15">
        <w:rPr>
          <w:rFonts w:ascii="Arial" w:hAnsi="Arial" w:cs="Arial"/>
          <w:szCs w:val="24"/>
          <w:lang w:val="en-GB"/>
        </w:rPr>
        <w:t xml:space="preserve"> home range</w:t>
      </w:r>
      <w:r w:rsidR="00B832D4">
        <w:rPr>
          <w:rFonts w:ascii="Arial" w:hAnsi="Arial" w:cs="Arial"/>
          <w:szCs w:val="24"/>
          <w:lang w:val="en-GB"/>
        </w:rPr>
        <w:t xml:space="preserve"> and social group sizes are </w:t>
      </w:r>
      <w:r w:rsidR="00061BAA" w:rsidRPr="004E6D15">
        <w:rPr>
          <w:rFonts w:ascii="Arial" w:hAnsi="Arial" w:cs="Arial"/>
          <w:szCs w:val="24"/>
          <w:lang w:val="en-GB"/>
        </w:rPr>
        <w:t>related to mating systems</w:t>
      </w:r>
      <w:r w:rsidR="00B832D4">
        <w:rPr>
          <w:rFonts w:ascii="Arial" w:hAnsi="Arial" w:cs="Arial"/>
          <w:szCs w:val="24"/>
          <w:lang w:val="en-GB"/>
        </w:rPr>
        <w:t xml:space="preserve">, </w:t>
      </w:r>
      <w:r w:rsidR="008E7643" w:rsidRPr="004E6D15">
        <w:rPr>
          <w:rFonts w:ascii="Arial" w:hAnsi="Arial" w:cs="Arial"/>
          <w:szCs w:val="24"/>
          <w:lang w:val="en-GB"/>
        </w:rPr>
        <w:fldChar w:fldCharType="begin"/>
      </w:r>
      <w:r w:rsidR="008E7643" w:rsidRPr="004E6D15">
        <w:rPr>
          <w:rFonts w:ascii="Arial" w:hAnsi="Arial" w:cs="Arial"/>
          <w:szCs w:val="24"/>
          <w:lang w:val="en-GB"/>
        </w:rPr>
        <w:instrText xml:space="preserve"> ADDIN EN.CITE &lt;EndNote&gt;&lt;Cite&gt;&lt;Author&gt;Lukas&lt;/Author&gt;&lt;Year&gt;2014&lt;/Year&gt;&lt;RecNum&gt;378&lt;/RecNum&gt;&lt;DisplayText&gt;(Lukas &amp;amp; Clutton-Brock, 2014)&lt;/DisplayText&gt;&lt;record&gt;&lt;rec-number&gt;378&lt;/rec-number&gt;&lt;foreign-keys&gt;&lt;key app="EN" db-id="a9aw0atab92x0ledv2kxwsvmdfttad9p2fez" timestamp="1583889235" guid="b1b2bc69-0fc1-4631-9441-ef2da6dbbf45"&gt;378&lt;/key&gt;&lt;/foreign-keys&gt;&lt;ref-type name="Journal Article"&gt;17&lt;/ref-type&gt;&lt;contributors&gt;&lt;authors&gt;&lt;author&gt;Lukas, Dieter&lt;/author&gt;&lt;author&gt;Clutton-Brock, Tim&lt;/author&gt;&lt;/authors&gt;&lt;/contributors&gt;&lt;titles&gt;&lt;title&gt;Evolution of social monogamy in primates is not consistently associated with male infanticide&lt;/title&gt;&lt;secondary-title&gt;Proceedings of the National Academy of Sciences&lt;/secondary-title&gt;&lt;/titles&gt;&lt;periodical&gt;&lt;full-title&gt;Proceedings of the National Academy of Sciences&lt;/full-title&gt;&lt;/periodical&gt;&lt;pages&gt;E1674-E1674&lt;/pages&gt;&lt;volume&gt;111&lt;/volume&gt;&lt;number&gt;17&lt;/number&gt;&lt;dates&gt;&lt;year&gt;2014&lt;/year&gt;&lt;/dates&gt;&lt;urls&gt;&lt;related-urls&gt;&lt;url&gt;https://www.pnas.org/content/pnas/111/17/E1674.full.pdf&lt;/url&gt;&lt;/related-urls&gt;&lt;/urls&gt;&lt;electronic-resource-num&gt;10.1073/pnas.1401012111&lt;/electronic-resource-num&gt;&lt;/record&gt;&lt;/Cite&gt;&lt;/EndNote&gt;</w:instrText>
      </w:r>
      <w:r w:rsidR="008E7643" w:rsidRPr="004E6D15">
        <w:rPr>
          <w:rFonts w:ascii="Arial" w:hAnsi="Arial" w:cs="Arial"/>
          <w:szCs w:val="24"/>
          <w:lang w:val="en-GB"/>
        </w:rPr>
        <w:fldChar w:fldCharType="separate"/>
      </w:r>
      <w:r w:rsidR="008E7643" w:rsidRPr="004E6D15">
        <w:rPr>
          <w:rFonts w:ascii="Arial" w:hAnsi="Arial" w:cs="Arial"/>
          <w:szCs w:val="24"/>
          <w:lang w:val="en-GB"/>
        </w:rPr>
        <w:t>(Lukas &amp; Clutton-Brock, 2014)</w:t>
      </w:r>
      <w:r w:rsidR="008E7643" w:rsidRPr="004E6D15">
        <w:rPr>
          <w:rFonts w:ascii="Arial" w:hAnsi="Arial" w:cs="Arial"/>
          <w:szCs w:val="24"/>
          <w:lang w:val="en-GB"/>
        </w:rPr>
        <w:fldChar w:fldCharType="end"/>
      </w:r>
      <w:r w:rsidR="00061BAA" w:rsidRPr="004E6D15">
        <w:rPr>
          <w:rFonts w:ascii="Arial" w:hAnsi="Arial" w:cs="Arial"/>
          <w:szCs w:val="24"/>
          <w:lang w:val="en-GB"/>
        </w:rPr>
        <w:t>, social group sizes are related to predation pressure</w:t>
      </w:r>
      <w:r w:rsidR="008E7643" w:rsidRPr="004E6D15">
        <w:rPr>
          <w:rFonts w:ascii="Arial" w:hAnsi="Arial" w:cs="Arial"/>
          <w:szCs w:val="24"/>
          <w:lang w:val="en-GB"/>
        </w:rPr>
        <w:t xml:space="preserve"> </w:t>
      </w:r>
      <w:r w:rsidR="008E7643" w:rsidRPr="004E6D15">
        <w:rPr>
          <w:rFonts w:ascii="Arial" w:hAnsi="Arial" w:cs="Arial"/>
          <w:szCs w:val="24"/>
          <w:lang w:val="en-GB"/>
        </w:rPr>
        <w:fldChar w:fldCharType="begin"/>
      </w:r>
      <w:r w:rsidR="008E7643" w:rsidRPr="004E6D15">
        <w:rPr>
          <w:rFonts w:ascii="Arial" w:hAnsi="Arial" w:cs="Arial"/>
          <w:szCs w:val="24"/>
          <w:lang w:val="en-GB"/>
        </w:rPr>
        <w:instrText xml:space="preserve"> ADDIN EN.CITE &lt;EndNote&gt;&lt;Cite&gt;&lt;Author&gt;Hintz&lt;/Author&gt;&lt;Year&gt;2018&lt;/Year&gt;&lt;RecNum&gt;379&lt;/RecNum&gt;&lt;DisplayText&gt;(Hintz &amp;amp; Lonzarich, 2018)&lt;/DisplayText&gt;&lt;record&gt;&lt;rec-number&gt;379&lt;/rec-number&gt;&lt;foreign-keys&gt;&lt;key app="EN" db-id="a9aw0atab92x0ledv2kxwsvmdfttad9p2fez" timestamp="1583889387" guid="c854b583-6fc1-4fa3-9fa8-0277ec3a58bd"&gt;379&lt;/key&gt;&lt;/foreign-keys&gt;&lt;ref-type name="Journal Article"&gt;17&lt;/ref-type&gt;&lt;contributors&gt;&lt;authors&gt;&lt;author&gt;Hintz, William D.&lt;/author&gt;&lt;author&gt;Lonzarich, David G.&lt;/author&gt;&lt;/authors&gt;&lt;/contributors&gt;&lt;titles&gt;&lt;title&gt;Maximizing foraging success: the roles of group size, predation risk, competition, and ontogeny&lt;/title&gt;&lt;secondary-title&gt;Ecosphere&lt;/secondary-title&gt;&lt;/titles&gt;&lt;periodical&gt;&lt;full-title&gt;Ecosphere&lt;/full-title&gt;&lt;/periodical&gt;&lt;pages&gt;e02456&lt;/pages&gt;&lt;volume&gt;9&lt;/volume&gt;&lt;number&gt;10&lt;/number&gt;&lt;dates&gt;&lt;year&gt;2018&lt;/year&gt;&lt;/dates&gt;&lt;isbn&gt;2150-8925&lt;/isbn&gt;&lt;urls&gt;&lt;related-urls&gt;&lt;url&gt;https://esajournals.onlinelibrary.wiley.com/doi/abs/10.1002/ecs2.2456&lt;/url&gt;&lt;/related-urls&gt;&lt;/urls&gt;&lt;electronic-resource-num&gt;10.1002/ecs2.2456&lt;/electronic-resource-num&gt;&lt;/record&gt;&lt;/Cite&gt;&lt;/EndNote&gt;</w:instrText>
      </w:r>
      <w:r w:rsidR="008E7643" w:rsidRPr="004E6D15">
        <w:rPr>
          <w:rFonts w:ascii="Arial" w:hAnsi="Arial" w:cs="Arial"/>
          <w:szCs w:val="24"/>
          <w:lang w:val="en-GB"/>
        </w:rPr>
        <w:fldChar w:fldCharType="separate"/>
      </w:r>
      <w:r w:rsidR="008E7643" w:rsidRPr="004E6D15">
        <w:rPr>
          <w:rFonts w:ascii="Arial" w:hAnsi="Arial" w:cs="Arial"/>
          <w:szCs w:val="24"/>
          <w:lang w:val="en-GB"/>
        </w:rPr>
        <w:t>(Hintz &amp; Lonzarich, 2018)</w:t>
      </w:r>
      <w:r w:rsidR="008E7643" w:rsidRPr="004E6D15">
        <w:rPr>
          <w:rFonts w:ascii="Arial" w:hAnsi="Arial" w:cs="Arial"/>
          <w:szCs w:val="24"/>
          <w:lang w:val="en-GB"/>
        </w:rPr>
        <w:fldChar w:fldCharType="end"/>
      </w:r>
      <w:r w:rsidR="00061BAA" w:rsidRPr="004E6D15">
        <w:rPr>
          <w:rFonts w:ascii="Arial" w:hAnsi="Arial" w:cs="Arial"/>
          <w:szCs w:val="24"/>
          <w:lang w:val="en-GB"/>
        </w:rPr>
        <w:t xml:space="preserve">, </w:t>
      </w:r>
      <w:r w:rsidR="00B832D4">
        <w:rPr>
          <w:rFonts w:ascii="Arial" w:hAnsi="Arial" w:cs="Arial"/>
          <w:szCs w:val="24"/>
          <w:lang w:val="en-GB"/>
        </w:rPr>
        <w:t xml:space="preserve">which in turn are highly correlated with reproduction and maternal investment </w:t>
      </w:r>
      <w:r w:rsidR="00B832D4" w:rsidRPr="00195589">
        <w:rPr>
          <w:rFonts w:ascii="Arial" w:hAnsi="Arial" w:cs="Arial"/>
          <w:szCs w:val="24"/>
          <w:lang w:val="en-GB"/>
        </w:rPr>
        <w:t xml:space="preserve"> </w:t>
      </w:r>
      <w:r w:rsidR="008E7643" w:rsidRPr="004E6D15">
        <w:rPr>
          <w:rFonts w:ascii="Arial" w:hAnsi="Arial" w:cs="Arial"/>
          <w:szCs w:val="24"/>
          <w:lang w:val="en-GB"/>
        </w:rPr>
        <w:fldChar w:fldCharType="begin"/>
      </w:r>
      <w:r w:rsidR="008B2266" w:rsidRPr="004E6D15">
        <w:rPr>
          <w:rFonts w:ascii="Arial" w:hAnsi="Arial" w:cs="Arial"/>
          <w:szCs w:val="24"/>
          <w:lang w:val="en-GB"/>
        </w:rPr>
        <w:instrText xml:space="preserve"> ADDIN EN.CITE &lt;EndNote&gt;&lt;Cite&gt;&lt;Author&gt;Shuster&lt;/Author&gt;&lt;Year&gt;2009&lt;/Year&gt;&lt;RecNum&gt;380&lt;/RecNum&gt;&lt;DisplayText&gt;(Shuster, 2009)&lt;/DisplayText&gt;&lt;record&gt;&lt;rec-number&gt;380&lt;/rec-number&gt;&lt;foreign-keys&gt;&lt;key app="EN" db-id="a9aw0atab92x0ledv2kxwsvmdfttad9p2fez" timestamp="1583889496" guid="f63d99ec-40eb-49d0-973c-c5956393dba3"&gt;380&lt;/key&gt;&lt;/foreign-keys&gt;&lt;ref-type name="Journal Article"&gt;17&lt;/ref-type&gt;&lt;contributors&gt;&lt;authors&gt;&lt;author&gt;Shuster, Stephen M.&lt;/author&gt;&lt;/authors&gt;&lt;/contributors&gt;&lt;titles&gt;&lt;title&gt;Sexual selection and mating systems&lt;/title&gt;&lt;secondary-title&gt;Proceedings of the National Academy of Sciences&lt;/secondary-title&gt;&lt;/titles&gt;&lt;periodical&gt;&lt;full-title&gt;Proceedings of the National Academy of Sciences&lt;/full-title&gt;&lt;/periodical&gt;&lt;pages&gt;10009-10016&lt;/pages&gt;&lt;volume&gt;106&lt;/volume&gt;&lt;number&gt;Supplement 1&lt;/number&gt;&lt;dates&gt;&lt;year&gt;2009&lt;/year&gt;&lt;/dates&gt;&lt;urls&gt;&lt;related-urls&gt;&lt;url&gt;https://www.pnas.org/content/pnas/106/Supplement_1/10009.full.pdf&lt;/url&gt;&lt;/related-urls&gt;&lt;/urls&gt;&lt;electronic-resource-num&gt;10.1073/pnas.0901132106&lt;/electronic-resource-num&gt;&lt;/record&gt;&lt;/Cite&gt;&lt;/EndNote&gt;</w:instrText>
      </w:r>
      <w:r w:rsidR="008E7643" w:rsidRPr="004E6D15">
        <w:rPr>
          <w:rFonts w:ascii="Arial" w:hAnsi="Arial" w:cs="Arial"/>
          <w:szCs w:val="24"/>
          <w:lang w:val="en-GB"/>
        </w:rPr>
        <w:fldChar w:fldCharType="separate"/>
      </w:r>
      <w:r w:rsidR="008E7643" w:rsidRPr="004E6D15">
        <w:rPr>
          <w:rFonts w:ascii="Arial" w:hAnsi="Arial" w:cs="Arial"/>
          <w:szCs w:val="24"/>
          <w:lang w:val="en-GB"/>
        </w:rPr>
        <w:t>(Shuster, 2009)</w:t>
      </w:r>
      <w:r w:rsidR="008E7643" w:rsidRPr="004E6D15">
        <w:rPr>
          <w:rFonts w:ascii="Arial" w:hAnsi="Arial" w:cs="Arial"/>
          <w:szCs w:val="24"/>
          <w:lang w:val="en-GB"/>
        </w:rPr>
        <w:fldChar w:fldCharType="end"/>
      </w:r>
      <w:r w:rsidR="002008C0">
        <w:rPr>
          <w:rFonts w:ascii="Arial" w:hAnsi="Arial" w:cs="Arial"/>
          <w:szCs w:val="24"/>
          <w:lang w:val="en-GB"/>
        </w:rPr>
        <w:t>; and</w:t>
      </w:r>
      <w:r w:rsidR="00061BAA" w:rsidRPr="004E6D15">
        <w:rPr>
          <w:rFonts w:ascii="Arial" w:hAnsi="Arial" w:cs="Arial"/>
          <w:szCs w:val="24"/>
          <w:lang w:val="en-GB"/>
        </w:rPr>
        <w:t xml:space="preserve"> </w:t>
      </w:r>
      <w:r w:rsidR="00D742DE" w:rsidRPr="004E6D15">
        <w:rPr>
          <w:rFonts w:ascii="Arial" w:hAnsi="Arial" w:cs="Arial"/>
          <w:szCs w:val="24"/>
          <w:lang w:val="en-GB"/>
        </w:rPr>
        <w:t>energ</w:t>
      </w:r>
      <w:r w:rsidR="00694EDE" w:rsidRPr="004E6D15">
        <w:rPr>
          <w:rFonts w:ascii="Arial" w:hAnsi="Arial" w:cs="Arial"/>
          <w:szCs w:val="24"/>
          <w:lang w:val="en-GB"/>
        </w:rPr>
        <w:t>y</w:t>
      </w:r>
      <w:r w:rsidR="00D742DE" w:rsidRPr="004E6D15">
        <w:rPr>
          <w:rFonts w:ascii="Arial" w:hAnsi="Arial" w:cs="Arial"/>
          <w:szCs w:val="24"/>
          <w:lang w:val="en-GB"/>
        </w:rPr>
        <w:t xml:space="preserve"> availability</w:t>
      </w:r>
      <w:r w:rsidR="002008C0">
        <w:rPr>
          <w:rFonts w:ascii="Arial" w:hAnsi="Arial" w:cs="Arial"/>
          <w:szCs w:val="24"/>
          <w:lang w:val="en-GB"/>
        </w:rPr>
        <w:t xml:space="preserve"> for both maternal investment and maintenance</w:t>
      </w:r>
      <w:r w:rsidR="00D742DE" w:rsidRPr="004E6D15">
        <w:rPr>
          <w:rFonts w:ascii="Arial" w:hAnsi="Arial" w:cs="Arial"/>
          <w:szCs w:val="24"/>
          <w:lang w:val="en-GB"/>
        </w:rPr>
        <w:t xml:space="preserve"> is dependent on </w:t>
      </w:r>
      <w:r w:rsidR="002008C0">
        <w:rPr>
          <w:rFonts w:ascii="Arial" w:hAnsi="Arial" w:cs="Arial"/>
          <w:szCs w:val="24"/>
          <w:lang w:val="en-GB"/>
        </w:rPr>
        <w:t xml:space="preserve">the ecological factor of </w:t>
      </w:r>
      <w:r w:rsidR="00D742DE" w:rsidRPr="004E6D15">
        <w:rPr>
          <w:rFonts w:ascii="Arial" w:hAnsi="Arial" w:cs="Arial"/>
          <w:szCs w:val="24"/>
          <w:lang w:val="en-GB"/>
        </w:rPr>
        <w:t>diet.</w:t>
      </w:r>
    </w:p>
    <w:p w14:paraId="4BD8A849" w14:textId="04FC2E34" w:rsidR="00C25EA6" w:rsidRDefault="005B3A2C" w:rsidP="00A32890">
      <w:pPr>
        <w:spacing w:line="480" w:lineRule="auto"/>
        <w:rPr>
          <w:rFonts w:ascii="Arial" w:hAnsi="Arial" w:cs="Arial"/>
          <w:szCs w:val="24"/>
          <w:lang w:val="en-GB"/>
        </w:rPr>
      </w:pPr>
      <w:r>
        <w:rPr>
          <w:rFonts w:ascii="Arial" w:hAnsi="Arial" w:cs="Arial"/>
          <w:szCs w:val="24"/>
          <w:lang w:val="en-GB"/>
        </w:rPr>
        <w:t>The confoundment of reproductive investment and putative selection agents on brain size increase poses a problem for research into placental mammals</w:t>
      </w:r>
      <w:r w:rsidR="00AC03CB">
        <w:rPr>
          <w:rFonts w:ascii="Arial" w:hAnsi="Arial" w:cs="Arial"/>
          <w:szCs w:val="24"/>
          <w:lang w:val="en-GB"/>
        </w:rPr>
        <w:t>, which however attract</w:t>
      </w:r>
      <w:r w:rsidR="00FD3B23">
        <w:rPr>
          <w:rFonts w:ascii="Arial" w:hAnsi="Arial" w:cs="Arial"/>
          <w:szCs w:val="24"/>
          <w:lang w:val="en-GB"/>
        </w:rPr>
        <w:t xml:space="preserve"> most research </w:t>
      </w:r>
      <w:r>
        <w:rPr>
          <w:rFonts w:ascii="Arial" w:hAnsi="Arial" w:cs="Arial"/>
          <w:szCs w:val="24"/>
          <w:lang w:val="en-GB"/>
        </w:rPr>
        <w:t xml:space="preserve">interest because humans and other large-brained mammals belong to </w:t>
      </w:r>
      <w:r w:rsidR="00FD3B23">
        <w:rPr>
          <w:rFonts w:ascii="Arial" w:hAnsi="Arial" w:cs="Arial"/>
          <w:szCs w:val="24"/>
          <w:lang w:val="en-GB"/>
        </w:rPr>
        <w:t>it</w:t>
      </w:r>
      <w:r w:rsidR="00AC03CB">
        <w:rPr>
          <w:rFonts w:ascii="Arial" w:hAnsi="Arial" w:cs="Arial"/>
          <w:szCs w:val="24"/>
          <w:lang w:val="en-GB"/>
        </w:rPr>
        <w:t>. P</w:t>
      </w:r>
      <w:r>
        <w:rPr>
          <w:rFonts w:ascii="Arial" w:hAnsi="Arial" w:cs="Arial"/>
          <w:szCs w:val="24"/>
          <w:lang w:val="en-GB"/>
        </w:rPr>
        <w:t xml:space="preserve">lacentals </w:t>
      </w:r>
      <w:r w:rsidR="00C25EA6">
        <w:rPr>
          <w:rFonts w:ascii="Arial" w:hAnsi="Arial" w:cs="Arial"/>
          <w:szCs w:val="24"/>
          <w:lang w:val="en-GB"/>
        </w:rPr>
        <w:t>have highly varied life histories and reproductive modes</w:t>
      </w:r>
      <w:r w:rsidR="00FD3B23">
        <w:rPr>
          <w:rFonts w:ascii="Arial" w:hAnsi="Arial" w:cs="Arial"/>
          <w:szCs w:val="24"/>
          <w:lang w:val="en-GB"/>
        </w:rPr>
        <w:t xml:space="preserve"> which</w:t>
      </w:r>
      <w:r w:rsidR="00694EDE">
        <w:rPr>
          <w:rFonts w:ascii="Arial" w:hAnsi="Arial" w:cs="Arial"/>
          <w:szCs w:val="24"/>
          <w:lang w:val="en-GB"/>
        </w:rPr>
        <w:t xml:space="preserve"> may</w:t>
      </w:r>
      <w:r w:rsidR="00C25EA6">
        <w:rPr>
          <w:rFonts w:ascii="Arial" w:hAnsi="Arial" w:cs="Arial"/>
          <w:szCs w:val="24"/>
          <w:lang w:val="en-GB"/>
        </w:rPr>
        <w:t xml:space="preserve"> increase the risk of confounding constrain</w:t>
      </w:r>
      <w:r w:rsidR="00694EDE">
        <w:rPr>
          <w:rFonts w:ascii="Arial" w:hAnsi="Arial" w:cs="Arial"/>
          <w:szCs w:val="24"/>
          <w:lang w:val="en-GB"/>
        </w:rPr>
        <w:t>ts</w:t>
      </w:r>
      <w:r w:rsidR="00C25EA6">
        <w:rPr>
          <w:rFonts w:ascii="Arial" w:hAnsi="Arial" w:cs="Arial"/>
          <w:szCs w:val="24"/>
          <w:lang w:val="en-GB"/>
        </w:rPr>
        <w:t xml:space="preserve"> of reproduction with select</w:t>
      </w:r>
      <w:r w:rsidR="00694EDE">
        <w:rPr>
          <w:rFonts w:ascii="Arial" w:hAnsi="Arial" w:cs="Arial"/>
          <w:szCs w:val="24"/>
          <w:lang w:val="en-GB"/>
        </w:rPr>
        <w:t>ion on</w:t>
      </w:r>
      <w:r w:rsidR="00C25EA6">
        <w:rPr>
          <w:rFonts w:ascii="Arial" w:hAnsi="Arial" w:cs="Arial"/>
          <w:szCs w:val="24"/>
          <w:lang w:val="en-GB"/>
        </w:rPr>
        <w:t xml:space="preserve"> </w:t>
      </w:r>
      <w:r>
        <w:rPr>
          <w:rFonts w:ascii="Arial" w:hAnsi="Arial" w:cs="Arial"/>
          <w:szCs w:val="24"/>
          <w:lang w:val="en-GB"/>
        </w:rPr>
        <w:t xml:space="preserve">behavioural and ecological </w:t>
      </w:r>
      <w:r w:rsidR="00C25EA6">
        <w:rPr>
          <w:rFonts w:ascii="Arial" w:hAnsi="Arial" w:cs="Arial"/>
          <w:szCs w:val="24"/>
          <w:lang w:val="en-GB"/>
        </w:rPr>
        <w:t>traits</w:t>
      </w:r>
      <w:r w:rsidR="00FD3B23">
        <w:rPr>
          <w:rFonts w:ascii="Arial" w:hAnsi="Arial" w:cs="Arial"/>
          <w:szCs w:val="24"/>
          <w:lang w:val="en-GB"/>
        </w:rPr>
        <w:t xml:space="preserve"> </w:t>
      </w:r>
      <w:r w:rsidR="00FD3B23">
        <w:rPr>
          <w:rFonts w:ascii="Arial" w:hAnsi="Arial" w:cs="Arial"/>
          <w:szCs w:val="24"/>
          <w:lang w:val="en-GB"/>
        </w:rPr>
        <w:fldChar w:fldCharType="begin"/>
      </w:r>
      <w:r w:rsidR="00FD3B23">
        <w:rPr>
          <w:rFonts w:ascii="Arial" w:hAnsi="Arial" w:cs="Arial"/>
          <w:szCs w:val="24"/>
          <w:lang w:val="en-GB"/>
        </w:rPr>
        <w:instrText xml:space="preserve"> ADDIN EN.CITE &lt;EndNote&gt;&lt;Cite&gt;&lt;Author&gt;Logan&lt;/Author&gt;&lt;Year&gt;2018&lt;/Year&gt;&lt;RecNum&gt;184&lt;/RecNum&gt;&lt;DisplayText&gt;(Logan et al., 2018)&lt;/DisplayText&gt;&lt;record&gt;&lt;rec-number&gt;184&lt;/rec-number&gt;&lt;foreign-keys&gt;&lt;key app="EN" db-id="a9aw0atab92x0ledv2kxwsvmdfttad9p2fez" timestamp="1564364863" guid="cece1e72-ce64-4d0d-8aeb-747ed35589f1"&gt;184&lt;/key&gt;&lt;/foreign-keys&gt;&lt;ref-type name="Journal Article"&gt;17&lt;/ref-type&gt;&lt;contributors&gt;&lt;authors&gt;&lt;author&gt;Logan, Corina J.&lt;/author&gt;&lt;author&gt;Avin, Shahar&lt;/author&gt;&lt;author&gt;Boogert, Neeltje&lt;/author&gt;&lt;author&gt;Buskell, Andrew&lt;/author&gt;&lt;author&gt;Cross, Fiona R.&lt;/author&gt;&lt;author&gt;Currie, Adrian&lt;/author&gt;&lt;author&gt;Jelbert, Sarah&lt;/author&gt;&lt;author&gt;Lukas, Dieter&lt;/author&gt;&lt;author&gt;Mares, Rafael&lt;/author&gt;&lt;author&gt;Navarrete, Ana F.&lt;/author&gt;&lt;author&gt;Shigeno, Shuichi&lt;/author&gt;&lt;author&gt;Montgomery, Stephen H.&lt;/author&gt;&lt;/authors&gt;&lt;/contributors&gt;&lt;titles&gt;&lt;title&gt;Beyond brain size: Uncovering the neural correlates of behavioral and cognitive specialization&lt;/title&gt;&lt;secondary-title&gt;Comparative Cognition &amp;amp; Behavior Reviews&lt;/secondary-title&gt;&lt;/titles&gt;&lt;periodical&gt;&lt;full-title&gt;Comparative Cognition &amp;amp; Behavior Reviews&lt;/full-title&gt;&lt;/periodical&gt;&lt;pages&gt;55-89&lt;/pages&gt;&lt;volume&gt;13&lt;/volume&gt;&lt;section&gt;55&lt;/section&gt;&lt;keywords&gt;&lt;keyword&gt;Brain evolution&lt;/keyword&gt;&lt;keyword&gt;Comparative method&lt;/keyword&gt;&lt;keyword&gt;Intelligence&lt;/keyword&gt;&lt;keyword&gt;cognition&lt;/keyword&gt;&lt;keyword&gt;neuroethology&lt;/keyword&gt;&lt;/keywords&gt;&lt;dates&gt;&lt;year&gt;2018&lt;/year&gt;&lt;/dates&gt;&lt;publisher&gt;Cold Spring Harbor Laboratory&lt;/publisher&gt;&lt;isbn&gt;19114745&lt;/isbn&gt;&lt;urls&gt;&lt;related-urls&gt;&lt;url&gt;https://www.biorxiv.org/content/early/2017/06/02/145334&lt;/url&gt;&lt;/related-urls&gt;&lt;/urls&gt;&lt;electronic-resource-num&gt;10.3819/ccbr.2018.130008&lt;/electronic-resource-num&gt;&lt;/record&gt;&lt;/Cite&gt;&lt;/EndNote&gt;</w:instrText>
      </w:r>
      <w:r w:rsidR="00FD3B23">
        <w:rPr>
          <w:rFonts w:ascii="Arial" w:hAnsi="Arial" w:cs="Arial"/>
          <w:szCs w:val="24"/>
          <w:lang w:val="en-GB"/>
        </w:rPr>
        <w:fldChar w:fldCharType="separate"/>
      </w:r>
      <w:r w:rsidR="00FD3B23">
        <w:rPr>
          <w:rFonts w:ascii="Arial" w:hAnsi="Arial" w:cs="Arial"/>
          <w:noProof/>
          <w:szCs w:val="24"/>
          <w:lang w:val="en-GB"/>
        </w:rPr>
        <w:t>(Logan et al., 2018)</w:t>
      </w:r>
      <w:r w:rsidR="00FD3B23">
        <w:rPr>
          <w:rFonts w:ascii="Arial" w:hAnsi="Arial" w:cs="Arial"/>
          <w:szCs w:val="24"/>
          <w:lang w:val="en-GB"/>
        </w:rPr>
        <w:fldChar w:fldCharType="end"/>
      </w:r>
      <w:r w:rsidR="00C25EA6">
        <w:rPr>
          <w:rFonts w:ascii="Arial" w:hAnsi="Arial" w:cs="Arial"/>
          <w:szCs w:val="24"/>
          <w:lang w:val="en-GB"/>
        </w:rPr>
        <w:t xml:space="preserve">. </w:t>
      </w:r>
      <w:r w:rsidR="00AC03CB">
        <w:rPr>
          <w:rFonts w:ascii="Arial" w:hAnsi="Arial" w:cs="Arial"/>
          <w:szCs w:val="24"/>
          <w:lang w:val="en-GB"/>
        </w:rPr>
        <w:t>By contrast</w:t>
      </w:r>
      <w:r>
        <w:rPr>
          <w:rFonts w:ascii="Arial" w:hAnsi="Arial" w:cs="Arial"/>
          <w:szCs w:val="24"/>
          <w:lang w:val="en-GB"/>
        </w:rPr>
        <w:t xml:space="preserve">, the sister radiation of placentals – the marsupial mammals – </w:t>
      </w:r>
      <w:r w:rsidR="00FD3B23">
        <w:rPr>
          <w:rFonts w:ascii="Arial" w:hAnsi="Arial" w:cs="Arial"/>
          <w:szCs w:val="24"/>
          <w:lang w:val="en-GB"/>
        </w:rPr>
        <w:t xml:space="preserve">have </w:t>
      </w:r>
      <w:r w:rsidR="00AC03CB">
        <w:rPr>
          <w:rFonts w:ascii="Arial" w:hAnsi="Arial" w:cs="Arial"/>
          <w:szCs w:val="24"/>
          <w:lang w:val="en-GB"/>
        </w:rPr>
        <w:t>highly</w:t>
      </w:r>
      <w:r w:rsidR="00AC03CB" w:rsidRPr="00547227">
        <w:rPr>
          <w:rFonts w:ascii="Arial" w:hAnsi="Arial" w:cs="Arial"/>
          <w:szCs w:val="24"/>
          <w:lang w:val="en-GB"/>
        </w:rPr>
        <w:t xml:space="preserve"> </w:t>
      </w:r>
      <w:r w:rsidR="00207EDB" w:rsidRPr="00547227">
        <w:rPr>
          <w:rFonts w:ascii="Arial" w:hAnsi="Arial" w:cs="Arial"/>
          <w:szCs w:val="24"/>
          <w:lang w:val="en-GB"/>
        </w:rPr>
        <w:t>homogenous life histories and developmental regimes</w:t>
      </w:r>
      <w:r w:rsidR="00C25EA6">
        <w:rPr>
          <w:rFonts w:ascii="Arial" w:hAnsi="Arial" w:cs="Arial"/>
          <w:szCs w:val="24"/>
          <w:lang w:val="en-GB"/>
        </w:rPr>
        <w:t xml:space="preserve"> with a similarly diverse range of behavioural complexities </w:t>
      </w:r>
      <w:r w:rsidR="00694EDE">
        <w:rPr>
          <w:rFonts w:ascii="Arial" w:hAnsi="Arial" w:cs="Arial"/>
          <w:szCs w:val="24"/>
          <w:lang w:val="en-GB"/>
        </w:rPr>
        <w:t>to</w:t>
      </w:r>
      <w:r w:rsidR="00C25EA6">
        <w:rPr>
          <w:rFonts w:ascii="Arial" w:hAnsi="Arial" w:cs="Arial"/>
          <w:szCs w:val="24"/>
          <w:lang w:val="en-GB"/>
        </w:rPr>
        <w:t xml:space="preserve"> placentals</w:t>
      </w:r>
      <w:r w:rsidR="004518B3">
        <w:rPr>
          <w:rFonts w:ascii="Arial" w:hAnsi="Arial" w:cs="Arial"/>
          <w:szCs w:val="24"/>
          <w:lang w:val="en-GB"/>
        </w:rPr>
        <w:t xml:space="preserve"> </w:t>
      </w:r>
      <w:r w:rsidR="004518B3">
        <w:rPr>
          <w:rFonts w:ascii="Arial" w:hAnsi="Arial" w:cs="Arial"/>
          <w:szCs w:val="24"/>
          <w:lang w:val="en-GB"/>
        </w:rPr>
        <w:fldChar w:fldCharType="begin">
          <w:fldData xml:space="preserve">PEVuZE5vdGU+PENpdGU+PEF1dGhvcj5DYXJsaXNsZTwvQXV0aG9yPjxZZWFyPjIwMTc8L1llYXI+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</w:fldData>
        </w:fldChar>
      </w:r>
      <w:r w:rsidR="007954CF">
        <w:rPr>
          <w:rFonts w:ascii="Arial" w:hAnsi="Arial" w:cs="Arial"/>
          <w:szCs w:val="24"/>
          <w:lang w:val="en-GB"/>
        </w:rPr>
        <w:instrText xml:space="preserve"> ADDIN EN.CITE </w:instrText>
      </w:r>
      <w:r w:rsidR="007954CF">
        <w:rPr>
          <w:rFonts w:ascii="Arial" w:hAnsi="Arial" w:cs="Arial"/>
          <w:szCs w:val="24"/>
          <w:lang w:val="en-GB"/>
        </w:rPr>
        <w:fldChar w:fldCharType="begin">
          <w:fldData xml:space="preserve">PEVuZE5vdGU+PENpdGU+PEF1dGhvcj5DYXJsaXNsZTwvQXV0aG9yPjxZZWFyPjIwMTc8L1llYXI+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</w:fldData>
        </w:fldChar>
      </w:r>
      <w:r w:rsidR="007954CF">
        <w:rPr>
          <w:rFonts w:ascii="Arial" w:hAnsi="Arial" w:cs="Arial"/>
          <w:szCs w:val="24"/>
          <w:lang w:val="en-GB"/>
        </w:rPr>
        <w:instrText xml:space="preserve"> ADDIN EN.CITE.DATA </w:instrText>
      </w:r>
      <w:r w:rsidR="007954CF">
        <w:rPr>
          <w:rFonts w:ascii="Arial" w:hAnsi="Arial" w:cs="Arial"/>
          <w:szCs w:val="24"/>
          <w:lang w:val="en-GB"/>
        </w:rPr>
      </w:r>
      <w:r w:rsidR="007954CF">
        <w:rPr>
          <w:rFonts w:ascii="Arial" w:hAnsi="Arial" w:cs="Arial"/>
          <w:szCs w:val="24"/>
          <w:lang w:val="en-GB"/>
        </w:rPr>
        <w:fldChar w:fldCharType="end"/>
      </w:r>
      <w:r w:rsidR="004518B3">
        <w:rPr>
          <w:rFonts w:ascii="Arial" w:hAnsi="Arial" w:cs="Arial"/>
          <w:szCs w:val="24"/>
          <w:lang w:val="en-GB"/>
        </w:rPr>
      </w:r>
      <w:r w:rsidR="004518B3">
        <w:rPr>
          <w:rFonts w:ascii="Arial" w:hAnsi="Arial" w:cs="Arial"/>
          <w:szCs w:val="24"/>
          <w:lang w:val="en-GB"/>
        </w:rPr>
        <w:fldChar w:fldCharType="separate"/>
      </w:r>
      <w:r w:rsidR="007954CF">
        <w:rPr>
          <w:rFonts w:ascii="Arial" w:hAnsi="Arial" w:cs="Arial"/>
          <w:noProof/>
          <w:szCs w:val="24"/>
          <w:lang w:val="en-GB"/>
        </w:rPr>
        <w:t>(Carlisle et al., 2017; V. Weisbecker et al., 2015; V. Weisbecker &amp; Goswami, 2010)</w:t>
      </w:r>
      <w:r w:rsidR="004518B3">
        <w:rPr>
          <w:rFonts w:ascii="Arial" w:hAnsi="Arial" w:cs="Arial"/>
          <w:szCs w:val="24"/>
          <w:lang w:val="en-GB"/>
        </w:rPr>
        <w:fldChar w:fldCharType="end"/>
      </w:r>
      <w:r w:rsidR="00207EDB" w:rsidRPr="00547227">
        <w:rPr>
          <w:rFonts w:ascii="Arial" w:hAnsi="Arial" w:cs="Arial"/>
          <w:szCs w:val="24"/>
          <w:lang w:val="en-GB"/>
        </w:rPr>
        <w:t>.</w:t>
      </w:r>
      <w:r w:rsidR="00C25EA6">
        <w:rPr>
          <w:rFonts w:ascii="Arial" w:hAnsi="Arial" w:cs="Arial"/>
          <w:szCs w:val="24"/>
          <w:lang w:val="en-GB"/>
        </w:rPr>
        <w:t xml:space="preserve"> </w:t>
      </w:r>
      <w:r w:rsidR="00AC03CB">
        <w:rPr>
          <w:rFonts w:ascii="Arial" w:hAnsi="Arial" w:cs="Arial"/>
          <w:szCs w:val="24"/>
          <w:lang w:val="en-GB"/>
        </w:rPr>
        <w:t xml:space="preserve">Marsupial </w:t>
      </w:r>
      <w:r w:rsidR="00207EDB" w:rsidRPr="00547227">
        <w:rPr>
          <w:rFonts w:ascii="Arial" w:hAnsi="Arial" w:cs="Arial"/>
          <w:szCs w:val="24"/>
          <w:lang w:val="en-GB"/>
        </w:rPr>
        <w:t xml:space="preserve">neonates are born </w:t>
      </w:r>
      <w:r w:rsidR="00AC03CB">
        <w:rPr>
          <w:rFonts w:ascii="Arial" w:hAnsi="Arial" w:cs="Arial"/>
          <w:szCs w:val="24"/>
          <w:lang w:val="en-GB"/>
        </w:rPr>
        <w:t xml:space="preserve">at very early developmental stages </w:t>
      </w:r>
      <w:r w:rsidR="00207EDB" w:rsidRPr="00547227">
        <w:rPr>
          <w:rFonts w:ascii="Arial" w:hAnsi="Arial" w:cs="Arial"/>
          <w:szCs w:val="24"/>
          <w:lang w:val="en-GB"/>
        </w:rPr>
        <w:t xml:space="preserve">after </w:t>
      </w:r>
      <w:r w:rsidR="00AC03CB">
        <w:rPr>
          <w:rFonts w:ascii="Arial" w:hAnsi="Arial" w:cs="Arial"/>
          <w:szCs w:val="24"/>
          <w:lang w:val="en-GB"/>
        </w:rPr>
        <w:t xml:space="preserve">a </w:t>
      </w:r>
      <w:r w:rsidR="00207EDB" w:rsidRPr="00547227">
        <w:rPr>
          <w:rFonts w:ascii="Arial" w:hAnsi="Arial" w:cs="Arial"/>
          <w:szCs w:val="24"/>
          <w:lang w:val="en-GB"/>
        </w:rPr>
        <w:t>very short gestation period (12-30 days</w:t>
      </w:r>
      <w:r w:rsidR="008E1125">
        <w:rPr>
          <w:rFonts w:ascii="Arial" w:hAnsi="Arial" w:cs="Arial"/>
          <w:szCs w:val="24"/>
          <w:lang w:val="en-GB"/>
        </w:rPr>
        <w:t>) and</w:t>
      </w:r>
      <w:r w:rsidR="00252E01">
        <w:rPr>
          <w:rFonts w:ascii="Arial" w:hAnsi="Arial" w:cs="Arial"/>
          <w:szCs w:val="24"/>
          <w:lang w:val="en-GB"/>
        </w:rPr>
        <w:t xml:space="preserve"> the </w:t>
      </w:r>
      <w:r w:rsidR="00252E01">
        <w:rPr>
          <w:rFonts w:ascii="Arial" w:hAnsi="Arial" w:cs="Arial"/>
          <w:szCs w:val="24"/>
          <w:lang w:val="en-GB"/>
        </w:rPr>
        <w:lastRenderedPageBreak/>
        <w:t>marsupial brain develops nearly entirely postnatally in all species</w:t>
      </w:r>
      <w:r w:rsidR="00AC03CB">
        <w:rPr>
          <w:rFonts w:ascii="Arial" w:hAnsi="Arial" w:cs="Arial"/>
          <w:szCs w:val="24"/>
          <w:lang w:val="en-GB"/>
        </w:rPr>
        <w:t xml:space="preserve"> </w:t>
      </w:r>
      <w:r w:rsidR="00FD3B23">
        <w:rPr>
          <w:rFonts w:ascii="Arial" w:hAnsi="Arial" w:cs="Arial"/>
          <w:szCs w:val="24"/>
          <w:lang w:val="en-GB"/>
        </w:rPr>
        <w:fldChar w:fldCharType="begin"/>
      </w:r>
      <w:r w:rsidR="004218AE">
        <w:rPr>
          <w:rFonts w:ascii="Arial" w:hAnsi="Arial" w:cs="Arial"/>
          <w:szCs w:val="24"/>
          <w:lang w:val="en-GB"/>
        </w:rPr>
        <w:instrText xml:space="preserve"> ADDIN EN.CITE &lt;EndNote&gt;&lt;Cite&gt;&lt;Author&gt;Smith&lt;/Author&gt;&lt;Year&gt;2006&lt;/Year&gt;&lt;RecNum&gt;391&lt;/RecNum&gt;&lt;DisplayText&gt;(Smith, 2006)&lt;/DisplayText&gt;&lt;record&gt;&lt;rec-number&gt;391&lt;/rec-number&gt;&lt;foreign-keys&gt;&lt;key app="EN" db-id="a9aw0atab92x0ledv2kxwsvmdfttad9p2fez" timestamp="1594692857" guid="9a57a57a-b8be-4a21-be93-ce78ffcebd80"&gt;391&lt;/key&gt;&lt;/foreign-keys&gt;&lt;ref-type name="Journal Article"&gt;17&lt;/ref-type&gt;&lt;contributors&gt;&lt;authors&gt;&lt;author&gt;Smith, K. K.&lt;/author&gt;&lt;/authors&gt;&lt;/contributors&gt;&lt;auth-address&gt;Department of Biology, Duke University, Durham, North Carolina 27708, USA. kksmith@duke.edu&lt;/auth-address&gt;&lt;titles&gt;&lt;title&gt;Craniofacial development in marsupial mammals: developmental origins of evolutionary change&lt;/title&gt;&lt;secondary-title&gt;Dev Dyn&lt;/secondary-title&gt;&lt;/titles&gt;&lt;periodical&gt;&lt;full-title&gt;Dev Dyn&lt;/full-title&gt;&lt;/periodical&gt;&lt;pages&gt;1181-93&lt;/pages&gt;&lt;volume&gt;235&lt;/volume&gt;&lt;number&gt;5&lt;/number&gt;&lt;edition&gt;2006/01/13&lt;/edition&gt;&lt;keywords&gt;&lt;keyword&gt;Animals&lt;/keyword&gt;&lt;keyword&gt;*Biological Evolution&lt;/keyword&gt;&lt;keyword&gt;Facial Bones/*embryology&lt;/keyword&gt;&lt;keyword&gt;Humans&lt;/keyword&gt;&lt;keyword&gt;Marsupialia/*embryology/genetics&lt;/keyword&gt;&lt;keyword&gt;Skull/*embryology&lt;/keyword&gt;&lt;/keywords&gt;&lt;dates&gt;&lt;year&gt;2006&lt;/year&gt;&lt;pub-dates&gt;&lt;date&gt;May&lt;/date&gt;&lt;/pub-dates&gt;&lt;/dates&gt;&lt;isbn&gt;1058-8388 (Print)&amp;#xD;1058-8388&lt;/isbn&gt;&lt;accession-num&gt;16408286&lt;/accession-num&gt;&lt;urls&gt;&lt;/urls&gt;&lt;electronic-resource-num&gt;10.1002/dvdy.20676&lt;/electronic-resource-num&gt;&lt;remote-database-provider&gt;NLM&lt;/remote-database-provider&gt;&lt;language&gt;eng&lt;/language&gt;&lt;/record&gt;&lt;/Cite&gt;&lt;/EndNote&gt;</w:instrText>
      </w:r>
      <w:r w:rsidR="00FD3B23">
        <w:rPr>
          <w:rFonts w:ascii="Arial" w:hAnsi="Arial" w:cs="Arial"/>
          <w:szCs w:val="24"/>
          <w:lang w:val="en-GB"/>
        </w:rPr>
        <w:fldChar w:fldCharType="separate"/>
      </w:r>
      <w:r w:rsidR="00FD3B23">
        <w:rPr>
          <w:rFonts w:ascii="Arial" w:hAnsi="Arial" w:cs="Arial"/>
          <w:noProof/>
          <w:szCs w:val="24"/>
          <w:lang w:val="en-GB"/>
        </w:rPr>
        <w:t>(Smith, 2006)</w:t>
      </w:r>
      <w:r w:rsidR="00FD3B23">
        <w:rPr>
          <w:rFonts w:ascii="Arial" w:hAnsi="Arial" w:cs="Arial"/>
          <w:szCs w:val="24"/>
          <w:lang w:val="en-GB"/>
        </w:rPr>
        <w:fldChar w:fldCharType="end"/>
      </w:r>
      <w:r w:rsidR="00252E01">
        <w:rPr>
          <w:rFonts w:ascii="Arial" w:hAnsi="Arial" w:cs="Arial"/>
          <w:szCs w:val="24"/>
          <w:lang w:val="en-GB"/>
        </w:rPr>
        <w:t xml:space="preserve">.  </w:t>
      </w:r>
      <w:r w:rsidR="008E1125">
        <w:rPr>
          <w:rFonts w:ascii="Arial" w:hAnsi="Arial" w:cs="Arial"/>
          <w:szCs w:val="24"/>
          <w:lang w:val="en-GB"/>
        </w:rPr>
        <w:t>M</w:t>
      </w:r>
      <w:r w:rsidR="00207EDB" w:rsidRPr="00547227">
        <w:rPr>
          <w:rFonts w:ascii="Arial" w:hAnsi="Arial" w:cs="Arial"/>
          <w:szCs w:val="24"/>
          <w:lang w:val="en-GB"/>
        </w:rPr>
        <w:t>arsupials exhibit a diverse array of social and mating systems, diet types, home ranges</w:t>
      </w:r>
      <w:r w:rsidR="00277EED">
        <w:rPr>
          <w:rFonts w:ascii="Arial" w:hAnsi="Arial" w:cs="Arial"/>
          <w:szCs w:val="24"/>
          <w:lang w:val="en-GB"/>
        </w:rPr>
        <w:t xml:space="preserve"> and</w:t>
      </w:r>
      <w:r w:rsidR="00207EDB" w:rsidRPr="00547227">
        <w:rPr>
          <w:rFonts w:ascii="Arial" w:hAnsi="Arial" w:cs="Arial"/>
          <w:szCs w:val="24"/>
          <w:lang w:val="en-GB"/>
        </w:rPr>
        <w:t xml:space="preserve"> cognitive abilities</w:t>
      </w:r>
      <w:r w:rsidR="004518B3">
        <w:rPr>
          <w:rFonts w:ascii="Arial" w:hAnsi="Arial" w:cs="Arial"/>
          <w:szCs w:val="24"/>
          <w:lang w:val="en-GB"/>
        </w:rPr>
        <w:t xml:space="preserve"> </w:t>
      </w:r>
      <w:r w:rsidR="004518B3">
        <w:rPr>
          <w:rFonts w:ascii="Arial" w:hAnsi="Arial" w:cs="Arial"/>
          <w:szCs w:val="24"/>
          <w:lang w:val="en-GB"/>
        </w:rPr>
        <w:fldChar w:fldCharType="begin"/>
      </w:r>
      <w:r w:rsidR="008B2266">
        <w:rPr>
          <w:rFonts w:ascii="Arial" w:hAnsi="Arial" w:cs="Arial"/>
          <w:szCs w:val="24"/>
          <w:lang w:val="en-GB"/>
        </w:rPr>
        <w:instrText xml:space="preserve"> ADDIN EN.CITE &lt;EndNote&gt;&lt;Cite&gt;&lt;Author&gt;Todorov&lt;/Author&gt;&lt;Year&gt;2019&lt;/Year&gt;&lt;RecNum&gt;381&lt;/RecNum&gt;&lt;DisplayText&gt;(Todorov, 2019)&lt;/DisplayText&gt;&lt;record&gt;&lt;rec-number&gt;381&lt;/rec-number&gt;&lt;foreign-keys&gt;&lt;key app="EN" db-id="a9aw0atab92x0ledv2kxwsvmdfttad9p2fez" timestamp="1583889884" guid="feb7886d-706e-4e9f-85b8-e0fafa3594bb"&gt;381&lt;/key&gt;&lt;/foreign-keys&gt;&lt;ref-type name="Book Section"&gt;5&lt;/ref-type&gt;&lt;contributors&gt;&lt;authors&gt;&lt;author&gt;Todorov, Orlin S.&lt;/author&gt;&lt;/authors&gt;&lt;secondary-authors&gt;&lt;author&gt;Vonk, Jennifer&lt;/author&gt;&lt;author&gt;Shackelford, Todd&lt;/author&gt;&lt;/secondary-authors&gt;&lt;/contributors&gt;&lt;titles&gt;&lt;title&gt;Marsupial Cognition&lt;/title&gt;&lt;secondary-title&gt;Encyclopedia of Animal Cognition and Behavior&lt;/secondary-title&gt;&lt;/titles&gt;&lt;pages&gt;1-8&lt;/pages&gt;&lt;dates&gt;&lt;year&gt;2019&lt;/year&gt;&lt;/dates&gt;&lt;pub-location&gt;Cham&lt;/pub-location&gt;&lt;publisher&gt;Springer International Publishing&lt;/publisher&gt;&lt;isbn&gt;978-3-319-47829-6&lt;/isbn&gt;&lt;label&gt;Todorov2019&lt;/label&gt;&lt;urls&gt;&lt;related-urls&gt;&lt;url&gt;https://doi.org/10.1007/978-3-319-47829-6_1167-1&lt;/url&gt;&lt;/related-urls&gt;&lt;/urls&gt;&lt;electronic-resource-num&gt;10.1007/978-3-319-47829-6_1167-1&lt;/electronic-resource-num&gt;&lt;/record&gt;&lt;/Cite&gt;&lt;/EndNote&gt;</w:instrText>
      </w:r>
      <w:r w:rsidR="004518B3">
        <w:rPr>
          <w:rFonts w:ascii="Arial" w:hAnsi="Arial" w:cs="Arial"/>
          <w:szCs w:val="24"/>
          <w:lang w:val="en-GB"/>
        </w:rPr>
        <w:fldChar w:fldCharType="separate"/>
      </w:r>
      <w:r w:rsidR="004518B3">
        <w:rPr>
          <w:rFonts w:ascii="Arial" w:hAnsi="Arial" w:cs="Arial"/>
          <w:noProof/>
          <w:szCs w:val="24"/>
          <w:lang w:val="en-GB"/>
        </w:rPr>
        <w:t>(Todorov, 2019)</w:t>
      </w:r>
      <w:r w:rsidR="004518B3">
        <w:rPr>
          <w:rFonts w:ascii="Arial" w:hAnsi="Arial" w:cs="Arial"/>
          <w:szCs w:val="24"/>
          <w:lang w:val="en-GB"/>
        </w:rPr>
        <w:fldChar w:fldCharType="end"/>
      </w:r>
      <w:r w:rsidR="00207EDB" w:rsidRPr="00547227">
        <w:rPr>
          <w:rFonts w:ascii="Arial" w:hAnsi="Arial" w:cs="Arial"/>
          <w:szCs w:val="24"/>
          <w:lang w:val="en-GB"/>
        </w:rPr>
        <w:t>. They are distributed in various habitats with various levels of seasonality (New Guine</w:t>
      </w:r>
      <w:r w:rsidR="004B2A67" w:rsidRPr="00547227">
        <w:rPr>
          <w:rFonts w:ascii="Arial" w:hAnsi="Arial" w:cs="Arial"/>
          <w:szCs w:val="24"/>
          <w:lang w:val="en-GB"/>
        </w:rPr>
        <w:t>a</w:t>
      </w:r>
      <w:r w:rsidR="00207EDB" w:rsidRPr="00547227">
        <w:rPr>
          <w:rFonts w:ascii="Arial" w:hAnsi="Arial" w:cs="Arial"/>
          <w:szCs w:val="24"/>
          <w:lang w:val="en-GB"/>
        </w:rPr>
        <w:t>, Australia and the Americas)</w:t>
      </w:r>
      <w:r w:rsidR="004B2A67" w:rsidRPr="00547227">
        <w:rPr>
          <w:rFonts w:ascii="Arial" w:hAnsi="Arial" w:cs="Arial"/>
          <w:szCs w:val="24"/>
          <w:lang w:val="en-GB"/>
        </w:rPr>
        <w:t>.</w:t>
      </w:r>
      <w:r w:rsidR="00AC03CB">
        <w:rPr>
          <w:rFonts w:ascii="Arial" w:hAnsi="Arial" w:cs="Arial"/>
          <w:szCs w:val="24"/>
          <w:lang w:val="en-GB"/>
        </w:rPr>
        <w:t xml:space="preserve"> Moreover, aside from the lack of a corpus callosum, marsupial brains do not appear to differ from that of placentals </w:t>
      </w:r>
      <w:r w:rsidR="002F1C3F">
        <w:rPr>
          <w:rFonts w:ascii="Arial" w:hAnsi="Arial" w:cs="Arial"/>
          <w:szCs w:val="24"/>
          <w:lang w:val="en-GB"/>
        </w:rPr>
        <w:fldChar w:fldCharType="begin">
          <w:fldData xml:space="preserve">PEVuZE5vdGU+PENpdGU+PEF1dGhvcj5Bc2h3ZWxsPC9BdXRob3I+PFllYXI+MjAwODwvWWVhcj48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</w:fldData>
        </w:fldChar>
      </w:r>
      <w:r w:rsidR="002F1C3F">
        <w:rPr>
          <w:rFonts w:ascii="Arial" w:hAnsi="Arial" w:cs="Arial"/>
          <w:szCs w:val="24"/>
          <w:lang w:val="en-GB"/>
        </w:rPr>
        <w:instrText xml:space="preserve"> ADDIN EN.CITE </w:instrText>
      </w:r>
      <w:r w:rsidR="002F1C3F">
        <w:rPr>
          <w:rFonts w:ascii="Arial" w:hAnsi="Arial" w:cs="Arial"/>
          <w:szCs w:val="24"/>
          <w:lang w:val="en-GB"/>
        </w:rPr>
        <w:fldChar w:fldCharType="begin">
          <w:fldData xml:space="preserve">PEVuZE5vdGU+PENpdGU+PEF1dGhvcj5Bc2h3ZWxsPC9BdXRob3I+PFllYXI+MjAwODwvWWVhcj48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</w:fldData>
        </w:fldChar>
      </w:r>
      <w:r w:rsidR="002F1C3F">
        <w:rPr>
          <w:rFonts w:ascii="Arial" w:hAnsi="Arial" w:cs="Arial"/>
          <w:szCs w:val="24"/>
          <w:lang w:val="en-GB"/>
        </w:rPr>
        <w:instrText xml:space="preserve"> ADDIN EN.CITE.DATA </w:instrText>
      </w:r>
      <w:r w:rsidR="002F1C3F">
        <w:rPr>
          <w:rFonts w:ascii="Arial" w:hAnsi="Arial" w:cs="Arial"/>
          <w:szCs w:val="24"/>
          <w:lang w:val="en-GB"/>
        </w:rPr>
      </w:r>
      <w:r w:rsidR="002F1C3F">
        <w:rPr>
          <w:rFonts w:ascii="Arial" w:hAnsi="Arial" w:cs="Arial"/>
          <w:szCs w:val="24"/>
          <w:lang w:val="en-GB"/>
        </w:rPr>
        <w:fldChar w:fldCharType="end"/>
      </w:r>
      <w:r w:rsidR="002F1C3F">
        <w:rPr>
          <w:rFonts w:ascii="Arial" w:hAnsi="Arial" w:cs="Arial"/>
          <w:szCs w:val="24"/>
          <w:lang w:val="en-GB"/>
        </w:rPr>
      </w:r>
      <w:r w:rsidR="002F1C3F">
        <w:rPr>
          <w:rFonts w:ascii="Arial" w:hAnsi="Arial" w:cs="Arial"/>
          <w:szCs w:val="24"/>
          <w:lang w:val="en-GB"/>
        </w:rPr>
        <w:fldChar w:fldCharType="separate"/>
      </w:r>
      <w:r w:rsidR="002F1C3F">
        <w:rPr>
          <w:rFonts w:ascii="Arial" w:hAnsi="Arial" w:cs="Arial"/>
          <w:noProof/>
          <w:szCs w:val="24"/>
          <w:lang w:val="en-GB"/>
        </w:rPr>
        <w:t>(Ashwell, 2008; Suarez et al., 2018)</w:t>
      </w:r>
      <w:r w:rsidR="002F1C3F">
        <w:rPr>
          <w:rFonts w:ascii="Arial" w:hAnsi="Arial" w:cs="Arial"/>
          <w:szCs w:val="24"/>
          <w:lang w:val="en-GB"/>
        </w:rPr>
        <w:fldChar w:fldCharType="end"/>
      </w:r>
      <w:r w:rsidR="00AC03CB">
        <w:rPr>
          <w:rFonts w:ascii="Arial" w:hAnsi="Arial" w:cs="Arial"/>
          <w:szCs w:val="24"/>
          <w:lang w:val="en-GB"/>
        </w:rPr>
        <w:t xml:space="preserve">. </w:t>
      </w:r>
      <w:r w:rsidR="004B2A67" w:rsidRPr="00547227">
        <w:rPr>
          <w:rFonts w:ascii="Arial" w:hAnsi="Arial" w:cs="Arial"/>
          <w:szCs w:val="24"/>
          <w:lang w:val="en-GB"/>
        </w:rPr>
        <w:t>This unique combination of reproductive homogeneity and ecological, behavioural and social diversity, makes marsupials perfectly suited for testing hypothes</w:t>
      </w:r>
      <w:r w:rsidR="00277EED">
        <w:rPr>
          <w:rFonts w:ascii="Arial" w:hAnsi="Arial" w:cs="Arial"/>
          <w:szCs w:val="24"/>
          <w:lang w:val="en-GB"/>
        </w:rPr>
        <w:t>e</w:t>
      </w:r>
      <w:r w:rsidR="004B2A67" w:rsidRPr="00547227">
        <w:rPr>
          <w:rFonts w:ascii="Arial" w:hAnsi="Arial" w:cs="Arial"/>
          <w:szCs w:val="24"/>
          <w:lang w:val="en-GB"/>
        </w:rPr>
        <w:t>s about brain size evolution</w:t>
      </w:r>
      <w:r w:rsidR="004518B3">
        <w:rPr>
          <w:rFonts w:ascii="Arial" w:hAnsi="Arial" w:cs="Arial"/>
          <w:szCs w:val="24"/>
          <w:lang w:val="en-GB"/>
        </w:rPr>
        <w:t xml:space="preserve"> </w:t>
      </w:r>
      <w:r w:rsidR="004518B3">
        <w:rPr>
          <w:rFonts w:ascii="Arial" w:hAnsi="Arial" w:cs="Arial"/>
          <w:szCs w:val="24"/>
          <w:lang w:val="en-GB"/>
        </w:rPr>
        <w:fldChar w:fldCharType="begin">
          <w:fldData xml:space="preserve">PEVuZE5vdGU+PENpdGU+PEF1dGhvcj5DYXJsaXNsZTwvQXV0aG9yPjxZZWFyPjIwMTc8L1llYXI+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</w:fldData>
        </w:fldChar>
      </w:r>
      <w:r w:rsidR="00FD3B23">
        <w:rPr>
          <w:rFonts w:ascii="Arial" w:hAnsi="Arial" w:cs="Arial"/>
          <w:szCs w:val="24"/>
          <w:lang w:val="en-GB"/>
        </w:rPr>
        <w:instrText xml:space="preserve"> ADDIN EN.CITE </w:instrText>
      </w:r>
      <w:r w:rsidR="00FD3B23">
        <w:rPr>
          <w:rFonts w:ascii="Arial" w:hAnsi="Arial" w:cs="Arial"/>
          <w:szCs w:val="24"/>
          <w:lang w:val="en-GB"/>
        </w:rPr>
        <w:fldChar w:fldCharType="begin">
          <w:fldData xml:space="preserve">PEVuZE5vdGU+PENpdGU+PEF1dGhvcj5DYXJsaXNsZTwvQXV0aG9yPjxZZWFyPjIwMTc8L1llYXI+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</w:fldData>
        </w:fldChar>
      </w:r>
      <w:r w:rsidR="00FD3B23">
        <w:rPr>
          <w:rFonts w:ascii="Arial" w:hAnsi="Arial" w:cs="Arial"/>
          <w:szCs w:val="24"/>
          <w:lang w:val="en-GB"/>
        </w:rPr>
        <w:instrText xml:space="preserve"> ADDIN EN.CITE.DATA </w:instrText>
      </w:r>
      <w:r w:rsidR="00FD3B23">
        <w:rPr>
          <w:rFonts w:ascii="Arial" w:hAnsi="Arial" w:cs="Arial"/>
          <w:szCs w:val="24"/>
          <w:lang w:val="en-GB"/>
        </w:rPr>
      </w:r>
      <w:r w:rsidR="00FD3B23">
        <w:rPr>
          <w:rFonts w:ascii="Arial" w:hAnsi="Arial" w:cs="Arial"/>
          <w:szCs w:val="24"/>
          <w:lang w:val="en-GB"/>
        </w:rPr>
        <w:fldChar w:fldCharType="end"/>
      </w:r>
      <w:r w:rsidR="004518B3">
        <w:rPr>
          <w:rFonts w:ascii="Arial" w:hAnsi="Arial" w:cs="Arial"/>
          <w:szCs w:val="24"/>
          <w:lang w:val="en-GB"/>
        </w:rPr>
      </w:r>
      <w:r w:rsidR="004518B3">
        <w:rPr>
          <w:rFonts w:ascii="Arial" w:hAnsi="Arial" w:cs="Arial"/>
          <w:szCs w:val="24"/>
          <w:lang w:val="en-GB"/>
        </w:rPr>
        <w:fldChar w:fldCharType="separate"/>
      </w:r>
      <w:r w:rsidR="00FD3B23">
        <w:rPr>
          <w:rFonts w:ascii="Arial" w:hAnsi="Arial" w:cs="Arial"/>
          <w:noProof/>
          <w:szCs w:val="24"/>
          <w:lang w:val="en-GB"/>
        </w:rPr>
        <w:t>(Carlisle et al., 2017; V. Weisbecker et al., 2015; V. Weisbecker &amp; Goswami, 2010)</w:t>
      </w:r>
      <w:r w:rsidR="004518B3">
        <w:rPr>
          <w:rFonts w:ascii="Arial" w:hAnsi="Arial" w:cs="Arial"/>
          <w:szCs w:val="24"/>
          <w:lang w:val="en-GB"/>
        </w:rPr>
        <w:fldChar w:fldCharType="end"/>
      </w:r>
      <w:r w:rsidR="004B2A67" w:rsidRPr="00547227">
        <w:rPr>
          <w:rFonts w:ascii="Arial" w:hAnsi="Arial" w:cs="Arial"/>
          <w:szCs w:val="24"/>
          <w:lang w:val="en-GB"/>
        </w:rPr>
        <w:t>.</w:t>
      </w:r>
    </w:p>
    <w:p w14:paraId="0372E522" w14:textId="77777777" w:rsidR="006A47BC" w:rsidRDefault="006A47BC" w:rsidP="00A32890">
      <w:pPr>
        <w:spacing w:line="480" w:lineRule="auto"/>
        <w:rPr>
          <w:rFonts w:ascii="Arial" w:hAnsi="Arial" w:cs="Arial"/>
          <w:szCs w:val="24"/>
          <w:lang w:val="en-GB"/>
        </w:rPr>
      </w:pPr>
    </w:p>
    <w:p w14:paraId="1CF9E0F3" w14:textId="4E9655AB" w:rsidR="004518B3" w:rsidRDefault="00011938" w:rsidP="00A32890">
      <w:pPr>
        <w:spacing w:line="480" w:lineRule="auto"/>
        <w:rPr>
          <w:rFonts w:ascii="Arial" w:hAnsi="Arial" w:cs="Arial"/>
          <w:szCs w:val="24"/>
          <w:lang w:val="en-GB"/>
        </w:rPr>
      </w:pPr>
      <w:r>
        <w:rPr>
          <w:rFonts w:ascii="Arial" w:hAnsi="Arial" w:cs="Arial"/>
          <w:szCs w:val="24"/>
          <w:lang w:val="en-GB"/>
        </w:rPr>
        <w:t xml:space="preserve">Previous work on marsupial brain size evolution, focusing on the Australasian radiation of marsupials, has yielded surprisingly little support for any of the main hypotheses of behavioural complexity, with </w:t>
      </w:r>
      <w:r w:rsidR="00C22806">
        <w:rPr>
          <w:rFonts w:ascii="Arial" w:hAnsi="Arial" w:cs="Arial"/>
          <w:szCs w:val="24"/>
          <w:lang w:val="en-GB"/>
        </w:rPr>
        <w:t xml:space="preserve">a </w:t>
      </w:r>
      <w:r w:rsidR="00277EED">
        <w:rPr>
          <w:rFonts w:ascii="Arial" w:hAnsi="Arial" w:cs="Arial"/>
          <w:szCs w:val="24"/>
          <w:lang w:val="en-GB"/>
        </w:rPr>
        <w:t>reproductive</w:t>
      </w:r>
      <w:r w:rsidR="00C22806">
        <w:rPr>
          <w:rFonts w:ascii="Arial" w:hAnsi="Arial" w:cs="Arial"/>
          <w:szCs w:val="24"/>
          <w:lang w:val="en-GB"/>
        </w:rPr>
        <w:t xml:space="preserve"> constraints model</w:t>
      </w:r>
      <w:r w:rsidR="00277EED">
        <w:rPr>
          <w:rFonts w:ascii="Arial" w:hAnsi="Arial" w:cs="Arial"/>
          <w:szCs w:val="24"/>
          <w:lang w:val="en-GB"/>
        </w:rPr>
        <w:t>,</w:t>
      </w:r>
      <w:r w:rsidR="00C22806">
        <w:rPr>
          <w:rFonts w:ascii="Arial" w:hAnsi="Arial" w:cs="Arial"/>
          <w:szCs w:val="24"/>
          <w:lang w:val="en-GB"/>
        </w:rPr>
        <w:t xml:space="preserve"> and specifically litter size</w:t>
      </w:r>
      <w:r w:rsidR="00E9223B">
        <w:rPr>
          <w:rFonts w:ascii="Arial" w:hAnsi="Arial" w:cs="Arial"/>
          <w:szCs w:val="24"/>
          <w:lang w:val="en-GB"/>
        </w:rPr>
        <w:t>,</w:t>
      </w:r>
      <w:r w:rsidR="00C22806">
        <w:rPr>
          <w:rFonts w:ascii="Arial" w:hAnsi="Arial" w:cs="Arial"/>
          <w:szCs w:val="24"/>
          <w:lang w:val="en-GB"/>
        </w:rPr>
        <w:t xml:space="preserve"> representing the best model to explain brain size </w:t>
      </w:r>
      <w:r w:rsidR="00E9223B">
        <w:rPr>
          <w:rFonts w:ascii="Arial" w:hAnsi="Arial" w:cs="Arial"/>
          <w:szCs w:val="24"/>
          <w:lang w:val="en-GB"/>
        </w:rPr>
        <w:t>variation</w:t>
      </w:r>
      <w:r w:rsidR="004518B3">
        <w:rPr>
          <w:rFonts w:ascii="Arial" w:hAnsi="Arial" w:cs="Arial"/>
          <w:szCs w:val="24"/>
          <w:lang w:val="en-GB"/>
        </w:rPr>
        <w:t xml:space="preserve"> </w:t>
      </w:r>
      <w:r w:rsidR="00AC03CB">
        <w:rPr>
          <w:rFonts w:ascii="Arial" w:hAnsi="Arial" w:cs="Arial"/>
          <w:szCs w:val="24"/>
          <w:lang w:val="en-GB"/>
        </w:rPr>
        <w:t xml:space="preserve">and the only model with significant association between brain size and one of its variables </w:t>
      </w:r>
      <w:r w:rsidR="004518B3">
        <w:rPr>
          <w:rFonts w:ascii="Arial" w:hAnsi="Arial" w:cs="Arial"/>
          <w:szCs w:val="24"/>
          <w:lang w:val="en-GB"/>
        </w:rPr>
        <w:fldChar w:fldCharType="begin"/>
      </w:r>
      <w:r w:rsidR="008B2266">
        <w:rPr>
          <w:rFonts w:ascii="Arial" w:hAnsi="Arial" w:cs="Arial"/>
          <w:szCs w:val="24"/>
          <w:lang w:val="en-GB"/>
        </w:rPr>
        <w:instrText xml:space="preserve"> ADDIN EN.CITE &lt;EndNote&gt;&lt;Cite&gt;&lt;Author&gt;Weisbecker&lt;/Author&gt;&lt;Year&gt;2015&lt;/Year&gt;&lt;RecNum&gt;122&lt;/RecNum&gt;&lt;DisplayText&gt;(V. Weisbecker et al., 2015)&lt;/DisplayText&gt;&lt;record&gt;&lt;rec-number&gt;122&lt;/rec-number&gt;&lt;foreign-keys&gt;&lt;key app="EN" db-id="a9aw0atab92x0ledv2kxwsvmdfttad9p2fez" timestamp="1564364862" guid="18b0de35-7add-43e4-9523-488c4c1d8d00"&gt;122&lt;/key&gt;&lt;/foreign-keys&gt;&lt;ref-type name="Journal Article"&gt;17&lt;/ref-type&gt;&lt;contributors&gt;&lt;authors&gt;&lt;author&gt;Weisbecker, V.&lt;/author&gt;&lt;author&gt;Blomberg, S.&lt;/author&gt;&lt;author&gt;Goldizen, A. W.&lt;/author&gt;&lt;author&gt;Brown, M.&lt;/author&gt;&lt;author&gt;Fisher, D.&lt;/author&gt;&lt;/authors&gt;&lt;/contributors&gt;&lt;auth-address&gt;School of Biological Sciences, University of Queensland, St. Lucia, Qld., Australia.&lt;/auth-address&gt;&lt;titles&gt;&lt;title&gt;The evolution of relative brain size in marsupials is energetically constrained but not driven by behavioral complexity&lt;/title&gt;&lt;secondary-title&gt;Brain Behav Evol&lt;/secondary-title&gt;&lt;/titles&gt;&lt;pages&gt;125-35&lt;/pages&gt;&lt;volume&gt;85&lt;/volume&gt;&lt;number&gt;2&lt;/number&gt;&lt;edition&gt;2015/05/15&lt;/edition&gt;&lt;keywords&gt;&lt;keyword&gt;Animals&lt;/keyword&gt;&lt;keyword&gt;*Biological Evolution&lt;/keyword&gt;&lt;keyword&gt;Body Size&lt;/keyword&gt;&lt;keyword&gt;Brain/*anatomy &amp;amp; histology/metabolism&lt;/keyword&gt;&lt;keyword&gt;Female&lt;/keyword&gt;&lt;keyword&gt;Marsupialia/*anatomy &amp;amp; histology/metabolism&lt;/keyword&gt;&lt;keyword&gt;Maternal Behavior&lt;/keyword&gt;&lt;keyword&gt;Organ Size&lt;/keyword&gt;&lt;keyword&gt;Reproduction&lt;/keyword&gt;&lt;keyword&gt;Seasons&lt;/keyword&gt;&lt;/keywords&gt;&lt;dates&gt;&lt;year&gt;2015&lt;/year&gt;&lt;/dates&gt;&lt;publisher&gt;Karger Publishers&lt;/publisher&gt;&lt;isbn&gt;1421-9743 (Electronic)&amp;#xD;0006-8977 (Linking)&lt;/isbn&gt;&lt;accession-num&gt;25966967&lt;/accession-num&gt;&lt;urls&gt;&lt;related-urls&gt;&lt;url&gt;https://www.ncbi.nlm.nih.gov/pubmed/25966967&lt;/url&gt;&lt;/related-urls&gt;&lt;/urls&gt;&lt;electronic-resource-num&gt;10.1159/000377666&lt;/electronic-resource-num&gt;&lt;/record&gt;&lt;/Cite&gt;&lt;/EndNote&gt;</w:instrText>
      </w:r>
      <w:r w:rsidR="004518B3">
        <w:rPr>
          <w:rFonts w:ascii="Arial" w:hAnsi="Arial" w:cs="Arial"/>
          <w:szCs w:val="24"/>
          <w:lang w:val="en-GB"/>
        </w:rPr>
        <w:fldChar w:fldCharType="separate"/>
      </w:r>
      <w:r w:rsidR="008B2266">
        <w:rPr>
          <w:rFonts w:ascii="Arial" w:hAnsi="Arial" w:cs="Arial"/>
          <w:noProof/>
          <w:szCs w:val="24"/>
          <w:lang w:val="en-GB"/>
        </w:rPr>
        <w:t>(V. Weisbecker et al., 2015)</w:t>
      </w:r>
      <w:r w:rsidR="004518B3">
        <w:rPr>
          <w:rFonts w:ascii="Arial" w:hAnsi="Arial" w:cs="Arial"/>
          <w:szCs w:val="24"/>
          <w:lang w:val="en-GB"/>
        </w:rPr>
        <w:fldChar w:fldCharType="end"/>
      </w:r>
      <w:r w:rsidR="00C22806">
        <w:rPr>
          <w:rFonts w:ascii="Arial" w:hAnsi="Arial" w:cs="Arial"/>
          <w:szCs w:val="24"/>
          <w:lang w:val="en-GB"/>
        </w:rPr>
        <w:t xml:space="preserve">. </w:t>
      </w:r>
      <w:r w:rsidR="006A47BC">
        <w:rPr>
          <w:rFonts w:ascii="Arial" w:hAnsi="Arial" w:cs="Arial"/>
          <w:szCs w:val="24"/>
          <w:lang w:val="en-GB"/>
        </w:rPr>
        <w:t xml:space="preserve">However, like </w:t>
      </w:r>
      <w:r w:rsidR="006348D4">
        <w:rPr>
          <w:rFonts w:ascii="Arial" w:hAnsi="Arial" w:cs="Arial"/>
          <w:szCs w:val="24"/>
          <w:lang w:val="en-GB"/>
        </w:rPr>
        <w:t>other studies of brain size evolution,</w:t>
      </w:r>
      <w:r w:rsidR="00C22806">
        <w:rPr>
          <w:rFonts w:ascii="Arial" w:hAnsi="Arial" w:cs="Arial"/>
          <w:szCs w:val="24"/>
          <w:lang w:val="en-GB"/>
        </w:rPr>
        <w:t xml:space="preserve"> </w:t>
      </w:r>
      <w:r w:rsidR="00277EED">
        <w:rPr>
          <w:rFonts w:ascii="Arial" w:hAnsi="Arial" w:cs="Arial"/>
          <w:szCs w:val="24"/>
          <w:lang w:val="en-GB"/>
        </w:rPr>
        <w:t>the dataset had multiple missing values</w:t>
      </w:r>
      <w:r w:rsidR="00C22806">
        <w:rPr>
          <w:rFonts w:ascii="Arial" w:hAnsi="Arial" w:cs="Arial"/>
          <w:szCs w:val="24"/>
          <w:lang w:val="en-GB"/>
        </w:rPr>
        <w:t>, so that model comparisons could only be done on</w:t>
      </w:r>
      <w:r w:rsidR="00E9223B">
        <w:rPr>
          <w:rFonts w:ascii="Arial" w:hAnsi="Arial" w:cs="Arial"/>
          <w:szCs w:val="24"/>
          <w:lang w:val="en-GB"/>
        </w:rPr>
        <w:t>e</w:t>
      </w:r>
      <w:r w:rsidR="00C22806">
        <w:rPr>
          <w:rFonts w:ascii="Arial" w:hAnsi="Arial" w:cs="Arial"/>
          <w:szCs w:val="24"/>
          <w:lang w:val="en-GB"/>
        </w:rPr>
        <w:t xml:space="preserve"> at </w:t>
      </w:r>
      <w:r w:rsidR="00E9223B">
        <w:rPr>
          <w:rFonts w:ascii="Arial" w:hAnsi="Arial" w:cs="Arial"/>
          <w:szCs w:val="24"/>
          <w:lang w:val="en-GB"/>
        </w:rPr>
        <w:t>a time</w:t>
      </w:r>
      <w:r w:rsidR="00277EED">
        <w:rPr>
          <w:rFonts w:ascii="Arial" w:hAnsi="Arial" w:cs="Arial"/>
          <w:szCs w:val="24"/>
          <w:lang w:val="en-GB"/>
        </w:rPr>
        <w:t xml:space="preserve"> due to constraints of sample size</w:t>
      </w:r>
      <w:r w:rsidR="00E9223B">
        <w:rPr>
          <w:rFonts w:ascii="Arial" w:hAnsi="Arial" w:cs="Arial"/>
          <w:szCs w:val="24"/>
          <w:lang w:val="en-GB"/>
        </w:rPr>
        <w:t>. With</w:t>
      </w:r>
      <w:r w:rsidR="00C22806">
        <w:rPr>
          <w:rFonts w:ascii="Arial" w:hAnsi="Arial" w:cs="Arial"/>
          <w:szCs w:val="24"/>
          <w:lang w:val="en-GB"/>
        </w:rPr>
        <w:t xml:space="preserve"> </w:t>
      </w:r>
      <w:r w:rsidR="00A307A5">
        <w:rPr>
          <w:rFonts w:ascii="Arial" w:hAnsi="Arial" w:cs="Arial"/>
          <w:szCs w:val="24"/>
          <w:lang w:val="en-GB"/>
        </w:rPr>
        <w:t xml:space="preserve">a </w:t>
      </w:r>
      <w:r w:rsidR="00C22806">
        <w:rPr>
          <w:rFonts w:ascii="Arial" w:hAnsi="Arial" w:cs="Arial"/>
          <w:szCs w:val="24"/>
          <w:lang w:val="en-GB"/>
        </w:rPr>
        <w:t xml:space="preserve">very limited </w:t>
      </w:r>
      <w:r w:rsidR="00277EED">
        <w:rPr>
          <w:rFonts w:ascii="Arial" w:hAnsi="Arial" w:cs="Arial"/>
          <w:szCs w:val="24"/>
          <w:lang w:val="en-GB"/>
        </w:rPr>
        <w:t>number</w:t>
      </w:r>
      <w:r w:rsidR="00C22806">
        <w:rPr>
          <w:rFonts w:ascii="Arial" w:hAnsi="Arial" w:cs="Arial"/>
          <w:szCs w:val="24"/>
          <w:lang w:val="en-GB"/>
        </w:rPr>
        <w:t xml:space="preserve"> of sp</w:t>
      </w:r>
      <w:r w:rsidR="006348D4">
        <w:rPr>
          <w:rFonts w:ascii="Arial" w:hAnsi="Arial" w:cs="Arial"/>
          <w:szCs w:val="24"/>
          <w:lang w:val="en-GB"/>
        </w:rPr>
        <w:t>e</w:t>
      </w:r>
      <w:r w:rsidR="00C22806">
        <w:rPr>
          <w:rFonts w:ascii="Arial" w:hAnsi="Arial" w:cs="Arial"/>
          <w:szCs w:val="24"/>
          <w:lang w:val="en-GB"/>
        </w:rPr>
        <w:t>cies and different species representation for each model</w:t>
      </w:r>
      <w:r w:rsidR="00E9223B">
        <w:rPr>
          <w:rFonts w:ascii="Arial" w:hAnsi="Arial" w:cs="Arial"/>
          <w:szCs w:val="24"/>
          <w:lang w:val="en-GB"/>
        </w:rPr>
        <w:t xml:space="preserve"> the results of that study have been inconclusive. The statistical approach – namely PGLS </w:t>
      </w:r>
      <w:r w:rsidR="00525CE6">
        <w:rPr>
          <w:rFonts w:ascii="Arial" w:hAnsi="Arial" w:cs="Arial"/>
          <w:szCs w:val="24"/>
          <w:lang w:val="en-GB"/>
        </w:rPr>
        <w:t>(</w:t>
      </w:r>
      <w:r w:rsidR="00525CE6" w:rsidRPr="00525CE6">
        <w:rPr>
          <w:rFonts w:ascii="Arial" w:hAnsi="Arial" w:cs="Arial"/>
          <w:szCs w:val="24"/>
          <w:lang w:val="en-GB"/>
        </w:rPr>
        <w:t>Phylogenetic Generalized Least Squares</w:t>
      </w:r>
      <w:r w:rsidR="00525CE6">
        <w:rPr>
          <w:rFonts w:ascii="Arial" w:hAnsi="Arial" w:cs="Arial"/>
          <w:szCs w:val="24"/>
          <w:lang w:val="en-GB"/>
        </w:rPr>
        <w:t xml:space="preserve">) </w:t>
      </w:r>
      <w:r w:rsidR="00E9223B">
        <w:rPr>
          <w:rFonts w:ascii="Arial" w:hAnsi="Arial" w:cs="Arial"/>
          <w:szCs w:val="24"/>
          <w:lang w:val="en-GB"/>
        </w:rPr>
        <w:t>– is also very sensitive to errors in phylogeny</w:t>
      </w:r>
      <w:r w:rsidR="00C81241">
        <w:rPr>
          <w:rFonts w:ascii="Arial" w:hAnsi="Arial" w:cs="Arial"/>
          <w:szCs w:val="24"/>
          <w:lang w:val="en-GB"/>
        </w:rPr>
        <w:t xml:space="preserve">, </w:t>
      </w:r>
      <w:r w:rsidR="00AC03CB">
        <w:rPr>
          <w:rFonts w:ascii="Arial" w:hAnsi="Arial" w:cs="Arial"/>
          <w:szCs w:val="24"/>
          <w:lang w:val="en-GB"/>
        </w:rPr>
        <w:t xml:space="preserve">difficult </w:t>
      </w:r>
      <w:r w:rsidR="00C81241">
        <w:rPr>
          <w:rFonts w:ascii="Arial" w:hAnsi="Arial" w:cs="Arial"/>
          <w:szCs w:val="24"/>
          <w:lang w:val="en-GB"/>
        </w:rPr>
        <w:t xml:space="preserve">to use on multiple imputed datasets, and </w:t>
      </w:r>
      <w:r w:rsidR="00E9223B">
        <w:rPr>
          <w:rFonts w:ascii="Arial" w:hAnsi="Arial" w:cs="Arial"/>
          <w:szCs w:val="24"/>
          <w:lang w:val="en-GB"/>
        </w:rPr>
        <w:t xml:space="preserve">assumes </w:t>
      </w:r>
      <w:r w:rsidR="00A307A5">
        <w:rPr>
          <w:rFonts w:ascii="Arial" w:hAnsi="Arial" w:cs="Arial"/>
          <w:szCs w:val="24"/>
          <w:lang w:val="en-GB"/>
        </w:rPr>
        <w:t xml:space="preserve">a </w:t>
      </w:r>
      <w:r w:rsidR="00E9223B">
        <w:rPr>
          <w:rFonts w:ascii="Arial" w:hAnsi="Arial" w:cs="Arial"/>
          <w:szCs w:val="24"/>
          <w:lang w:val="en-GB"/>
        </w:rPr>
        <w:t>single mode of evolution throughout the whole tree (Brownian motion)</w:t>
      </w:r>
      <w:r w:rsidR="004518B3">
        <w:rPr>
          <w:rFonts w:ascii="Arial" w:hAnsi="Arial" w:cs="Arial"/>
          <w:szCs w:val="24"/>
          <w:lang w:val="en-GB"/>
        </w:rPr>
        <w:t xml:space="preserve"> </w:t>
      </w:r>
      <w:r w:rsidR="004518B3">
        <w:rPr>
          <w:rFonts w:ascii="Arial" w:hAnsi="Arial" w:cs="Arial"/>
          <w:szCs w:val="24"/>
          <w:lang w:val="en-GB"/>
        </w:rPr>
        <w:fldChar w:fldCharType="begin"/>
      </w:r>
      <w:r w:rsidR="008B2266">
        <w:rPr>
          <w:rFonts w:ascii="Arial" w:hAnsi="Arial" w:cs="Arial"/>
          <w:szCs w:val="24"/>
          <w:lang w:val="en-GB"/>
        </w:rPr>
        <w:instrText xml:space="preserve"> ADDIN EN.CITE &lt;EndNote&gt;&lt;Cite&gt;&lt;Author&gt;Mundry&lt;/Author&gt;&lt;Year&gt;2014&lt;/Year&gt;&lt;RecNum&gt;382&lt;/RecNum&gt;&lt;DisplayText&gt;(Mundry, 2014)&lt;/DisplayText&gt;&lt;record&gt;&lt;rec-number&gt;382&lt;/rec-number&gt;&lt;foreign-keys&gt;&lt;key app="EN" db-id="a9aw0atab92x0ledv2kxwsvmdfttad9p2fez" timestamp="1583890026" guid="8fd25d5a-a03f-4c48-b97b-6cf6cd3a2829"&gt;382&lt;/key&gt;&lt;/foreign-keys&gt;&lt;ref-type name="Book Section"&gt;5&lt;/ref-type&gt;&lt;contributors&gt;&lt;authors&gt;&lt;author&gt;Mundry, Roger&lt;/author&gt;&lt;/authors&gt;&lt;secondary-authors&gt;&lt;author&gt;Garamszegi, László Zsolt&lt;/author&gt;&lt;/secondary-authors&gt;&lt;/contributors&gt;&lt;titles&gt;&lt;title&gt;Statistical Issues and Assumptions of Phylogenetic Generalized Least Squares&lt;/title&gt;&lt;secondary-title&gt;Modern Phylogenetic Comparative Methods and Their Application in Evolutionary Biology: Concepts and Practice&lt;/secondary-title&gt;&lt;/titles&gt;&lt;pages&gt;131-153&lt;/pages&gt;&lt;dates&gt;&lt;year&gt;2014&lt;/year&gt;&lt;/dates&gt;&lt;pub-location&gt;Berlin, Heidelberg&lt;/pub-location&gt;&lt;publisher&gt;Springer Berlin Heidelberg&lt;/publisher&gt;&lt;isbn&gt;978-3-662-43550-2&lt;/isbn&gt;&lt;label&gt;Mundry2014&lt;/label&gt;&lt;urls&gt;&lt;related-urls&gt;&lt;url&gt;https://doi.org/10.1007/978-3-662-43550-2_6&lt;/url&gt;&lt;/related-urls&gt;&lt;/urls&gt;&lt;electronic-resource-num&gt;10.1007/978-3-662-43550-2_6&lt;/electronic-resource-num&gt;&lt;/record&gt;&lt;/Cite&gt;&lt;/EndNote&gt;</w:instrText>
      </w:r>
      <w:r w:rsidR="004518B3">
        <w:rPr>
          <w:rFonts w:ascii="Arial" w:hAnsi="Arial" w:cs="Arial"/>
          <w:szCs w:val="24"/>
          <w:lang w:val="en-GB"/>
        </w:rPr>
        <w:fldChar w:fldCharType="separate"/>
      </w:r>
      <w:r w:rsidR="004518B3">
        <w:rPr>
          <w:rFonts w:ascii="Arial" w:hAnsi="Arial" w:cs="Arial"/>
          <w:noProof/>
          <w:szCs w:val="24"/>
          <w:lang w:val="en-GB"/>
        </w:rPr>
        <w:t>(Mundry, 2014)</w:t>
      </w:r>
      <w:r w:rsidR="004518B3">
        <w:rPr>
          <w:rFonts w:ascii="Arial" w:hAnsi="Arial" w:cs="Arial"/>
          <w:szCs w:val="24"/>
          <w:lang w:val="en-GB"/>
        </w:rPr>
        <w:fldChar w:fldCharType="end"/>
      </w:r>
      <w:r w:rsidR="00E9223B">
        <w:rPr>
          <w:rFonts w:ascii="Arial" w:hAnsi="Arial" w:cs="Arial"/>
          <w:szCs w:val="24"/>
          <w:lang w:val="en-GB"/>
        </w:rPr>
        <w:t>.</w:t>
      </w:r>
    </w:p>
    <w:p w14:paraId="1F9FFF16" w14:textId="1CEF1020" w:rsidR="00733848" w:rsidRDefault="00AC03CB" w:rsidP="00733848">
      <w:pPr>
        <w:spacing w:line="480" w:lineRule="auto"/>
        <w:rPr>
          <w:rFonts w:ascii="Arial" w:hAnsi="Arial" w:cs="Arial"/>
          <w:szCs w:val="24"/>
          <w:lang w:val="en-GB"/>
        </w:rPr>
      </w:pPr>
      <w:r>
        <w:rPr>
          <w:rFonts w:ascii="Arial" w:hAnsi="Arial" w:cs="Arial"/>
          <w:szCs w:val="24"/>
          <w:lang w:val="en-GB"/>
        </w:rPr>
        <w:lastRenderedPageBreak/>
        <w:t>In this study, we use a substantially extended dataset (1/3</w:t>
      </w:r>
      <w:r w:rsidRPr="00525CE6">
        <w:rPr>
          <w:rFonts w:ascii="Arial" w:hAnsi="Arial" w:cs="Arial"/>
          <w:szCs w:val="24"/>
          <w:vertAlign w:val="superscript"/>
          <w:lang w:val="en-GB"/>
        </w:rPr>
        <w:t>rd</w:t>
      </w:r>
      <w:r>
        <w:rPr>
          <w:rFonts w:ascii="Arial" w:hAnsi="Arial" w:cs="Arial"/>
          <w:szCs w:val="24"/>
          <w:lang w:val="en-GB"/>
        </w:rPr>
        <w:t xml:space="preserve"> larger than previous </w:t>
      </w:r>
      <w:r w:rsidR="00525CE6">
        <w:rPr>
          <w:rFonts w:ascii="Arial" w:hAnsi="Arial" w:cs="Arial"/>
          <w:szCs w:val="24"/>
          <w:lang w:val="en-GB"/>
        </w:rPr>
        <w:t>datasets used</w:t>
      </w:r>
      <w:r>
        <w:rPr>
          <w:rFonts w:ascii="Arial" w:hAnsi="Arial" w:cs="Arial"/>
          <w:szCs w:val="24"/>
          <w:lang w:val="en-GB"/>
        </w:rPr>
        <w:t xml:space="preserve">) and several </w:t>
      </w:r>
      <w:r w:rsidR="00733848">
        <w:rPr>
          <w:rFonts w:ascii="Arial" w:hAnsi="Arial" w:cs="Arial"/>
          <w:szCs w:val="24"/>
          <w:lang w:val="en-GB"/>
        </w:rPr>
        <w:t>novel approaches to provide the most comprehensive</w:t>
      </w:r>
      <w:r w:rsidR="00525CE6">
        <w:rPr>
          <w:rFonts w:ascii="Arial" w:hAnsi="Arial" w:cs="Arial"/>
          <w:szCs w:val="24"/>
          <w:lang w:val="en-GB"/>
        </w:rPr>
        <w:t xml:space="preserve"> test of the main hypothesis of brain evolution</w:t>
      </w:r>
      <w:r w:rsidR="00733848">
        <w:rPr>
          <w:rFonts w:ascii="Arial" w:hAnsi="Arial" w:cs="Arial"/>
          <w:szCs w:val="24"/>
          <w:lang w:val="en-GB"/>
        </w:rPr>
        <w:t xml:space="preserve">. This involves the first use of </w:t>
      </w:r>
      <w:r w:rsidR="00525CE6">
        <w:rPr>
          <w:rFonts w:ascii="Arial" w:hAnsi="Arial" w:cs="Arial"/>
          <w:szCs w:val="24"/>
          <w:lang w:val="en-GB"/>
        </w:rPr>
        <w:t xml:space="preserve">phylogenetically informed multiple imputations through chained equations of missing data </w:t>
      </w:r>
      <w:r w:rsidR="00733848">
        <w:rPr>
          <w:rFonts w:ascii="Arial" w:hAnsi="Arial" w:cs="Arial"/>
          <w:szCs w:val="24"/>
          <w:lang w:val="en-GB"/>
        </w:rPr>
        <w:t>in a brain size</w:t>
      </w:r>
      <w:r w:rsidR="00525CE6">
        <w:rPr>
          <w:rFonts w:ascii="Arial" w:hAnsi="Arial" w:cs="Arial"/>
          <w:szCs w:val="24"/>
          <w:lang w:val="en-GB"/>
        </w:rPr>
        <w:t xml:space="preserve"> studies </w:t>
      </w:r>
      <w:r w:rsidR="00525CE6">
        <w:fldChar w:fldCharType="begin">
          <w:fldData xml:space="preserve">PEVuZE5vdGU+PENpdGU+PEF1dGhvcj5OYWthZ2F3YTwvQXV0aG9yPjxZZWFyPjIwMDg8L1llYXI+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==
</w:fldData>
        </w:fldChar>
      </w:r>
      <w:r w:rsidR="00525CE6">
        <w:instrText xml:space="preserve"> ADDIN EN.CITE </w:instrText>
      </w:r>
      <w:r w:rsidR="00525CE6">
        <w:fldChar w:fldCharType="begin">
          <w:fldData xml:space="preserve">PEVuZE5vdGU+PENpdGU+PEF1dGhvcj5OYWthZ2F3YTwvQXV0aG9yPjxZZWFyPjIwMDg8L1llYXI+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==
</w:fldData>
        </w:fldChar>
      </w:r>
      <w:r w:rsidR="00525CE6">
        <w:instrText xml:space="preserve"> ADDIN EN.CITE.DATA </w:instrText>
      </w:r>
      <w:r w:rsidR="00525CE6">
        <w:fldChar w:fldCharType="end"/>
      </w:r>
      <w:r w:rsidR="00525CE6">
        <w:fldChar w:fldCharType="separate"/>
      </w:r>
      <w:r w:rsidR="00525CE6">
        <w:rPr>
          <w:noProof/>
        </w:rPr>
        <w:t>(Nakagawa &amp; Freckleton, 2008; Resche-Rigon &amp; White, 2018; Rubin, 1987)</w:t>
      </w:r>
      <w:r w:rsidR="00525CE6">
        <w:fldChar w:fldCharType="end"/>
      </w:r>
      <w:r w:rsidR="00525CE6">
        <w:rPr>
          <w:rFonts w:ascii="Arial" w:hAnsi="Arial" w:cs="Arial"/>
          <w:szCs w:val="24"/>
          <w:lang w:val="en-GB"/>
        </w:rPr>
        <w:t>.</w:t>
      </w:r>
      <w:r w:rsidR="00733848">
        <w:rPr>
          <w:rFonts w:ascii="Arial" w:hAnsi="Arial" w:cs="Arial"/>
          <w:szCs w:val="24"/>
          <w:lang w:val="en-GB"/>
        </w:rPr>
        <w:t xml:space="preserve"> </w:t>
      </w:r>
      <w:r w:rsidR="00525CE6">
        <w:rPr>
          <w:rFonts w:ascii="Arial" w:hAnsi="Arial" w:cs="Arial"/>
          <w:szCs w:val="24"/>
          <w:lang w:val="en-GB"/>
        </w:rPr>
        <w:t>This</w:t>
      </w:r>
      <w:r w:rsidR="00733848">
        <w:rPr>
          <w:rFonts w:ascii="Arial" w:hAnsi="Arial" w:cs="Arial"/>
          <w:szCs w:val="24"/>
          <w:lang w:val="en-GB"/>
        </w:rPr>
        <w:t xml:space="preserve"> has previously been shown to be a better solution to the problem, than omitting missing cases </w:t>
      </w:r>
      <w:r w:rsidR="00733848">
        <w:fldChar w:fldCharType="begin"/>
      </w:r>
      <w:r w:rsidR="00733848">
        <w:instrText xml:space="preserve"> ADDIN EN.CITE &lt;EndNote&gt;&lt;Cite&gt;&lt;Author&gt;Fisher&lt;/Author&gt;&lt;Year&gt;2003&lt;/Year&gt;&lt;RecNum&gt;297&lt;/RecNum&gt;&lt;DisplayText&gt;(Fisher, Blomberg, &amp;amp; Owens, 2003)&lt;/DisplayText&gt;&lt;record&gt;&lt;rec-number&gt;297&lt;/rec-number&gt;&lt;foreign-keys&gt;&lt;key app="EN" db-id="a9aw0atab92x0ledv2kxwsvmdfttad9p2fez" timestamp="1564364864" guid="1cc0e3ad-0cec-441c-999a-bbc79f475ac3"&gt;297&lt;/key&gt;&lt;/foreign-keys&gt;&lt;ref-type name="Journal Article"&gt;17&lt;/ref-type&gt;&lt;contributors&gt;&lt;authors&gt;&lt;author&gt;Fisher, D. O.&lt;/author&gt;&lt;author&gt;Blomberg, S. P.&lt;/author&gt;&lt;author&gt;Owens, I. P.&lt;/author&gt;&lt;/authors&gt;&lt;/contributors&gt;&lt;auth-address&gt;Division of Botany and Zoology, Australian National University, Canberra, ACT 0200, Australia. diana.fisher@anu.edu.au&lt;/auth-address&gt;&lt;titles&gt;&lt;title&gt;Extrinsic versus intrinsic factors in the decline and extinction of Australian marsupials&lt;/title&gt;&lt;secondary-title&gt;Proc Biol Sci&lt;/secondary-title&gt;&lt;/titles&gt;&lt;periodical&gt;&lt;full-title&gt;Proc Biol Sci&lt;/full-title&gt;&lt;/periodical&gt;&lt;pages&gt;1801-8&lt;/pages&gt;&lt;volume&gt;270&lt;/volume&gt;&lt;number&gt;1526&lt;/number&gt;&lt;edition&gt;2003/09/11&lt;/edition&gt;&lt;keywords&gt;&lt;keyword&gt;Animals&lt;/keyword&gt;&lt;keyword&gt;Australia&lt;/keyword&gt;&lt;keyword&gt;Body Composition/physiology&lt;/keyword&gt;&lt;keyword&gt;Climate&lt;/keyword&gt;&lt;keyword&gt;Ecology&lt;/keyword&gt;&lt;keyword&gt;Geography&lt;/keyword&gt;&lt;keyword&gt;Marsupialia/*physiology&lt;/keyword&gt;&lt;keyword&gt;*Models, Biological&lt;/keyword&gt;&lt;keyword&gt;Phylogeny&lt;/keyword&gt;&lt;keyword&gt;Reproduction/physiology&lt;/keyword&gt;&lt;/keywords&gt;&lt;dates&gt;&lt;year&gt;2003&lt;/year&gt;&lt;pub-dates&gt;&lt;date&gt;Sep 7&lt;/date&gt;&lt;/pub-dates&gt;&lt;/dates&gt;&lt;isbn&gt;0962-8452 (Print)&amp;#xD;0962-8452 (Linking)&lt;/isbn&gt;&lt;accession-num&gt;12964982&lt;/accession-num&gt;&lt;urls&gt;&lt;related-urls&gt;&lt;url&gt;https://www.ncbi.nlm.nih.gov/pubmed/12964982&lt;/url&gt;&lt;/related-urls&gt;&lt;/urls&gt;&lt;custom2&gt;PMC1691447&lt;/custom2&gt;&lt;electronic-resource-num&gt;10.1098/rspb.2003.2447&lt;/electronic-resource-num&gt;&lt;/record&gt;&lt;/Cite&gt;&lt;/EndNote&gt;</w:instrText>
      </w:r>
      <w:r w:rsidR="00733848">
        <w:fldChar w:fldCharType="separate"/>
      </w:r>
      <w:r w:rsidR="00733848">
        <w:rPr>
          <w:noProof/>
        </w:rPr>
        <w:t>(Fisher, Blomberg, &amp; Owens, 2003)</w:t>
      </w:r>
      <w:r w:rsidR="00733848">
        <w:fldChar w:fldCharType="end"/>
      </w:r>
      <w:r w:rsidR="00733848">
        <w:rPr>
          <w:rFonts w:ascii="Arial" w:hAnsi="Arial" w:cs="Arial"/>
          <w:szCs w:val="24"/>
          <w:lang w:val="en-GB"/>
        </w:rPr>
        <w:t xml:space="preserve">. This is followed by </w:t>
      </w:r>
      <w:r w:rsidR="00525CE6">
        <w:rPr>
          <w:rFonts w:ascii="Arial" w:hAnsi="Arial" w:cs="Arial"/>
          <w:szCs w:val="24"/>
          <w:lang w:val="en-GB"/>
        </w:rPr>
        <w:t xml:space="preserve">testing models using </w:t>
      </w:r>
      <w:r w:rsidR="00E9223B">
        <w:rPr>
          <w:rFonts w:ascii="Arial" w:hAnsi="Arial" w:cs="Arial"/>
          <w:szCs w:val="24"/>
          <w:lang w:val="en-GB"/>
        </w:rPr>
        <w:t>phylogenetically corrected Bayesian</w:t>
      </w:r>
      <w:r w:rsidR="00A307A5">
        <w:rPr>
          <w:rFonts w:ascii="Arial" w:hAnsi="Arial" w:cs="Arial"/>
          <w:szCs w:val="24"/>
          <w:lang w:val="en-GB"/>
        </w:rPr>
        <w:t xml:space="preserve"> generalised linear mixed-effects</w:t>
      </w:r>
      <w:r w:rsidR="00525CE6">
        <w:rPr>
          <w:rFonts w:ascii="Arial" w:hAnsi="Arial" w:cs="Arial"/>
          <w:szCs w:val="24"/>
          <w:lang w:val="en-GB"/>
        </w:rPr>
        <w:t xml:space="preserve"> approach </w:t>
      </w:r>
      <w:r w:rsidR="00A727DC">
        <w:rPr>
          <w:rFonts w:ascii="Arial" w:hAnsi="Arial" w:cs="Arial"/>
          <w:szCs w:val="24"/>
          <w:lang w:val="en-GB"/>
        </w:rPr>
        <w:t xml:space="preserve">– MCMCglmm – which has </w:t>
      </w:r>
      <w:r w:rsidR="00A307A5">
        <w:rPr>
          <w:rFonts w:ascii="Arial" w:hAnsi="Arial" w:cs="Arial"/>
          <w:szCs w:val="24"/>
          <w:lang w:val="en-GB"/>
        </w:rPr>
        <w:t>fewer</w:t>
      </w:r>
      <w:r w:rsidR="00A727DC">
        <w:rPr>
          <w:rFonts w:ascii="Arial" w:hAnsi="Arial" w:cs="Arial"/>
          <w:szCs w:val="24"/>
          <w:lang w:val="en-GB"/>
        </w:rPr>
        <w:t xml:space="preserve"> assumptions about the distribution of the source data and can test multiple hypothesis on multiple datasets</w:t>
      </w:r>
      <w:r w:rsidR="00DB6447">
        <w:rPr>
          <w:rFonts w:ascii="Arial" w:hAnsi="Arial" w:cs="Arial"/>
          <w:szCs w:val="24"/>
          <w:lang w:val="en-GB"/>
        </w:rPr>
        <w:t xml:space="preserve"> </w:t>
      </w:r>
      <w:r w:rsidR="00DB6447">
        <w:rPr>
          <w:rFonts w:ascii="Arial" w:hAnsi="Arial" w:cs="Arial"/>
          <w:szCs w:val="24"/>
          <w:lang w:val="en-GB"/>
        </w:rPr>
        <w:fldChar w:fldCharType="begin"/>
      </w:r>
      <w:r w:rsidR="00DB6447">
        <w:rPr>
          <w:rFonts w:ascii="Arial" w:hAnsi="Arial" w:cs="Arial"/>
          <w:szCs w:val="24"/>
          <w:lang w:val="en-GB"/>
        </w:rPr>
        <w:instrText xml:space="preserve"> ADDIN EN.CITE &lt;EndNote&gt;&lt;Cite&gt;&lt;Author&gt;Hadfield&lt;/Author&gt;&lt;Year&gt;2010&lt;/Year&gt;&lt;RecNum&gt;257&lt;/RecNum&gt;&lt;DisplayText&gt;(Hadfield, 2010)&lt;/DisplayText&gt;&lt;record&gt;&lt;rec-number&gt;257&lt;/rec-number&gt;&lt;foreign-keys&gt;&lt;key app="EN" db-id="a9aw0atab92x0ledv2kxwsvmdfttad9p2fez" timestamp="1564364864" guid="e9947e7c-64a1-44dc-9cd8-d5b54f232d5e"&gt;257&lt;/key&gt;&lt;/foreign-keys&gt;&lt;ref-type name="Journal Article"&gt;17&lt;/ref-type&gt;&lt;contributors&gt;&lt;authors&gt;&lt;author&gt;Hadfield, Jarrod D.&lt;/author&gt;&lt;/authors&gt;&lt;/contributors&gt;&lt;titles&gt;&lt;title&gt;MCMC Methods for Multi-Response Generalized Linear Mixed Models: TheMCMCglmmRPackage&lt;/title&gt;&lt;secondary-title&gt;Journal of Statistical Software&lt;/secondary-title&gt;&lt;/titles&gt;&lt;periodical&gt;&lt;full-title&gt;Journal of Statistical Software&lt;/full-title&gt;&lt;/periodical&gt;&lt;pages&gt;1-22&lt;/pages&gt;&lt;volume&gt;33&lt;/volume&gt;&lt;number&gt;2&lt;/number&gt;&lt;dates&gt;&lt;year&gt;2010&lt;/year&gt;&lt;/dates&gt;&lt;isbn&gt;1548-7660&lt;/isbn&gt;&lt;urls&gt;&lt;related-urls&gt;&lt;url&gt;http://www.jstatsoft.org/v33/i02/&lt;/url&gt;&lt;/related-urls&gt;&lt;/urls&gt;&lt;electronic-resource-num&gt;10.18637/jss.v033.i02&lt;/electronic-resource-num&gt;&lt;/record&gt;&lt;/Cite&gt;&lt;/EndNote&gt;</w:instrText>
      </w:r>
      <w:r w:rsidR="00DB6447">
        <w:rPr>
          <w:rFonts w:ascii="Arial" w:hAnsi="Arial" w:cs="Arial"/>
          <w:szCs w:val="24"/>
          <w:lang w:val="en-GB"/>
        </w:rPr>
        <w:fldChar w:fldCharType="separate"/>
      </w:r>
      <w:r w:rsidR="00DB6447">
        <w:rPr>
          <w:rFonts w:ascii="Arial" w:hAnsi="Arial" w:cs="Arial"/>
          <w:noProof/>
          <w:szCs w:val="24"/>
          <w:lang w:val="en-GB"/>
        </w:rPr>
        <w:t>(Hadfield, 2010)</w:t>
      </w:r>
      <w:r w:rsidR="00DB6447">
        <w:rPr>
          <w:rFonts w:ascii="Arial" w:hAnsi="Arial" w:cs="Arial"/>
          <w:szCs w:val="24"/>
          <w:lang w:val="en-GB"/>
        </w:rPr>
        <w:fldChar w:fldCharType="end"/>
      </w:r>
      <w:r w:rsidR="00A727DC">
        <w:rPr>
          <w:rFonts w:ascii="Arial" w:hAnsi="Arial" w:cs="Arial"/>
          <w:szCs w:val="24"/>
          <w:lang w:val="en-GB"/>
        </w:rPr>
        <w:t>.</w:t>
      </w:r>
      <w:r w:rsidR="00733848">
        <w:rPr>
          <w:rFonts w:ascii="Arial" w:hAnsi="Arial" w:cs="Arial"/>
          <w:szCs w:val="24"/>
          <w:lang w:val="en-GB"/>
        </w:rPr>
        <w:t xml:space="preserve"> </w:t>
      </w:r>
    </w:p>
    <w:p w14:paraId="5AE371CB" w14:textId="20B1F90C" w:rsidR="00547227" w:rsidRPr="00181FDC" w:rsidRDefault="00881BD9">
      <w:pPr>
        <w:spacing w:line="480" w:lineRule="auto"/>
        <w:rPr>
          <w:rStyle w:val="Heading1Char"/>
          <w:rFonts w:ascii="Arial" w:eastAsiaTheme="minorHAnsi" w:hAnsi="Arial" w:cs="Arial"/>
          <w:color w:val="000000" w:themeColor="text1"/>
          <w:sz w:val="24"/>
          <w:szCs w:val="24"/>
          <w:lang w:val="en-GB"/>
        </w:rPr>
      </w:pPr>
      <w:r>
        <w:rPr>
          <w:rFonts w:ascii="Arial" w:hAnsi="Arial" w:cs="Arial"/>
          <w:szCs w:val="24"/>
          <w:lang w:val="en-GB"/>
        </w:rPr>
        <w:t>We then firstly ask whether this more comprehensive approach improves on previously tested models of behavioural complexity in marsupials</w:t>
      </w:r>
      <w:r w:rsidR="004A5BA0">
        <w:rPr>
          <w:rFonts w:ascii="Arial" w:hAnsi="Arial" w:cs="Arial"/>
          <w:szCs w:val="24"/>
          <w:lang w:val="en-GB"/>
        </w:rPr>
        <w:t>. We also add</w:t>
      </w:r>
      <w:r>
        <w:rPr>
          <w:rFonts w:ascii="Arial" w:hAnsi="Arial" w:cs="Arial"/>
          <w:szCs w:val="24"/>
          <w:lang w:val="en-GB"/>
        </w:rPr>
        <w:t xml:space="preserve"> </w:t>
      </w:r>
      <w:r w:rsidR="0064194E">
        <w:rPr>
          <w:rFonts w:ascii="Arial" w:hAnsi="Arial" w:cs="Arial"/>
          <w:szCs w:val="24"/>
          <w:lang w:val="en-GB"/>
        </w:rPr>
        <w:t>three</w:t>
      </w:r>
      <w:r>
        <w:rPr>
          <w:rFonts w:ascii="Arial" w:hAnsi="Arial" w:cs="Arial"/>
          <w:szCs w:val="24"/>
          <w:lang w:val="en-GB"/>
        </w:rPr>
        <w:t xml:space="preserve"> additional important hypotheses of brain size evolution, namely whether play behaviour</w:t>
      </w:r>
      <w:r w:rsidR="004A5BA0">
        <w:rPr>
          <w:rFonts w:ascii="Arial" w:hAnsi="Arial" w:cs="Arial"/>
          <w:szCs w:val="24"/>
          <w:lang w:val="en-GB"/>
        </w:rPr>
        <w:t xml:space="preserve"> and conservation status (both cognitive buffer-related hypotheses) or </w:t>
      </w:r>
      <w:r w:rsidR="0064194E">
        <w:rPr>
          <w:rFonts w:ascii="Arial" w:hAnsi="Arial" w:cs="Arial"/>
          <w:szCs w:val="24"/>
          <w:lang w:val="en-GB"/>
        </w:rPr>
        <w:t>hibernation</w:t>
      </w:r>
      <w:r w:rsidR="004A5BA0">
        <w:rPr>
          <w:rFonts w:ascii="Arial" w:hAnsi="Arial" w:cs="Arial"/>
          <w:szCs w:val="24"/>
          <w:lang w:val="en-GB"/>
        </w:rPr>
        <w:t xml:space="preserve"> (a brain maintenance-related hypothesis)</w:t>
      </w:r>
      <w:r>
        <w:rPr>
          <w:rFonts w:ascii="Arial" w:hAnsi="Arial" w:cs="Arial"/>
          <w:szCs w:val="24"/>
          <w:lang w:val="en-GB"/>
        </w:rPr>
        <w:t xml:space="preserve"> are associated with brain size </w:t>
      </w:r>
      <w:r w:rsidR="00FD3B23">
        <w:rPr>
          <w:rFonts w:ascii="Arial" w:hAnsi="Arial" w:cs="Arial"/>
          <w:szCs w:val="24"/>
          <w:lang w:val="en-GB"/>
        </w:rPr>
        <w:t>variation</w:t>
      </w:r>
      <w:r>
        <w:rPr>
          <w:rFonts w:ascii="Arial" w:hAnsi="Arial" w:cs="Arial"/>
          <w:szCs w:val="24"/>
          <w:lang w:val="en-GB"/>
        </w:rPr>
        <w:t xml:space="preserve">. To better understand the evolutionary patterns leading to relative brain size variation in marsupials, we compare the evolutionary </w:t>
      </w:r>
      <w:r w:rsidR="00A727DC">
        <w:rPr>
          <w:rFonts w:ascii="Arial" w:hAnsi="Arial" w:cs="Arial"/>
          <w:szCs w:val="24"/>
          <w:lang w:val="en-GB"/>
        </w:rPr>
        <w:t xml:space="preserve">modes </w:t>
      </w:r>
      <w:r>
        <w:rPr>
          <w:rFonts w:ascii="Arial" w:hAnsi="Arial" w:cs="Arial"/>
          <w:szCs w:val="24"/>
          <w:lang w:val="en-GB"/>
        </w:rPr>
        <w:t xml:space="preserve">of </w:t>
      </w:r>
      <w:r w:rsidR="00A727DC">
        <w:rPr>
          <w:rFonts w:ascii="Arial" w:hAnsi="Arial" w:cs="Arial"/>
          <w:szCs w:val="24"/>
          <w:lang w:val="en-GB"/>
        </w:rPr>
        <w:t xml:space="preserve">relative </w:t>
      </w:r>
      <w:r>
        <w:rPr>
          <w:rFonts w:ascii="Arial" w:hAnsi="Arial" w:cs="Arial"/>
          <w:szCs w:val="24"/>
          <w:lang w:val="en-GB"/>
        </w:rPr>
        <w:t xml:space="preserve">brain size </w:t>
      </w:r>
      <w:r w:rsidR="00A727DC">
        <w:rPr>
          <w:rFonts w:ascii="Arial" w:hAnsi="Arial" w:cs="Arial"/>
          <w:szCs w:val="24"/>
          <w:lang w:val="en-GB"/>
        </w:rPr>
        <w:t xml:space="preserve">increase </w:t>
      </w:r>
      <w:r>
        <w:rPr>
          <w:rFonts w:ascii="Arial" w:hAnsi="Arial" w:cs="Arial"/>
          <w:szCs w:val="24"/>
          <w:lang w:val="en-GB"/>
        </w:rPr>
        <w:t>in the three landmasses</w:t>
      </w:r>
      <w:r w:rsidR="00A307A5">
        <w:rPr>
          <w:rFonts w:ascii="Arial" w:hAnsi="Arial" w:cs="Arial"/>
          <w:szCs w:val="24"/>
          <w:lang w:val="en-GB"/>
        </w:rPr>
        <w:t xml:space="preserve"> (Australia, New Guinea and the Americas)</w:t>
      </w:r>
      <w:r>
        <w:rPr>
          <w:rFonts w:ascii="Arial" w:hAnsi="Arial" w:cs="Arial"/>
          <w:szCs w:val="24"/>
          <w:lang w:val="en-GB"/>
        </w:rPr>
        <w:t xml:space="preserve"> and test whether </w:t>
      </w:r>
      <w:r w:rsidR="00A727DC">
        <w:rPr>
          <w:rFonts w:ascii="Arial" w:hAnsi="Arial" w:cs="Arial"/>
          <w:szCs w:val="24"/>
          <w:lang w:val="en-GB"/>
        </w:rPr>
        <w:t xml:space="preserve">evolutionary </w:t>
      </w:r>
      <w:r w:rsidR="00A23005">
        <w:rPr>
          <w:rFonts w:ascii="Arial" w:hAnsi="Arial" w:cs="Arial"/>
          <w:szCs w:val="24"/>
          <w:lang w:val="en-GB"/>
        </w:rPr>
        <w:t>mode</w:t>
      </w:r>
      <w:r>
        <w:rPr>
          <w:rFonts w:ascii="Arial" w:hAnsi="Arial" w:cs="Arial"/>
          <w:szCs w:val="24"/>
          <w:lang w:val="en-GB"/>
        </w:rPr>
        <w:t xml:space="preserve"> shifts </w:t>
      </w:r>
      <w:r w:rsidR="00A727DC">
        <w:rPr>
          <w:rFonts w:ascii="Arial" w:hAnsi="Arial" w:cs="Arial"/>
          <w:szCs w:val="24"/>
          <w:lang w:val="en-GB"/>
        </w:rPr>
        <w:t xml:space="preserve">had occurred as a result of invasion in a novel landmass. We </w:t>
      </w:r>
      <w:r w:rsidR="00067021">
        <w:rPr>
          <w:rFonts w:ascii="Arial" w:hAnsi="Arial" w:cs="Arial"/>
          <w:szCs w:val="24"/>
          <w:lang w:val="en-GB"/>
        </w:rPr>
        <w:t>also follow up on a previous find</w:t>
      </w:r>
      <w:r w:rsidR="00FD3B23">
        <w:rPr>
          <w:rFonts w:ascii="Arial" w:hAnsi="Arial" w:cs="Arial"/>
          <w:szCs w:val="24"/>
          <w:lang w:val="en-GB"/>
        </w:rPr>
        <w:t xml:space="preserve">ing </w:t>
      </w:r>
      <w:r w:rsidR="00FD3B23">
        <w:rPr>
          <w:rFonts w:ascii="Arial" w:hAnsi="Arial" w:cs="Arial"/>
          <w:szCs w:val="24"/>
          <w:lang w:val="en-GB"/>
        </w:rPr>
        <w:fldChar w:fldCharType="begin"/>
      </w:r>
      <w:r w:rsidR="00FD3B23">
        <w:rPr>
          <w:rFonts w:ascii="Arial" w:hAnsi="Arial" w:cs="Arial"/>
          <w:szCs w:val="24"/>
          <w:lang w:val="en-GB"/>
        </w:rPr>
        <w:instrText xml:space="preserve"> ADDIN EN.CITE &lt;EndNote&gt;&lt;Cite&gt;&lt;Author&gt;Weisbecker&lt;/Author&gt;&lt;Year&gt;2015&lt;/Year&gt;&lt;RecNum&gt;122&lt;/RecNum&gt;&lt;DisplayText&gt;(V. Weisbecker et al., 2015)&lt;/DisplayText&gt;&lt;record&gt;&lt;rec-number&gt;122&lt;/rec-number&gt;&lt;foreign-keys&gt;&lt;key app="EN" db-id="a9aw0atab92x0ledv2kxwsvmdfttad9p2fez" timestamp="1564364862" guid="18b0de35-7add-43e4-9523-488c4c1d8d00"&gt;122&lt;/key&gt;&lt;/foreign-keys&gt;&lt;ref-type name="Journal Article"&gt;17&lt;/ref-type&gt;&lt;contributors&gt;&lt;authors&gt;&lt;author&gt;Weisbecker, V.&lt;/author&gt;&lt;author&gt;Blomberg, S.&lt;/author&gt;&lt;author&gt;Goldizen, A. W.&lt;/author&gt;&lt;author&gt;Brown, M.&lt;/author&gt;&lt;author&gt;Fisher, D.&lt;/author&gt;&lt;/authors&gt;&lt;/contributors&gt;&lt;auth-address&gt;School of Biological Sciences, University of Queensland, St. Lucia, Qld., Australia.&lt;/auth-address&gt;&lt;titles&gt;&lt;title&gt;The evolution of relative brain size in marsupials is energetically constrained but not driven by behavioral complexity&lt;/title&gt;&lt;secondary-title&gt;Brain Behav Evol&lt;/secondary-title&gt;&lt;/titles&gt;&lt;pages&gt;125-35&lt;/pages&gt;&lt;volume&gt;85&lt;/volume&gt;&lt;number&gt;2&lt;/number&gt;&lt;edition&gt;2015/05/15&lt;/edition&gt;&lt;keywords&gt;&lt;keyword&gt;Animals&lt;/keyword&gt;&lt;keyword&gt;*Biological Evolution&lt;/keyword&gt;&lt;keyword&gt;Body Size&lt;/keyword&gt;&lt;keyword&gt;Brain/*anatomy &amp;amp; histology/metabolism&lt;/keyword&gt;&lt;keyword&gt;Female&lt;/keyword&gt;&lt;keyword&gt;Marsupialia/*anatomy &amp;amp; histology/metabolism&lt;/keyword&gt;&lt;keyword&gt;Maternal Behavior&lt;/keyword&gt;&lt;keyword&gt;Organ Size&lt;/keyword&gt;&lt;keyword&gt;Reproduction&lt;/keyword&gt;&lt;keyword&gt;Seasons&lt;/keyword&gt;&lt;/keywords&gt;&lt;dates&gt;&lt;year&gt;2015&lt;/year&gt;&lt;/dates&gt;&lt;publisher&gt;Karger Publishers&lt;/publisher&gt;&lt;isbn&gt;1421-9743 (Electronic)&amp;#xD;0006-8977 (Linking)&lt;/isbn&gt;&lt;accession-num&gt;25966967&lt;/accession-num&gt;&lt;urls&gt;&lt;related-urls&gt;&lt;url&gt;https://www.ncbi.nlm.nih.gov/pubmed/25966967&lt;/url&gt;&lt;/related-urls&gt;&lt;/urls&gt;&lt;electronic-resource-num&gt;10.1159/000377666&lt;/electronic-resource-num&gt;&lt;/record&gt;&lt;/Cite&gt;&lt;/EndNote&gt;</w:instrText>
      </w:r>
      <w:r w:rsidR="00FD3B23">
        <w:rPr>
          <w:rFonts w:ascii="Arial" w:hAnsi="Arial" w:cs="Arial"/>
          <w:szCs w:val="24"/>
          <w:lang w:val="en-GB"/>
        </w:rPr>
        <w:fldChar w:fldCharType="separate"/>
      </w:r>
      <w:r w:rsidR="00FD3B23">
        <w:rPr>
          <w:rFonts w:ascii="Arial" w:hAnsi="Arial" w:cs="Arial"/>
          <w:noProof/>
          <w:szCs w:val="24"/>
          <w:lang w:val="en-GB"/>
        </w:rPr>
        <w:t>(V. Weisbecker et al., 2015)</w:t>
      </w:r>
      <w:r w:rsidR="00FD3B23">
        <w:rPr>
          <w:rFonts w:ascii="Arial" w:hAnsi="Arial" w:cs="Arial"/>
          <w:szCs w:val="24"/>
          <w:lang w:val="en-GB"/>
        </w:rPr>
        <w:fldChar w:fldCharType="end"/>
      </w:r>
      <w:r w:rsidR="00067021">
        <w:rPr>
          <w:rFonts w:ascii="Arial" w:hAnsi="Arial" w:cs="Arial"/>
          <w:szCs w:val="24"/>
          <w:lang w:val="en-GB"/>
        </w:rPr>
        <w:t xml:space="preserve"> that New Guinean marsupials appear relatively larger-brained, asking </w:t>
      </w:r>
      <w:r w:rsidR="00A727DC">
        <w:rPr>
          <w:rFonts w:ascii="Arial" w:hAnsi="Arial" w:cs="Arial"/>
          <w:szCs w:val="24"/>
          <w:lang w:val="en-GB"/>
        </w:rPr>
        <w:t xml:space="preserve">whether New Guinean marsupials </w:t>
      </w:r>
      <w:r w:rsidR="00A23005">
        <w:rPr>
          <w:rFonts w:ascii="Arial" w:hAnsi="Arial" w:cs="Arial"/>
          <w:szCs w:val="24"/>
          <w:lang w:val="en-GB"/>
        </w:rPr>
        <w:t>follow different mode of</w:t>
      </w:r>
      <w:r w:rsidR="00A727DC">
        <w:rPr>
          <w:rFonts w:ascii="Arial" w:hAnsi="Arial" w:cs="Arial"/>
          <w:szCs w:val="24"/>
          <w:lang w:val="en-GB"/>
        </w:rPr>
        <w:t xml:space="preserve"> </w:t>
      </w:r>
      <w:r w:rsidR="00A23005">
        <w:rPr>
          <w:rFonts w:ascii="Arial" w:hAnsi="Arial" w:cs="Arial"/>
          <w:szCs w:val="24"/>
          <w:lang w:val="en-GB"/>
        </w:rPr>
        <w:t xml:space="preserve">brain and body size </w:t>
      </w:r>
      <w:r w:rsidR="00A727DC">
        <w:rPr>
          <w:rFonts w:ascii="Arial" w:hAnsi="Arial" w:cs="Arial"/>
          <w:szCs w:val="24"/>
          <w:lang w:val="en-GB"/>
        </w:rPr>
        <w:t>evolution compared to Australian or American species</w:t>
      </w:r>
      <w:r w:rsidR="001B16AF">
        <w:rPr>
          <w:rFonts w:ascii="Arial" w:hAnsi="Arial" w:cs="Arial"/>
          <w:szCs w:val="24"/>
          <w:lang w:val="en-GB"/>
        </w:rPr>
        <w:t>.</w:t>
      </w:r>
    </w:p>
    <w:p w14:paraId="23527FB7" w14:textId="77777777" w:rsidR="00060095" w:rsidRPr="00547227" w:rsidRDefault="00060095" w:rsidP="00060095">
      <w:pPr>
        <w:rPr>
          <w:lang w:val="en-GB"/>
        </w:rPr>
      </w:pPr>
    </w:p>
    <w:p w14:paraId="2EFA5CE2" w14:textId="64E8485B" w:rsidR="00552D5F" w:rsidRPr="00DB6447" w:rsidRDefault="00552D5F" w:rsidP="00F33EB3">
      <w:pPr>
        <w:pStyle w:val="Heading1"/>
        <w:spacing w:line="480" w:lineRule="auto"/>
        <w:rPr>
          <w:rFonts w:ascii="Arial" w:hAnsi="Arial" w:cs="Arial"/>
          <w:sz w:val="24"/>
          <w:szCs w:val="24"/>
          <w:lang w:val="en-GB"/>
        </w:rPr>
      </w:pPr>
      <w:r w:rsidRPr="00DB6447">
        <w:rPr>
          <w:rFonts w:ascii="Arial" w:hAnsi="Arial" w:cs="Arial"/>
          <w:sz w:val="24"/>
          <w:szCs w:val="24"/>
          <w:lang w:val="en-GB"/>
        </w:rPr>
        <w:t>Results</w:t>
      </w:r>
    </w:p>
    <w:p w14:paraId="3E2CC198" w14:textId="560BCBB2" w:rsidR="00DB6447" w:rsidRPr="00DB6447" w:rsidRDefault="00DB6447" w:rsidP="00DB6447">
      <w:pPr>
        <w:rPr>
          <w:rFonts w:ascii="Arial" w:hAnsi="Arial" w:cs="Arial"/>
          <w:lang w:val="en-GB"/>
        </w:rPr>
      </w:pPr>
    </w:p>
    <w:tbl>
      <w:tblPr>
        <w:tblStyle w:val="TableGrid"/>
        <w:tblW w:w="0" w:type="auto"/>
        <w:tblLook w:val="04A0" w:firstRow="1" w:lastRow="0" w:firstColumn="1" w:lastColumn="0" w:noHBand="0" w:noVBand="1"/>
      </w:tblPr>
      <w:tblGrid>
        <w:gridCol w:w="2714"/>
        <w:gridCol w:w="1605"/>
        <w:gridCol w:w="1558"/>
        <w:gridCol w:w="1744"/>
        <w:gridCol w:w="1395"/>
      </w:tblGrid>
      <w:tr w:rsidR="00A23005" w:rsidRPr="00DB6447" w14:paraId="545665A3" w14:textId="68225C99" w:rsidTr="00A23005">
        <w:tc>
          <w:tcPr>
            <w:tcW w:w="2714" w:type="dxa"/>
          </w:tcPr>
          <w:p w14:paraId="432B6F36" w14:textId="1E7EF600" w:rsidR="00A23005" w:rsidRPr="00DB6447" w:rsidRDefault="00A23005" w:rsidP="007F2C83">
            <w:pPr>
              <w:rPr>
                <w:rFonts w:ascii="Arial" w:hAnsi="Arial" w:cs="Arial"/>
                <w:lang w:val="en-GB"/>
              </w:rPr>
            </w:pPr>
            <w:r w:rsidRPr="00DB6447">
              <w:rPr>
                <w:rFonts w:ascii="Arial" w:hAnsi="Arial" w:cs="Arial"/>
                <w:lang w:val="en-GB"/>
              </w:rPr>
              <w:t>Model</w:t>
            </w:r>
          </w:p>
        </w:tc>
        <w:tc>
          <w:tcPr>
            <w:tcW w:w="1605" w:type="dxa"/>
          </w:tcPr>
          <w:p w14:paraId="745636D1" w14:textId="0CF02416" w:rsidR="00A23005" w:rsidRPr="00DB6447" w:rsidRDefault="00A23005" w:rsidP="007F2C83">
            <w:pPr>
              <w:rPr>
                <w:rFonts w:ascii="Arial" w:hAnsi="Arial" w:cs="Arial"/>
                <w:lang w:val="en-GB"/>
              </w:rPr>
            </w:pPr>
            <w:r w:rsidRPr="00DB6447">
              <w:rPr>
                <w:rFonts w:ascii="Arial" w:hAnsi="Arial" w:cs="Arial"/>
                <w:szCs w:val="24"/>
                <w:lang w:val="en-GB"/>
              </w:rPr>
              <w:t>β</w:t>
            </w:r>
          </w:p>
        </w:tc>
        <w:tc>
          <w:tcPr>
            <w:tcW w:w="1558" w:type="dxa"/>
          </w:tcPr>
          <w:p w14:paraId="2A81E5B7" w14:textId="678067F1" w:rsidR="00A23005" w:rsidRPr="00DB6447" w:rsidRDefault="00A23005" w:rsidP="007F2C83">
            <w:pPr>
              <w:rPr>
                <w:rFonts w:ascii="Arial" w:hAnsi="Arial" w:cs="Arial"/>
                <w:lang w:val="en-GB"/>
              </w:rPr>
            </w:pPr>
            <w:r w:rsidRPr="00DB6447">
              <w:rPr>
                <w:rFonts w:ascii="Arial" w:hAnsi="Arial" w:cs="Arial"/>
                <w:lang w:val="en-GB"/>
              </w:rPr>
              <w:t>SE</w:t>
            </w:r>
          </w:p>
        </w:tc>
        <w:tc>
          <w:tcPr>
            <w:tcW w:w="1744" w:type="dxa"/>
          </w:tcPr>
          <w:p w14:paraId="27DC80CA" w14:textId="756935C5" w:rsidR="00A23005" w:rsidRPr="00DB6447" w:rsidRDefault="00A23005" w:rsidP="00DB6447">
            <w:pPr>
              <w:jc w:val="center"/>
              <w:rPr>
                <w:rFonts w:ascii="Arial" w:hAnsi="Arial" w:cs="Arial"/>
                <w:lang w:val="en-GB"/>
              </w:rPr>
            </w:pPr>
            <w:r>
              <w:rPr>
                <w:rFonts w:ascii="Arial" w:hAnsi="Arial" w:cs="Arial"/>
                <w:szCs w:val="24"/>
                <w:lang w:val="en-GB"/>
              </w:rPr>
              <w:t>P</w:t>
            </w:r>
            <w:r w:rsidRPr="00DB6447">
              <w:rPr>
                <w:rFonts w:ascii="Arial" w:hAnsi="Arial" w:cs="Arial"/>
                <w:szCs w:val="24"/>
                <w:lang w:val="en-GB"/>
              </w:rPr>
              <w:t>osterior distribution above zero</w:t>
            </w:r>
          </w:p>
        </w:tc>
        <w:tc>
          <w:tcPr>
            <w:tcW w:w="1395" w:type="dxa"/>
          </w:tcPr>
          <w:p w14:paraId="09473DC4" w14:textId="5332D31E" w:rsidR="00A23005" w:rsidRDefault="00A23005" w:rsidP="00DB6447">
            <w:pPr>
              <w:jc w:val="center"/>
              <w:rPr>
                <w:rFonts w:ascii="Arial" w:hAnsi="Arial" w:cs="Arial"/>
                <w:szCs w:val="24"/>
                <w:lang w:val="en-GB"/>
              </w:rPr>
            </w:pPr>
            <w:r>
              <w:rPr>
                <w:rFonts w:ascii="Arial" w:hAnsi="Arial" w:cs="Arial"/>
                <w:szCs w:val="24"/>
                <w:lang w:val="en-GB"/>
              </w:rPr>
              <w:t>Mean DIC/ Heritability</w:t>
            </w:r>
          </w:p>
        </w:tc>
      </w:tr>
      <w:tr w:rsidR="00A23005" w:rsidRPr="00DB6447" w14:paraId="279584E9" w14:textId="0D193610" w:rsidTr="00A23005">
        <w:tc>
          <w:tcPr>
            <w:tcW w:w="2714" w:type="dxa"/>
          </w:tcPr>
          <w:p w14:paraId="5623B22B" w14:textId="77777777" w:rsidR="00A23005" w:rsidRDefault="00A23005" w:rsidP="008B2266">
            <w:pPr>
              <w:rPr>
                <w:rFonts w:ascii="Arial" w:hAnsi="Arial" w:cs="Arial"/>
                <w:lang w:val="en-GB"/>
              </w:rPr>
            </w:pPr>
            <w:r w:rsidRPr="00DB6447">
              <w:rPr>
                <w:rFonts w:ascii="Arial" w:hAnsi="Arial" w:cs="Arial"/>
                <w:lang w:val="en-GB"/>
              </w:rPr>
              <w:t>Developmental</w:t>
            </w:r>
          </w:p>
          <w:p w14:paraId="27CF6879" w14:textId="77777777" w:rsidR="00A23005" w:rsidRPr="008B2266" w:rsidRDefault="00A23005" w:rsidP="007F2C83">
            <w:pPr>
              <w:rPr>
                <w:rFonts w:ascii="Arial" w:hAnsi="Arial" w:cs="Arial"/>
                <w:sz w:val="20"/>
                <w:szCs w:val="20"/>
                <w:lang w:val="en-GB"/>
              </w:rPr>
            </w:pPr>
            <w:r w:rsidRPr="008B2266">
              <w:rPr>
                <w:rFonts w:ascii="Arial" w:hAnsi="Arial" w:cs="Arial"/>
                <w:sz w:val="20"/>
                <w:szCs w:val="20"/>
                <w:lang w:val="en-GB"/>
              </w:rPr>
              <w:t>Weaning age</w:t>
            </w:r>
          </w:p>
          <w:p w14:paraId="08686273" w14:textId="43ED137C" w:rsidR="00A23005" w:rsidRPr="00DB6447" w:rsidRDefault="00A23005" w:rsidP="007F2C83">
            <w:pPr>
              <w:rPr>
                <w:rFonts w:ascii="Arial" w:hAnsi="Arial" w:cs="Arial"/>
                <w:lang w:val="en-GB"/>
              </w:rPr>
            </w:pPr>
            <w:r w:rsidRPr="008B2266">
              <w:rPr>
                <w:rFonts w:ascii="Arial" w:hAnsi="Arial" w:cs="Arial"/>
                <w:sz w:val="20"/>
                <w:szCs w:val="20"/>
                <w:lang w:val="en-GB"/>
              </w:rPr>
              <w:t>Litter size</w:t>
            </w:r>
          </w:p>
        </w:tc>
        <w:tc>
          <w:tcPr>
            <w:tcW w:w="1605" w:type="dxa"/>
          </w:tcPr>
          <w:p w14:paraId="4126B5FA" w14:textId="77777777" w:rsidR="00A23005" w:rsidRPr="0064194E" w:rsidRDefault="00A23005" w:rsidP="007F2C83">
            <w:pPr>
              <w:rPr>
                <w:rFonts w:ascii="Arial" w:hAnsi="Arial" w:cs="Arial"/>
                <w:sz w:val="20"/>
                <w:szCs w:val="20"/>
                <w:lang w:val="en-GB"/>
              </w:rPr>
            </w:pPr>
          </w:p>
          <w:p w14:paraId="37A0711B" w14:textId="2BC7038B" w:rsidR="00A23005" w:rsidRPr="0064194E" w:rsidRDefault="00A23005" w:rsidP="007F2C83">
            <w:pPr>
              <w:rPr>
                <w:rFonts w:ascii="Arial" w:hAnsi="Arial" w:cs="Arial"/>
                <w:sz w:val="20"/>
                <w:szCs w:val="20"/>
                <w:lang w:val="en-GB"/>
              </w:rPr>
            </w:pPr>
            <w:r w:rsidRPr="0024097A">
              <w:rPr>
                <w:rFonts w:ascii="Arial" w:hAnsi="Arial" w:cs="Arial"/>
                <w:sz w:val="20"/>
                <w:szCs w:val="20"/>
                <w:lang w:val="en-GB"/>
              </w:rPr>
              <w:t>0.03</w:t>
            </w:r>
          </w:p>
          <w:p w14:paraId="3A3F03AD" w14:textId="1BFEC05B" w:rsidR="00A23005" w:rsidRPr="008754FE" w:rsidRDefault="00A23005" w:rsidP="007F2C83">
            <w:pPr>
              <w:rPr>
                <w:rFonts w:ascii="Arial" w:hAnsi="Arial" w:cs="Arial"/>
                <w:sz w:val="20"/>
                <w:szCs w:val="20"/>
                <w:lang w:val="en-GB"/>
              </w:rPr>
            </w:pPr>
            <w:r w:rsidRPr="008754FE">
              <w:rPr>
                <w:rFonts w:ascii="Arial" w:hAnsi="Arial" w:cs="Arial"/>
                <w:sz w:val="20"/>
                <w:szCs w:val="20"/>
                <w:lang w:val="en-GB"/>
              </w:rPr>
              <w:t>-0.09</w:t>
            </w:r>
          </w:p>
        </w:tc>
        <w:tc>
          <w:tcPr>
            <w:tcW w:w="1558" w:type="dxa"/>
          </w:tcPr>
          <w:p w14:paraId="5917331E" w14:textId="77777777" w:rsidR="00A23005" w:rsidRPr="0064194E" w:rsidRDefault="00A23005" w:rsidP="007F2C83">
            <w:pPr>
              <w:rPr>
                <w:rFonts w:ascii="Arial" w:hAnsi="Arial" w:cs="Arial"/>
                <w:sz w:val="20"/>
                <w:szCs w:val="20"/>
                <w:lang w:val="en-GB"/>
              </w:rPr>
            </w:pPr>
          </w:p>
          <w:p w14:paraId="24E86163" w14:textId="1D8CFBCB" w:rsidR="00A23005" w:rsidRPr="0064194E" w:rsidRDefault="00A23005" w:rsidP="007F2C83">
            <w:pPr>
              <w:rPr>
                <w:rFonts w:ascii="Arial" w:hAnsi="Arial" w:cs="Arial"/>
                <w:sz w:val="20"/>
                <w:szCs w:val="20"/>
                <w:lang w:val="en-GB"/>
              </w:rPr>
            </w:pPr>
            <w:r w:rsidRPr="0024097A">
              <w:rPr>
                <w:rFonts w:ascii="Arial" w:hAnsi="Arial" w:cs="Arial"/>
                <w:sz w:val="20"/>
                <w:szCs w:val="20"/>
                <w:lang w:val="en-GB"/>
              </w:rPr>
              <w:t>0.03</w:t>
            </w:r>
          </w:p>
          <w:p w14:paraId="06ED1A02" w14:textId="17261351" w:rsidR="00A23005" w:rsidRPr="0064194E" w:rsidRDefault="00A23005" w:rsidP="007F2C83">
            <w:pPr>
              <w:rPr>
                <w:rFonts w:ascii="Arial" w:hAnsi="Arial" w:cs="Arial"/>
                <w:sz w:val="20"/>
                <w:szCs w:val="20"/>
                <w:lang w:val="en-GB"/>
              </w:rPr>
            </w:pPr>
            <w:r w:rsidRPr="0064194E">
              <w:rPr>
                <w:rFonts w:ascii="Arial" w:hAnsi="Arial" w:cs="Arial"/>
                <w:sz w:val="20"/>
                <w:szCs w:val="20"/>
                <w:lang w:val="en-GB"/>
              </w:rPr>
              <w:t>0.05</w:t>
            </w:r>
          </w:p>
        </w:tc>
        <w:tc>
          <w:tcPr>
            <w:tcW w:w="1744" w:type="dxa"/>
          </w:tcPr>
          <w:p w14:paraId="1E34EAE9" w14:textId="77777777" w:rsidR="00A23005" w:rsidRPr="0064194E" w:rsidRDefault="00A23005" w:rsidP="007F2C83">
            <w:pPr>
              <w:rPr>
                <w:rFonts w:ascii="Arial" w:hAnsi="Arial" w:cs="Arial"/>
                <w:sz w:val="20"/>
                <w:szCs w:val="20"/>
                <w:lang w:val="en-GB"/>
              </w:rPr>
            </w:pPr>
          </w:p>
          <w:p w14:paraId="6AE339A6" w14:textId="0312A77E" w:rsidR="00A23005" w:rsidRPr="0064194E" w:rsidRDefault="00A23005" w:rsidP="007F2C83">
            <w:pPr>
              <w:rPr>
                <w:rFonts w:ascii="Arial" w:hAnsi="Arial" w:cs="Arial"/>
                <w:sz w:val="20"/>
                <w:szCs w:val="20"/>
                <w:lang w:val="en-GB"/>
              </w:rPr>
            </w:pPr>
            <w:r>
              <w:rPr>
                <w:rFonts w:ascii="Arial" w:hAnsi="Arial" w:cs="Arial"/>
                <w:sz w:val="20"/>
                <w:szCs w:val="20"/>
                <w:lang w:val="en-GB"/>
              </w:rPr>
              <w:t>77.5%</w:t>
            </w:r>
          </w:p>
          <w:p w14:paraId="74735C79" w14:textId="44A44C0D" w:rsidR="00A23005" w:rsidRPr="008754FE" w:rsidRDefault="00A23005" w:rsidP="007F2C83">
            <w:pPr>
              <w:rPr>
                <w:rFonts w:ascii="Arial" w:hAnsi="Arial" w:cs="Arial"/>
                <w:b/>
                <w:bCs/>
                <w:sz w:val="20"/>
                <w:szCs w:val="20"/>
                <w:lang w:val="en-GB"/>
              </w:rPr>
            </w:pPr>
            <w:r w:rsidRPr="008754FE">
              <w:rPr>
                <w:rFonts w:ascii="Arial" w:hAnsi="Arial" w:cs="Arial"/>
                <w:b/>
                <w:bCs/>
                <w:sz w:val="20"/>
                <w:szCs w:val="20"/>
                <w:lang w:val="en-GB"/>
              </w:rPr>
              <w:t>95.88%</w:t>
            </w:r>
          </w:p>
        </w:tc>
        <w:tc>
          <w:tcPr>
            <w:tcW w:w="1395" w:type="dxa"/>
          </w:tcPr>
          <w:p w14:paraId="1B3BBD96" w14:textId="3B1B6C2B" w:rsidR="00A23005" w:rsidRPr="0064194E" w:rsidRDefault="00A23005" w:rsidP="007F2C83">
            <w:pPr>
              <w:rPr>
                <w:rFonts w:ascii="Arial" w:hAnsi="Arial" w:cs="Arial"/>
                <w:sz w:val="20"/>
                <w:szCs w:val="20"/>
                <w:lang w:val="en-GB"/>
              </w:rPr>
            </w:pPr>
            <w:r>
              <w:rPr>
                <w:rFonts w:ascii="Arial" w:hAnsi="Arial" w:cs="Arial"/>
                <w:sz w:val="20"/>
                <w:szCs w:val="20"/>
                <w:lang w:val="en-GB"/>
              </w:rPr>
              <w:t>-245 / 0.981</w:t>
            </w:r>
          </w:p>
        </w:tc>
      </w:tr>
      <w:tr w:rsidR="00A23005" w:rsidRPr="00DB6447" w14:paraId="0344DB73" w14:textId="5DE4D8B1" w:rsidTr="00A23005">
        <w:tc>
          <w:tcPr>
            <w:tcW w:w="2714" w:type="dxa"/>
          </w:tcPr>
          <w:p w14:paraId="282D01BE" w14:textId="77777777" w:rsidR="00A23005" w:rsidRDefault="00A23005" w:rsidP="007F2C83">
            <w:pPr>
              <w:rPr>
                <w:rFonts w:ascii="Arial" w:hAnsi="Arial" w:cs="Arial"/>
                <w:lang w:val="en-GB"/>
              </w:rPr>
            </w:pPr>
            <w:r w:rsidRPr="00DB6447">
              <w:rPr>
                <w:rFonts w:ascii="Arial" w:hAnsi="Arial" w:cs="Arial"/>
                <w:lang w:val="en-GB"/>
              </w:rPr>
              <w:t>Environmental</w:t>
            </w:r>
          </w:p>
          <w:p w14:paraId="7A232DF3" w14:textId="77777777" w:rsidR="00A23005" w:rsidRPr="0024097A" w:rsidRDefault="00A23005" w:rsidP="0024097A">
            <w:pPr>
              <w:rPr>
                <w:rFonts w:ascii="Arial" w:hAnsi="Arial" w:cs="Arial"/>
                <w:sz w:val="20"/>
                <w:szCs w:val="20"/>
                <w:lang w:val="en-GB"/>
              </w:rPr>
            </w:pPr>
            <w:r w:rsidRPr="0024097A">
              <w:rPr>
                <w:rFonts w:ascii="Arial" w:hAnsi="Arial" w:cs="Arial"/>
                <w:sz w:val="20"/>
                <w:szCs w:val="20"/>
                <w:lang w:val="en-GB"/>
              </w:rPr>
              <w:t>Diurnal</w:t>
            </w:r>
          </w:p>
          <w:p w14:paraId="32A6B17F" w14:textId="77777777" w:rsidR="00A23005" w:rsidRPr="0024097A" w:rsidRDefault="00A23005" w:rsidP="0024097A">
            <w:pPr>
              <w:rPr>
                <w:rFonts w:ascii="Arial" w:hAnsi="Arial" w:cs="Arial"/>
                <w:sz w:val="20"/>
                <w:szCs w:val="20"/>
                <w:lang w:val="en-GB"/>
              </w:rPr>
            </w:pPr>
            <w:r w:rsidRPr="0024097A">
              <w:rPr>
                <w:rFonts w:ascii="Arial" w:hAnsi="Arial" w:cs="Arial"/>
                <w:sz w:val="20"/>
                <w:szCs w:val="20"/>
                <w:lang w:val="en-GB"/>
              </w:rPr>
              <w:t>Crepuscular</w:t>
            </w:r>
          </w:p>
          <w:p w14:paraId="3FF43678" w14:textId="77777777" w:rsidR="00A23005" w:rsidRPr="0024097A" w:rsidRDefault="00A23005" w:rsidP="0024097A">
            <w:pPr>
              <w:rPr>
                <w:rFonts w:ascii="Arial" w:hAnsi="Arial" w:cs="Arial"/>
                <w:sz w:val="20"/>
                <w:szCs w:val="20"/>
                <w:lang w:val="en-GB"/>
              </w:rPr>
            </w:pPr>
            <w:r w:rsidRPr="0024097A">
              <w:rPr>
                <w:rFonts w:ascii="Arial" w:hAnsi="Arial" w:cs="Arial"/>
                <w:sz w:val="20"/>
                <w:szCs w:val="20"/>
                <w:lang w:val="en-GB"/>
              </w:rPr>
              <w:t>Shelter Safety - intermediate</w:t>
            </w:r>
          </w:p>
          <w:p w14:paraId="16DA7190" w14:textId="77777777" w:rsidR="00A23005" w:rsidRPr="0024097A" w:rsidRDefault="00A23005" w:rsidP="0024097A">
            <w:pPr>
              <w:rPr>
                <w:rFonts w:ascii="Arial" w:hAnsi="Arial" w:cs="Arial"/>
                <w:sz w:val="20"/>
                <w:szCs w:val="20"/>
                <w:lang w:val="en-GB"/>
              </w:rPr>
            </w:pPr>
            <w:r w:rsidRPr="0024097A">
              <w:rPr>
                <w:rFonts w:ascii="Arial" w:hAnsi="Arial" w:cs="Arial"/>
                <w:sz w:val="20"/>
                <w:szCs w:val="20"/>
                <w:lang w:val="en-GB"/>
              </w:rPr>
              <w:t>Shelter Safety - open</w:t>
            </w:r>
          </w:p>
          <w:p w14:paraId="55435E3A" w14:textId="77777777" w:rsidR="00A23005" w:rsidRPr="0024097A" w:rsidRDefault="00A23005" w:rsidP="0024097A">
            <w:pPr>
              <w:rPr>
                <w:rFonts w:ascii="Arial" w:hAnsi="Arial" w:cs="Arial"/>
                <w:sz w:val="20"/>
                <w:szCs w:val="20"/>
                <w:lang w:val="en-GB"/>
              </w:rPr>
            </w:pPr>
            <w:r w:rsidRPr="0024097A">
              <w:rPr>
                <w:rFonts w:ascii="Arial" w:hAnsi="Arial" w:cs="Arial"/>
                <w:sz w:val="20"/>
                <w:szCs w:val="20"/>
                <w:lang w:val="en-GB"/>
              </w:rPr>
              <w:t>Terrestrial</w:t>
            </w:r>
          </w:p>
          <w:p w14:paraId="1482CAC3" w14:textId="77777777" w:rsidR="00A23005" w:rsidRPr="0024097A" w:rsidRDefault="00A23005" w:rsidP="0024097A">
            <w:pPr>
              <w:rPr>
                <w:rFonts w:ascii="Arial" w:hAnsi="Arial" w:cs="Arial"/>
                <w:sz w:val="20"/>
                <w:szCs w:val="20"/>
                <w:lang w:val="en-GB"/>
              </w:rPr>
            </w:pPr>
            <w:r w:rsidRPr="0024097A">
              <w:rPr>
                <w:rFonts w:ascii="Arial" w:hAnsi="Arial" w:cs="Arial"/>
                <w:sz w:val="20"/>
                <w:szCs w:val="20"/>
                <w:lang w:val="en-GB"/>
              </w:rPr>
              <w:t>Diet - 2</w:t>
            </w:r>
          </w:p>
          <w:p w14:paraId="78A95FB2" w14:textId="77777777" w:rsidR="00A23005" w:rsidRPr="0024097A" w:rsidRDefault="00A23005" w:rsidP="0024097A">
            <w:pPr>
              <w:rPr>
                <w:rFonts w:ascii="Arial" w:hAnsi="Arial" w:cs="Arial"/>
                <w:sz w:val="20"/>
                <w:szCs w:val="20"/>
                <w:lang w:val="en-GB"/>
              </w:rPr>
            </w:pPr>
            <w:r w:rsidRPr="0024097A">
              <w:rPr>
                <w:rFonts w:ascii="Arial" w:hAnsi="Arial" w:cs="Arial"/>
                <w:sz w:val="20"/>
                <w:szCs w:val="20"/>
                <w:lang w:val="en-GB"/>
              </w:rPr>
              <w:t>Diet - 3</w:t>
            </w:r>
          </w:p>
          <w:p w14:paraId="14C92D19" w14:textId="77777777" w:rsidR="00A23005" w:rsidRPr="0024097A" w:rsidRDefault="00A23005" w:rsidP="0024097A">
            <w:pPr>
              <w:rPr>
                <w:rFonts w:ascii="Arial" w:hAnsi="Arial" w:cs="Arial"/>
                <w:sz w:val="20"/>
                <w:szCs w:val="20"/>
                <w:lang w:val="en-GB"/>
              </w:rPr>
            </w:pPr>
            <w:r w:rsidRPr="0024097A">
              <w:rPr>
                <w:rFonts w:ascii="Arial" w:hAnsi="Arial" w:cs="Arial"/>
                <w:sz w:val="20"/>
                <w:szCs w:val="20"/>
                <w:lang w:val="en-GB"/>
              </w:rPr>
              <w:t>Diet - 4</w:t>
            </w:r>
          </w:p>
          <w:p w14:paraId="2E18AA2A" w14:textId="04D3CE42" w:rsidR="00A23005" w:rsidRPr="00DB6447" w:rsidRDefault="00A23005" w:rsidP="0024097A">
            <w:pPr>
              <w:rPr>
                <w:rFonts w:ascii="Arial" w:hAnsi="Arial" w:cs="Arial"/>
                <w:lang w:val="en-GB"/>
              </w:rPr>
            </w:pPr>
            <w:r w:rsidRPr="0024097A">
              <w:rPr>
                <w:rFonts w:ascii="Arial" w:hAnsi="Arial" w:cs="Arial"/>
                <w:sz w:val="20"/>
                <w:szCs w:val="20"/>
                <w:lang w:val="en-GB"/>
              </w:rPr>
              <w:t>Home Range</w:t>
            </w:r>
          </w:p>
        </w:tc>
        <w:tc>
          <w:tcPr>
            <w:tcW w:w="1605" w:type="dxa"/>
          </w:tcPr>
          <w:p w14:paraId="29FFD737" w14:textId="77777777" w:rsidR="00A23005" w:rsidRDefault="00A23005" w:rsidP="007F2C83">
            <w:pPr>
              <w:rPr>
                <w:rFonts w:ascii="Arial" w:hAnsi="Arial" w:cs="Arial"/>
                <w:lang w:val="en-GB"/>
              </w:rPr>
            </w:pPr>
          </w:p>
          <w:p w14:paraId="7BC573F1" w14:textId="2ABFBD01" w:rsidR="00A23005" w:rsidRPr="0024097A" w:rsidRDefault="00A23005" w:rsidP="0024097A">
            <w:pPr>
              <w:rPr>
                <w:rFonts w:ascii="Arial" w:hAnsi="Arial" w:cs="Arial"/>
                <w:sz w:val="20"/>
                <w:szCs w:val="20"/>
                <w:lang w:val="en-GB"/>
              </w:rPr>
            </w:pPr>
            <w:r w:rsidRPr="0024097A">
              <w:rPr>
                <w:rFonts w:ascii="Arial" w:hAnsi="Arial" w:cs="Arial"/>
                <w:sz w:val="20"/>
                <w:szCs w:val="20"/>
                <w:lang w:val="en-GB"/>
              </w:rPr>
              <w:t>0.03</w:t>
            </w:r>
          </w:p>
          <w:p w14:paraId="60FDE2CE" w14:textId="7CA03B8E" w:rsidR="00A23005" w:rsidRPr="0024097A" w:rsidRDefault="00A23005" w:rsidP="0024097A">
            <w:pPr>
              <w:rPr>
                <w:rFonts w:ascii="Arial" w:hAnsi="Arial" w:cs="Arial"/>
                <w:sz w:val="20"/>
                <w:szCs w:val="20"/>
                <w:lang w:val="en-GB"/>
              </w:rPr>
            </w:pPr>
            <w:r w:rsidRPr="0024097A">
              <w:rPr>
                <w:rFonts w:ascii="Arial" w:hAnsi="Arial" w:cs="Arial"/>
                <w:sz w:val="20"/>
                <w:szCs w:val="20"/>
                <w:lang w:val="en-GB"/>
              </w:rPr>
              <w:t>-0.05</w:t>
            </w:r>
          </w:p>
          <w:p w14:paraId="06F2D53A" w14:textId="2A19A6AE" w:rsidR="00A23005" w:rsidRPr="0024097A" w:rsidRDefault="00A23005" w:rsidP="0024097A">
            <w:pPr>
              <w:rPr>
                <w:rFonts w:ascii="Arial" w:hAnsi="Arial" w:cs="Arial"/>
                <w:sz w:val="20"/>
                <w:szCs w:val="20"/>
                <w:lang w:val="en-GB"/>
              </w:rPr>
            </w:pPr>
            <w:r w:rsidRPr="0024097A">
              <w:rPr>
                <w:rFonts w:ascii="Arial" w:hAnsi="Arial" w:cs="Arial"/>
                <w:sz w:val="20"/>
                <w:szCs w:val="20"/>
                <w:lang w:val="en-GB"/>
              </w:rPr>
              <w:t>0.03</w:t>
            </w:r>
          </w:p>
          <w:p w14:paraId="2CEAC420" w14:textId="158B44FC" w:rsidR="00A23005" w:rsidRPr="0024097A" w:rsidRDefault="00A23005" w:rsidP="0024097A">
            <w:pPr>
              <w:rPr>
                <w:rFonts w:ascii="Arial" w:hAnsi="Arial" w:cs="Arial"/>
                <w:sz w:val="20"/>
                <w:szCs w:val="20"/>
                <w:lang w:val="en-GB"/>
              </w:rPr>
            </w:pPr>
            <w:r w:rsidRPr="0024097A">
              <w:rPr>
                <w:rFonts w:ascii="Arial" w:hAnsi="Arial" w:cs="Arial"/>
                <w:sz w:val="20"/>
                <w:szCs w:val="20"/>
                <w:lang w:val="en-GB"/>
              </w:rPr>
              <w:t>0.05</w:t>
            </w:r>
          </w:p>
          <w:p w14:paraId="4572BFFD" w14:textId="7508EF46" w:rsidR="00A23005" w:rsidRPr="0024097A" w:rsidRDefault="00A23005" w:rsidP="0024097A">
            <w:pPr>
              <w:rPr>
                <w:rFonts w:ascii="Arial" w:hAnsi="Arial" w:cs="Arial"/>
                <w:sz w:val="20"/>
                <w:szCs w:val="20"/>
                <w:lang w:val="en-GB"/>
              </w:rPr>
            </w:pPr>
            <w:r w:rsidRPr="0024097A">
              <w:rPr>
                <w:rFonts w:ascii="Arial" w:hAnsi="Arial" w:cs="Arial"/>
                <w:sz w:val="20"/>
                <w:szCs w:val="20"/>
                <w:lang w:val="en-GB"/>
              </w:rPr>
              <w:t>-0.05</w:t>
            </w:r>
          </w:p>
          <w:p w14:paraId="5E3C27DF" w14:textId="72D05520" w:rsidR="00A23005" w:rsidRPr="0024097A" w:rsidRDefault="00A23005" w:rsidP="0024097A">
            <w:pPr>
              <w:rPr>
                <w:rFonts w:ascii="Arial" w:hAnsi="Arial" w:cs="Arial"/>
                <w:sz w:val="20"/>
                <w:szCs w:val="20"/>
                <w:lang w:val="en-GB"/>
              </w:rPr>
            </w:pPr>
            <w:r w:rsidRPr="0024097A">
              <w:rPr>
                <w:rFonts w:ascii="Arial" w:hAnsi="Arial" w:cs="Arial"/>
                <w:sz w:val="20"/>
                <w:szCs w:val="20"/>
                <w:lang w:val="en-GB"/>
              </w:rPr>
              <w:t>0.05</w:t>
            </w:r>
          </w:p>
          <w:p w14:paraId="44D2837B" w14:textId="724D2774" w:rsidR="00A23005" w:rsidRPr="0024097A" w:rsidRDefault="00A23005" w:rsidP="0024097A">
            <w:pPr>
              <w:rPr>
                <w:rFonts w:ascii="Arial" w:hAnsi="Arial" w:cs="Arial"/>
                <w:sz w:val="20"/>
                <w:szCs w:val="20"/>
                <w:lang w:val="en-GB"/>
              </w:rPr>
            </w:pPr>
            <w:r w:rsidRPr="0024097A">
              <w:rPr>
                <w:rFonts w:ascii="Arial" w:hAnsi="Arial" w:cs="Arial"/>
                <w:sz w:val="20"/>
                <w:szCs w:val="20"/>
                <w:lang w:val="en-GB"/>
              </w:rPr>
              <w:t>-0.07</w:t>
            </w:r>
          </w:p>
          <w:p w14:paraId="5B0AEDFC" w14:textId="415C8557" w:rsidR="00A23005" w:rsidRPr="0024097A" w:rsidRDefault="00A23005" w:rsidP="0024097A">
            <w:pPr>
              <w:rPr>
                <w:rFonts w:ascii="Arial" w:hAnsi="Arial" w:cs="Arial"/>
                <w:sz w:val="20"/>
                <w:szCs w:val="20"/>
                <w:lang w:val="en-GB"/>
              </w:rPr>
            </w:pPr>
            <w:r w:rsidRPr="0024097A">
              <w:rPr>
                <w:rFonts w:ascii="Arial" w:hAnsi="Arial" w:cs="Arial"/>
                <w:sz w:val="20"/>
                <w:szCs w:val="20"/>
                <w:lang w:val="en-GB"/>
              </w:rPr>
              <w:t>-0.03</w:t>
            </w:r>
          </w:p>
          <w:p w14:paraId="33DF0250" w14:textId="169421FF" w:rsidR="00A23005" w:rsidRPr="00DB6447" w:rsidRDefault="00A23005" w:rsidP="0024097A">
            <w:pPr>
              <w:rPr>
                <w:rFonts w:ascii="Arial" w:hAnsi="Arial" w:cs="Arial"/>
                <w:lang w:val="en-GB"/>
              </w:rPr>
            </w:pPr>
            <w:r w:rsidRPr="0024097A">
              <w:rPr>
                <w:rFonts w:ascii="Arial" w:hAnsi="Arial" w:cs="Arial"/>
                <w:sz w:val="20"/>
                <w:szCs w:val="20"/>
                <w:lang w:val="en-GB"/>
              </w:rPr>
              <w:t>0.0</w:t>
            </w:r>
            <w:r>
              <w:rPr>
                <w:rFonts w:ascii="Arial" w:hAnsi="Arial" w:cs="Arial"/>
                <w:sz w:val="20"/>
                <w:szCs w:val="20"/>
                <w:lang w:val="en-GB"/>
              </w:rPr>
              <w:t>1</w:t>
            </w:r>
          </w:p>
        </w:tc>
        <w:tc>
          <w:tcPr>
            <w:tcW w:w="1558" w:type="dxa"/>
          </w:tcPr>
          <w:p w14:paraId="4139323C" w14:textId="77777777" w:rsidR="00A23005" w:rsidRPr="0024097A" w:rsidRDefault="00A23005" w:rsidP="007F2C83">
            <w:pPr>
              <w:rPr>
                <w:rFonts w:ascii="Arial" w:hAnsi="Arial" w:cs="Arial"/>
                <w:sz w:val="20"/>
                <w:szCs w:val="20"/>
                <w:lang w:val="en-GB"/>
              </w:rPr>
            </w:pPr>
          </w:p>
          <w:p w14:paraId="12A9EE80" w14:textId="6A1827D3" w:rsidR="00A23005" w:rsidRPr="0024097A" w:rsidRDefault="00A23005" w:rsidP="0024097A">
            <w:pPr>
              <w:rPr>
                <w:rFonts w:ascii="Arial" w:hAnsi="Arial" w:cs="Arial"/>
                <w:sz w:val="20"/>
                <w:szCs w:val="20"/>
                <w:lang w:val="en-GB"/>
              </w:rPr>
            </w:pPr>
            <w:r w:rsidRPr="0024097A">
              <w:rPr>
                <w:rFonts w:ascii="Arial" w:hAnsi="Arial" w:cs="Arial"/>
                <w:sz w:val="20"/>
                <w:szCs w:val="20"/>
                <w:lang w:val="en-GB"/>
              </w:rPr>
              <w:t>0.08</w:t>
            </w:r>
          </w:p>
          <w:p w14:paraId="1C2F6FF5" w14:textId="527C408B" w:rsidR="00A23005" w:rsidRPr="0024097A" w:rsidRDefault="00A23005" w:rsidP="0024097A">
            <w:pPr>
              <w:rPr>
                <w:rFonts w:ascii="Arial" w:hAnsi="Arial" w:cs="Arial"/>
                <w:sz w:val="20"/>
                <w:szCs w:val="20"/>
                <w:lang w:val="en-GB"/>
              </w:rPr>
            </w:pPr>
            <w:r w:rsidRPr="0024097A">
              <w:rPr>
                <w:rFonts w:ascii="Arial" w:hAnsi="Arial" w:cs="Arial"/>
                <w:sz w:val="20"/>
                <w:szCs w:val="20"/>
                <w:lang w:val="en-GB"/>
              </w:rPr>
              <w:t>0.0</w:t>
            </w:r>
            <w:r>
              <w:rPr>
                <w:rFonts w:ascii="Arial" w:hAnsi="Arial" w:cs="Arial"/>
                <w:sz w:val="20"/>
                <w:szCs w:val="20"/>
                <w:lang w:val="en-GB"/>
              </w:rPr>
              <w:t>4</w:t>
            </w:r>
          </w:p>
          <w:p w14:paraId="62E6BA1B" w14:textId="03C4F562" w:rsidR="00A23005" w:rsidRPr="0024097A" w:rsidRDefault="00A23005" w:rsidP="0024097A">
            <w:pPr>
              <w:rPr>
                <w:rFonts w:ascii="Arial" w:hAnsi="Arial" w:cs="Arial"/>
                <w:sz w:val="20"/>
                <w:szCs w:val="20"/>
                <w:lang w:val="en-GB"/>
              </w:rPr>
            </w:pPr>
            <w:r w:rsidRPr="0024097A">
              <w:rPr>
                <w:rFonts w:ascii="Arial" w:hAnsi="Arial" w:cs="Arial"/>
                <w:sz w:val="20"/>
                <w:szCs w:val="20"/>
                <w:lang w:val="en-GB"/>
              </w:rPr>
              <w:t>0.04</w:t>
            </w:r>
          </w:p>
          <w:p w14:paraId="487E8F2D" w14:textId="2D6E0E1F" w:rsidR="00A23005" w:rsidRPr="0024097A" w:rsidRDefault="00A23005" w:rsidP="0024097A">
            <w:pPr>
              <w:rPr>
                <w:rFonts w:ascii="Arial" w:hAnsi="Arial" w:cs="Arial"/>
                <w:sz w:val="20"/>
                <w:szCs w:val="20"/>
                <w:lang w:val="en-GB"/>
              </w:rPr>
            </w:pPr>
            <w:r w:rsidRPr="0024097A">
              <w:rPr>
                <w:rFonts w:ascii="Arial" w:hAnsi="Arial" w:cs="Arial"/>
                <w:sz w:val="20"/>
                <w:szCs w:val="20"/>
                <w:lang w:val="en-GB"/>
              </w:rPr>
              <w:t>0.0</w:t>
            </w:r>
            <w:r>
              <w:rPr>
                <w:rFonts w:ascii="Arial" w:hAnsi="Arial" w:cs="Arial"/>
                <w:sz w:val="20"/>
                <w:szCs w:val="20"/>
                <w:lang w:val="en-GB"/>
              </w:rPr>
              <w:t>7</w:t>
            </w:r>
          </w:p>
          <w:p w14:paraId="3A47845E" w14:textId="72208656" w:rsidR="00A23005" w:rsidRPr="0024097A" w:rsidRDefault="00A23005" w:rsidP="0024097A">
            <w:pPr>
              <w:rPr>
                <w:rFonts w:ascii="Arial" w:hAnsi="Arial" w:cs="Arial"/>
                <w:sz w:val="20"/>
                <w:szCs w:val="20"/>
                <w:lang w:val="en-GB"/>
              </w:rPr>
            </w:pPr>
            <w:r w:rsidRPr="0024097A">
              <w:rPr>
                <w:rFonts w:ascii="Arial" w:hAnsi="Arial" w:cs="Arial"/>
                <w:sz w:val="20"/>
                <w:szCs w:val="20"/>
                <w:lang w:val="en-GB"/>
              </w:rPr>
              <w:t>0.04</w:t>
            </w:r>
          </w:p>
          <w:p w14:paraId="64ADEDE0" w14:textId="64CE9198" w:rsidR="00A23005" w:rsidRPr="0024097A" w:rsidRDefault="00A23005" w:rsidP="0024097A">
            <w:pPr>
              <w:rPr>
                <w:rFonts w:ascii="Arial" w:hAnsi="Arial" w:cs="Arial"/>
                <w:sz w:val="20"/>
                <w:szCs w:val="20"/>
                <w:lang w:val="en-GB"/>
              </w:rPr>
            </w:pPr>
            <w:r w:rsidRPr="0024097A">
              <w:rPr>
                <w:rFonts w:ascii="Arial" w:hAnsi="Arial" w:cs="Arial"/>
                <w:sz w:val="20"/>
                <w:szCs w:val="20"/>
                <w:lang w:val="en-GB"/>
              </w:rPr>
              <w:t>0.06</w:t>
            </w:r>
          </w:p>
          <w:p w14:paraId="7F8BA182" w14:textId="18039D09" w:rsidR="00A23005" w:rsidRPr="0024097A" w:rsidRDefault="00A23005" w:rsidP="0024097A">
            <w:pPr>
              <w:rPr>
                <w:rFonts w:ascii="Arial" w:hAnsi="Arial" w:cs="Arial"/>
                <w:sz w:val="20"/>
                <w:szCs w:val="20"/>
                <w:lang w:val="en-GB"/>
              </w:rPr>
            </w:pPr>
            <w:r w:rsidRPr="0024097A">
              <w:rPr>
                <w:rFonts w:ascii="Arial" w:hAnsi="Arial" w:cs="Arial"/>
                <w:sz w:val="20"/>
                <w:szCs w:val="20"/>
                <w:lang w:val="en-GB"/>
              </w:rPr>
              <w:t>0.0</w:t>
            </w:r>
            <w:r>
              <w:rPr>
                <w:rFonts w:ascii="Arial" w:hAnsi="Arial" w:cs="Arial"/>
                <w:sz w:val="20"/>
                <w:szCs w:val="20"/>
                <w:lang w:val="en-GB"/>
              </w:rPr>
              <w:t>7</w:t>
            </w:r>
          </w:p>
          <w:p w14:paraId="2ABFF116" w14:textId="314BE9B6" w:rsidR="00A23005" w:rsidRPr="0024097A" w:rsidRDefault="00A23005" w:rsidP="0024097A">
            <w:pPr>
              <w:rPr>
                <w:rFonts w:ascii="Arial" w:hAnsi="Arial" w:cs="Arial"/>
                <w:sz w:val="20"/>
                <w:szCs w:val="20"/>
                <w:lang w:val="en-GB"/>
              </w:rPr>
            </w:pPr>
            <w:r w:rsidRPr="0024097A">
              <w:rPr>
                <w:rFonts w:ascii="Arial" w:hAnsi="Arial" w:cs="Arial"/>
                <w:sz w:val="20"/>
                <w:szCs w:val="20"/>
                <w:lang w:val="en-GB"/>
              </w:rPr>
              <w:t>0.0</w:t>
            </w:r>
            <w:r>
              <w:rPr>
                <w:rFonts w:ascii="Arial" w:hAnsi="Arial" w:cs="Arial"/>
                <w:sz w:val="20"/>
                <w:szCs w:val="20"/>
                <w:lang w:val="en-GB"/>
              </w:rPr>
              <w:t>8</w:t>
            </w:r>
          </w:p>
          <w:p w14:paraId="3FE0FE49" w14:textId="00F59F99" w:rsidR="00A23005" w:rsidRPr="0024097A" w:rsidRDefault="00A23005" w:rsidP="0024097A">
            <w:pPr>
              <w:rPr>
                <w:rFonts w:ascii="Arial" w:hAnsi="Arial" w:cs="Arial"/>
                <w:sz w:val="20"/>
                <w:szCs w:val="20"/>
                <w:lang w:val="en-GB"/>
              </w:rPr>
            </w:pPr>
            <w:r w:rsidRPr="0024097A">
              <w:rPr>
                <w:rFonts w:ascii="Arial" w:hAnsi="Arial" w:cs="Arial"/>
                <w:sz w:val="20"/>
                <w:szCs w:val="20"/>
                <w:lang w:val="en-GB"/>
              </w:rPr>
              <w:t>0.0</w:t>
            </w:r>
            <w:r>
              <w:rPr>
                <w:rFonts w:ascii="Arial" w:hAnsi="Arial" w:cs="Arial"/>
                <w:sz w:val="20"/>
                <w:szCs w:val="20"/>
                <w:lang w:val="en-GB"/>
              </w:rPr>
              <w:t>1</w:t>
            </w:r>
          </w:p>
        </w:tc>
        <w:tc>
          <w:tcPr>
            <w:tcW w:w="1744" w:type="dxa"/>
          </w:tcPr>
          <w:p w14:paraId="7917E5A3" w14:textId="77777777" w:rsidR="00A23005" w:rsidRPr="0024097A" w:rsidRDefault="00A23005" w:rsidP="007F2C83">
            <w:pPr>
              <w:rPr>
                <w:rFonts w:ascii="Arial" w:hAnsi="Arial" w:cs="Arial"/>
                <w:sz w:val="20"/>
                <w:szCs w:val="20"/>
                <w:lang w:val="en-GB"/>
              </w:rPr>
            </w:pPr>
          </w:p>
          <w:p w14:paraId="11DED100" w14:textId="77777777" w:rsidR="00A23005" w:rsidRDefault="00A23005" w:rsidP="007F2C83">
            <w:pPr>
              <w:rPr>
                <w:rFonts w:ascii="Arial" w:hAnsi="Arial" w:cs="Arial"/>
                <w:sz w:val="20"/>
                <w:szCs w:val="20"/>
                <w:lang w:val="en-GB"/>
              </w:rPr>
            </w:pPr>
            <w:r w:rsidRPr="0024097A">
              <w:rPr>
                <w:rFonts w:ascii="Arial" w:hAnsi="Arial" w:cs="Arial"/>
                <w:sz w:val="20"/>
                <w:szCs w:val="20"/>
                <w:lang w:val="en-GB"/>
              </w:rPr>
              <w:t>67.4</w:t>
            </w:r>
            <w:r>
              <w:rPr>
                <w:rFonts w:ascii="Arial" w:hAnsi="Arial" w:cs="Arial"/>
                <w:sz w:val="20"/>
                <w:szCs w:val="20"/>
                <w:lang w:val="en-GB"/>
              </w:rPr>
              <w:t>%</w:t>
            </w:r>
          </w:p>
          <w:p w14:paraId="5C34DFE6" w14:textId="77777777" w:rsidR="00A23005" w:rsidRDefault="00A23005" w:rsidP="007F2C83">
            <w:pPr>
              <w:rPr>
                <w:rFonts w:ascii="Arial" w:hAnsi="Arial" w:cs="Arial"/>
                <w:sz w:val="20"/>
                <w:szCs w:val="20"/>
                <w:lang w:val="en-GB"/>
              </w:rPr>
            </w:pPr>
            <w:r>
              <w:rPr>
                <w:rFonts w:ascii="Arial" w:hAnsi="Arial" w:cs="Arial"/>
                <w:sz w:val="20"/>
                <w:szCs w:val="20"/>
                <w:lang w:val="en-GB"/>
              </w:rPr>
              <w:t>9.99%</w:t>
            </w:r>
          </w:p>
          <w:p w14:paraId="327123E4" w14:textId="77777777" w:rsidR="00A23005" w:rsidRDefault="00A23005" w:rsidP="007F2C83">
            <w:pPr>
              <w:rPr>
                <w:rFonts w:ascii="Arial" w:hAnsi="Arial" w:cs="Arial"/>
                <w:sz w:val="20"/>
                <w:szCs w:val="20"/>
                <w:lang w:val="en-GB"/>
              </w:rPr>
            </w:pPr>
            <w:r>
              <w:rPr>
                <w:rFonts w:ascii="Arial" w:hAnsi="Arial" w:cs="Arial"/>
                <w:sz w:val="20"/>
                <w:szCs w:val="20"/>
                <w:lang w:val="en-GB"/>
              </w:rPr>
              <w:t>80.89%</w:t>
            </w:r>
          </w:p>
          <w:p w14:paraId="1C122F6E" w14:textId="77777777" w:rsidR="00A23005" w:rsidRDefault="00A23005" w:rsidP="007F2C83">
            <w:pPr>
              <w:rPr>
                <w:rFonts w:ascii="Arial" w:hAnsi="Arial" w:cs="Arial"/>
                <w:sz w:val="20"/>
                <w:szCs w:val="20"/>
                <w:lang w:val="en-GB"/>
              </w:rPr>
            </w:pPr>
            <w:r>
              <w:rPr>
                <w:rFonts w:ascii="Arial" w:hAnsi="Arial" w:cs="Arial"/>
                <w:sz w:val="20"/>
                <w:szCs w:val="20"/>
                <w:lang w:val="en-GB"/>
              </w:rPr>
              <w:t>76.06%</w:t>
            </w:r>
          </w:p>
          <w:p w14:paraId="55A49D99" w14:textId="77777777" w:rsidR="00A23005" w:rsidRDefault="00A23005" w:rsidP="007F2C83">
            <w:pPr>
              <w:rPr>
                <w:rFonts w:ascii="Arial" w:hAnsi="Arial" w:cs="Arial"/>
                <w:sz w:val="20"/>
                <w:szCs w:val="20"/>
                <w:lang w:val="en-GB"/>
              </w:rPr>
            </w:pPr>
            <w:r>
              <w:rPr>
                <w:rFonts w:ascii="Arial" w:hAnsi="Arial" w:cs="Arial"/>
                <w:sz w:val="20"/>
                <w:szCs w:val="20"/>
                <w:lang w:val="en-GB"/>
              </w:rPr>
              <w:t>13.96%</w:t>
            </w:r>
          </w:p>
          <w:p w14:paraId="40C7BCA2" w14:textId="77777777" w:rsidR="00A23005" w:rsidRDefault="00A23005" w:rsidP="007F2C83">
            <w:pPr>
              <w:rPr>
                <w:rFonts w:ascii="Arial" w:hAnsi="Arial" w:cs="Arial"/>
                <w:sz w:val="20"/>
                <w:szCs w:val="20"/>
                <w:lang w:val="en-GB"/>
              </w:rPr>
            </w:pPr>
            <w:r>
              <w:rPr>
                <w:rFonts w:ascii="Arial" w:hAnsi="Arial" w:cs="Arial"/>
                <w:sz w:val="20"/>
                <w:szCs w:val="20"/>
                <w:lang w:val="en-GB"/>
              </w:rPr>
              <w:t>79.89%</w:t>
            </w:r>
          </w:p>
          <w:p w14:paraId="37F4A6EE" w14:textId="77777777" w:rsidR="00A23005" w:rsidRDefault="00A23005" w:rsidP="007F2C83">
            <w:pPr>
              <w:rPr>
                <w:rFonts w:ascii="Arial" w:hAnsi="Arial" w:cs="Arial"/>
                <w:sz w:val="20"/>
                <w:szCs w:val="20"/>
                <w:lang w:val="en-GB"/>
              </w:rPr>
            </w:pPr>
            <w:r>
              <w:rPr>
                <w:rFonts w:ascii="Arial" w:hAnsi="Arial" w:cs="Arial"/>
                <w:sz w:val="20"/>
                <w:szCs w:val="20"/>
                <w:lang w:val="en-GB"/>
              </w:rPr>
              <w:t>14.41%</w:t>
            </w:r>
          </w:p>
          <w:p w14:paraId="20166BCE" w14:textId="77777777" w:rsidR="00A23005" w:rsidRDefault="00A23005" w:rsidP="007F2C83">
            <w:pPr>
              <w:rPr>
                <w:rFonts w:ascii="Arial" w:hAnsi="Arial" w:cs="Arial"/>
                <w:sz w:val="20"/>
                <w:szCs w:val="20"/>
                <w:lang w:val="en-GB"/>
              </w:rPr>
            </w:pPr>
            <w:r>
              <w:rPr>
                <w:rFonts w:ascii="Arial" w:hAnsi="Arial" w:cs="Arial"/>
                <w:sz w:val="20"/>
                <w:szCs w:val="20"/>
                <w:lang w:val="en-GB"/>
              </w:rPr>
              <w:t>33.62%</w:t>
            </w:r>
          </w:p>
          <w:p w14:paraId="52D66217" w14:textId="79D7B364" w:rsidR="00A23005" w:rsidRPr="0024097A" w:rsidRDefault="00A23005" w:rsidP="007F2C83">
            <w:pPr>
              <w:rPr>
                <w:rFonts w:ascii="Arial" w:hAnsi="Arial" w:cs="Arial"/>
                <w:sz w:val="20"/>
                <w:szCs w:val="20"/>
                <w:lang w:val="en-GB"/>
              </w:rPr>
            </w:pPr>
            <w:r>
              <w:rPr>
                <w:rFonts w:ascii="Arial" w:hAnsi="Arial" w:cs="Arial"/>
                <w:sz w:val="20"/>
                <w:szCs w:val="20"/>
                <w:lang w:val="en-GB"/>
              </w:rPr>
              <w:t>81.21%</w:t>
            </w:r>
          </w:p>
        </w:tc>
        <w:tc>
          <w:tcPr>
            <w:tcW w:w="1395" w:type="dxa"/>
          </w:tcPr>
          <w:p w14:paraId="2F59D6CB" w14:textId="6ABBC811" w:rsidR="00A23005" w:rsidRPr="0024097A" w:rsidRDefault="00A23005" w:rsidP="007F2C83">
            <w:pPr>
              <w:rPr>
                <w:rFonts w:ascii="Arial" w:hAnsi="Arial" w:cs="Arial"/>
                <w:sz w:val="20"/>
                <w:szCs w:val="20"/>
                <w:lang w:val="en-GB"/>
              </w:rPr>
            </w:pPr>
            <w:r>
              <w:rPr>
                <w:rFonts w:ascii="Arial" w:hAnsi="Arial" w:cs="Arial"/>
                <w:sz w:val="20"/>
                <w:szCs w:val="20"/>
                <w:lang w:val="en-GB"/>
              </w:rPr>
              <w:t>-259.5 / 0.981</w:t>
            </w:r>
          </w:p>
        </w:tc>
      </w:tr>
      <w:tr w:rsidR="00A23005" w:rsidRPr="00DB6447" w14:paraId="326D2282" w14:textId="2491F114" w:rsidTr="00A23005">
        <w:tc>
          <w:tcPr>
            <w:tcW w:w="2714" w:type="dxa"/>
          </w:tcPr>
          <w:p w14:paraId="60D816C3" w14:textId="77777777" w:rsidR="00A23005" w:rsidRDefault="00A23005" w:rsidP="007F2C83">
            <w:pPr>
              <w:rPr>
                <w:rFonts w:ascii="Arial" w:hAnsi="Arial" w:cs="Arial"/>
                <w:lang w:val="en-GB"/>
              </w:rPr>
            </w:pPr>
            <w:r w:rsidRPr="00DB6447">
              <w:rPr>
                <w:rFonts w:ascii="Arial" w:hAnsi="Arial" w:cs="Arial"/>
                <w:lang w:val="en-GB"/>
              </w:rPr>
              <w:t>Social</w:t>
            </w:r>
          </w:p>
          <w:p w14:paraId="639D4F45" w14:textId="77777777" w:rsidR="00A23005" w:rsidRPr="008B2266" w:rsidRDefault="00A23005" w:rsidP="007F2C83">
            <w:pPr>
              <w:rPr>
                <w:rFonts w:ascii="Arial" w:hAnsi="Arial" w:cs="Arial"/>
                <w:sz w:val="20"/>
                <w:szCs w:val="20"/>
                <w:lang w:val="en-GB"/>
              </w:rPr>
            </w:pPr>
            <w:r w:rsidRPr="008B2266">
              <w:rPr>
                <w:rFonts w:ascii="Arial" w:hAnsi="Arial" w:cs="Arial"/>
                <w:sz w:val="20"/>
                <w:szCs w:val="20"/>
                <w:lang w:val="en-GB"/>
              </w:rPr>
              <w:t>Group living</w:t>
            </w:r>
          </w:p>
          <w:p w14:paraId="6547A31F" w14:textId="77777777" w:rsidR="00A23005" w:rsidRPr="008B2266" w:rsidRDefault="00A23005" w:rsidP="007F2C83">
            <w:pPr>
              <w:rPr>
                <w:rFonts w:ascii="Arial" w:hAnsi="Arial" w:cs="Arial"/>
                <w:sz w:val="20"/>
                <w:szCs w:val="20"/>
                <w:lang w:val="en-GB"/>
              </w:rPr>
            </w:pPr>
            <w:r w:rsidRPr="008B2266">
              <w:rPr>
                <w:rFonts w:ascii="Arial" w:hAnsi="Arial" w:cs="Arial"/>
                <w:sz w:val="20"/>
                <w:szCs w:val="20"/>
                <w:lang w:val="en-GB"/>
              </w:rPr>
              <w:t>Parental care</w:t>
            </w:r>
          </w:p>
          <w:p w14:paraId="60FCB5B8" w14:textId="77777777" w:rsidR="00A23005" w:rsidRPr="008B2266" w:rsidRDefault="00A23005" w:rsidP="008B2266">
            <w:pPr>
              <w:rPr>
                <w:rFonts w:ascii="Arial" w:hAnsi="Arial" w:cs="Arial"/>
                <w:sz w:val="20"/>
                <w:szCs w:val="20"/>
                <w:lang w:val="en-GB"/>
              </w:rPr>
            </w:pPr>
            <w:r w:rsidRPr="008B2266">
              <w:rPr>
                <w:rFonts w:ascii="Arial" w:hAnsi="Arial" w:cs="Arial"/>
                <w:sz w:val="20"/>
                <w:szCs w:val="20"/>
                <w:lang w:val="en-GB"/>
              </w:rPr>
              <w:t>Mating system</w:t>
            </w:r>
          </w:p>
          <w:p w14:paraId="03A37FDE" w14:textId="6FA7D0AF" w:rsidR="00A23005" w:rsidRPr="00DB6447" w:rsidRDefault="00A23005" w:rsidP="008B2266">
            <w:pPr>
              <w:rPr>
                <w:rFonts w:ascii="Arial" w:hAnsi="Arial" w:cs="Arial"/>
                <w:lang w:val="en-GB"/>
              </w:rPr>
            </w:pPr>
            <w:r w:rsidRPr="008B2266">
              <w:rPr>
                <w:rFonts w:ascii="Arial" w:hAnsi="Arial" w:cs="Arial"/>
                <w:sz w:val="20"/>
                <w:szCs w:val="20"/>
                <w:lang w:val="en-GB"/>
              </w:rPr>
              <w:t xml:space="preserve">Populations </w:t>
            </w:r>
            <w:r>
              <w:rPr>
                <w:rFonts w:ascii="Arial" w:hAnsi="Arial" w:cs="Arial"/>
                <w:sz w:val="20"/>
                <w:szCs w:val="20"/>
                <w:lang w:val="en-GB"/>
              </w:rPr>
              <w:t>density</w:t>
            </w:r>
          </w:p>
        </w:tc>
        <w:tc>
          <w:tcPr>
            <w:tcW w:w="1605" w:type="dxa"/>
          </w:tcPr>
          <w:p w14:paraId="07C0053D" w14:textId="77777777" w:rsidR="00A23005" w:rsidRDefault="00A23005" w:rsidP="007F2C83">
            <w:pPr>
              <w:rPr>
                <w:rFonts w:ascii="Arial" w:hAnsi="Arial" w:cs="Arial"/>
                <w:lang w:val="en-GB"/>
              </w:rPr>
            </w:pPr>
          </w:p>
          <w:p w14:paraId="6F9045A2" w14:textId="53DC3352" w:rsidR="00A23005" w:rsidRPr="00EF5E21" w:rsidRDefault="00A23005" w:rsidP="0024097A">
            <w:pPr>
              <w:rPr>
                <w:rFonts w:ascii="Arial" w:hAnsi="Arial" w:cs="Arial"/>
                <w:sz w:val="20"/>
                <w:szCs w:val="20"/>
                <w:lang w:val="en-GB"/>
              </w:rPr>
            </w:pPr>
            <w:r w:rsidRPr="00EF5E21">
              <w:rPr>
                <w:rFonts w:ascii="Arial" w:hAnsi="Arial" w:cs="Arial"/>
                <w:sz w:val="20"/>
                <w:szCs w:val="20"/>
                <w:lang w:val="en-GB"/>
              </w:rPr>
              <w:t>0</w:t>
            </w:r>
          </w:p>
          <w:p w14:paraId="0CCC591B" w14:textId="41A9B7F7" w:rsidR="00A23005" w:rsidRPr="00EF5E21" w:rsidRDefault="00A23005" w:rsidP="0024097A">
            <w:pPr>
              <w:rPr>
                <w:rFonts w:ascii="Arial" w:hAnsi="Arial" w:cs="Arial"/>
                <w:sz w:val="20"/>
                <w:szCs w:val="20"/>
                <w:lang w:val="en-GB"/>
              </w:rPr>
            </w:pPr>
            <w:r w:rsidRPr="00EF5E21">
              <w:rPr>
                <w:rFonts w:ascii="Arial" w:hAnsi="Arial" w:cs="Arial"/>
                <w:sz w:val="20"/>
                <w:szCs w:val="20"/>
                <w:lang w:val="en-GB"/>
              </w:rPr>
              <w:t>-0.02</w:t>
            </w:r>
          </w:p>
          <w:p w14:paraId="16832106" w14:textId="27035D24" w:rsidR="00A23005" w:rsidRPr="00EF5E21" w:rsidRDefault="00A23005" w:rsidP="0024097A">
            <w:pPr>
              <w:rPr>
                <w:rFonts w:ascii="Arial" w:hAnsi="Arial" w:cs="Arial"/>
                <w:sz w:val="20"/>
                <w:szCs w:val="20"/>
                <w:lang w:val="en-GB"/>
              </w:rPr>
            </w:pPr>
            <w:r w:rsidRPr="00EF5E21">
              <w:rPr>
                <w:rFonts w:ascii="Arial" w:hAnsi="Arial" w:cs="Arial"/>
                <w:sz w:val="20"/>
                <w:szCs w:val="20"/>
                <w:lang w:val="en-GB"/>
              </w:rPr>
              <w:t>0.03</w:t>
            </w:r>
          </w:p>
          <w:p w14:paraId="7F5AE1C9" w14:textId="258E1CD7" w:rsidR="00A23005" w:rsidRPr="00DB6447" w:rsidRDefault="00A23005" w:rsidP="0024097A">
            <w:pPr>
              <w:rPr>
                <w:rFonts w:ascii="Arial" w:hAnsi="Arial" w:cs="Arial"/>
                <w:lang w:val="en-GB"/>
              </w:rPr>
            </w:pPr>
            <w:r w:rsidRPr="00EF5E21">
              <w:rPr>
                <w:rFonts w:ascii="Arial" w:hAnsi="Arial" w:cs="Arial"/>
                <w:sz w:val="20"/>
                <w:szCs w:val="20"/>
                <w:lang w:val="en-GB"/>
              </w:rPr>
              <w:t>0</w:t>
            </w:r>
          </w:p>
        </w:tc>
        <w:tc>
          <w:tcPr>
            <w:tcW w:w="1558" w:type="dxa"/>
          </w:tcPr>
          <w:p w14:paraId="517BB058" w14:textId="77777777" w:rsidR="00A23005" w:rsidRPr="00EF5E21" w:rsidRDefault="00A23005" w:rsidP="007F2C83">
            <w:pPr>
              <w:rPr>
                <w:rFonts w:ascii="Arial" w:hAnsi="Arial" w:cs="Arial"/>
                <w:sz w:val="20"/>
                <w:szCs w:val="20"/>
                <w:lang w:val="en-GB"/>
              </w:rPr>
            </w:pPr>
          </w:p>
          <w:p w14:paraId="2D0F526E" w14:textId="4D87497E" w:rsidR="00A23005" w:rsidRPr="00EF5E21" w:rsidRDefault="00A23005" w:rsidP="00EF5E21">
            <w:pPr>
              <w:rPr>
                <w:rFonts w:ascii="Arial" w:hAnsi="Arial" w:cs="Arial"/>
                <w:sz w:val="20"/>
                <w:szCs w:val="20"/>
                <w:lang w:val="en-GB"/>
              </w:rPr>
            </w:pPr>
            <w:r w:rsidRPr="00EF5E21">
              <w:rPr>
                <w:rFonts w:ascii="Arial" w:hAnsi="Arial" w:cs="Arial"/>
                <w:sz w:val="20"/>
                <w:szCs w:val="20"/>
                <w:lang w:val="en-GB"/>
              </w:rPr>
              <w:t>0.05</w:t>
            </w:r>
          </w:p>
          <w:p w14:paraId="3FDA1071" w14:textId="62203D7E" w:rsidR="00A23005" w:rsidRPr="00EF5E21" w:rsidRDefault="00A23005" w:rsidP="00EF5E21">
            <w:pPr>
              <w:rPr>
                <w:rFonts w:ascii="Arial" w:hAnsi="Arial" w:cs="Arial"/>
                <w:sz w:val="20"/>
                <w:szCs w:val="20"/>
                <w:lang w:val="en-GB"/>
              </w:rPr>
            </w:pPr>
            <w:r w:rsidRPr="00EF5E21">
              <w:rPr>
                <w:rFonts w:ascii="Arial" w:hAnsi="Arial" w:cs="Arial"/>
                <w:sz w:val="20"/>
                <w:szCs w:val="20"/>
                <w:lang w:val="en-GB"/>
              </w:rPr>
              <w:t>0.07</w:t>
            </w:r>
          </w:p>
          <w:p w14:paraId="2BB587A8" w14:textId="068F8F2B" w:rsidR="00A23005" w:rsidRPr="00EF5E21" w:rsidRDefault="00A23005" w:rsidP="00EF5E21">
            <w:pPr>
              <w:rPr>
                <w:rFonts w:ascii="Arial" w:hAnsi="Arial" w:cs="Arial"/>
                <w:sz w:val="20"/>
                <w:szCs w:val="20"/>
                <w:lang w:val="en-GB"/>
              </w:rPr>
            </w:pPr>
            <w:r w:rsidRPr="00EF5E21">
              <w:rPr>
                <w:rFonts w:ascii="Arial" w:hAnsi="Arial" w:cs="Arial"/>
                <w:sz w:val="20"/>
                <w:szCs w:val="20"/>
                <w:lang w:val="en-GB"/>
              </w:rPr>
              <w:t>0.05</w:t>
            </w:r>
          </w:p>
          <w:p w14:paraId="408F2398" w14:textId="4C741938" w:rsidR="00A23005" w:rsidRPr="00EF5E21" w:rsidRDefault="00A23005" w:rsidP="00EF5E21">
            <w:pPr>
              <w:rPr>
                <w:rFonts w:ascii="Arial" w:hAnsi="Arial" w:cs="Arial"/>
                <w:sz w:val="20"/>
                <w:szCs w:val="20"/>
                <w:lang w:val="en-GB"/>
              </w:rPr>
            </w:pPr>
            <w:r w:rsidRPr="00EF5E21">
              <w:rPr>
                <w:rFonts w:ascii="Arial" w:hAnsi="Arial" w:cs="Arial"/>
                <w:sz w:val="20"/>
                <w:szCs w:val="20"/>
                <w:lang w:val="en-GB"/>
              </w:rPr>
              <w:t>0.01</w:t>
            </w:r>
          </w:p>
        </w:tc>
        <w:tc>
          <w:tcPr>
            <w:tcW w:w="1744" w:type="dxa"/>
          </w:tcPr>
          <w:p w14:paraId="7245AD66" w14:textId="77777777" w:rsidR="00A23005" w:rsidRPr="00EF5E21" w:rsidRDefault="00A23005" w:rsidP="007F2C83">
            <w:pPr>
              <w:rPr>
                <w:rFonts w:ascii="Arial" w:hAnsi="Arial" w:cs="Arial"/>
                <w:sz w:val="20"/>
                <w:szCs w:val="20"/>
                <w:lang w:val="en-GB"/>
              </w:rPr>
            </w:pPr>
          </w:p>
          <w:p w14:paraId="3B806C90" w14:textId="77777777" w:rsidR="00A23005" w:rsidRPr="00EF5E21" w:rsidRDefault="00A23005" w:rsidP="007F2C83">
            <w:pPr>
              <w:rPr>
                <w:rFonts w:ascii="Arial" w:hAnsi="Arial" w:cs="Arial"/>
                <w:sz w:val="20"/>
                <w:szCs w:val="20"/>
                <w:lang w:val="en-GB"/>
              </w:rPr>
            </w:pPr>
            <w:r w:rsidRPr="00EF5E21">
              <w:rPr>
                <w:rFonts w:ascii="Arial" w:hAnsi="Arial" w:cs="Arial"/>
                <w:sz w:val="20"/>
                <w:szCs w:val="20"/>
                <w:lang w:val="en-GB"/>
              </w:rPr>
              <w:t>47.68%</w:t>
            </w:r>
          </w:p>
          <w:p w14:paraId="0D3A5575" w14:textId="77777777" w:rsidR="00A23005" w:rsidRPr="00EF5E21" w:rsidRDefault="00A23005" w:rsidP="007F2C83">
            <w:pPr>
              <w:rPr>
                <w:rFonts w:ascii="Arial" w:hAnsi="Arial" w:cs="Arial"/>
                <w:sz w:val="20"/>
                <w:szCs w:val="20"/>
                <w:lang w:val="en-GB"/>
              </w:rPr>
            </w:pPr>
            <w:r w:rsidRPr="00EF5E21">
              <w:rPr>
                <w:rFonts w:ascii="Arial" w:hAnsi="Arial" w:cs="Arial"/>
                <w:sz w:val="20"/>
                <w:szCs w:val="20"/>
                <w:lang w:val="en-GB"/>
              </w:rPr>
              <w:t>34.07%</w:t>
            </w:r>
          </w:p>
          <w:p w14:paraId="7F52CF4E" w14:textId="77777777" w:rsidR="00A23005" w:rsidRPr="00EF5E21" w:rsidRDefault="00A23005" w:rsidP="007F2C83">
            <w:pPr>
              <w:rPr>
                <w:rFonts w:ascii="Arial" w:hAnsi="Arial" w:cs="Arial"/>
                <w:sz w:val="20"/>
                <w:szCs w:val="20"/>
                <w:lang w:val="en-GB"/>
              </w:rPr>
            </w:pPr>
            <w:r w:rsidRPr="00EF5E21">
              <w:rPr>
                <w:rFonts w:ascii="Arial" w:hAnsi="Arial" w:cs="Arial"/>
                <w:sz w:val="20"/>
                <w:szCs w:val="20"/>
                <w:lang w:val="en-GB"/>
              </w:rPr>
              <w:t>77.07%</w:t>
            </w:r>
          </w:p>
          <w:p w14:paraId="4B9B6AD3" w14:textId="0D8D0543" w:rsidR="00A23005" w:rsidRPr="00EF5E21" w:rsidRDefault="00A23005" w:rsidP="007F2C83">
            <w:pPr>
              <w:rPr>
                <w:rFonts w:ascii="Arial" w:hAnsi="Arial" w:cs="Arial"/>
                <w:sz w:val="20"/>
                <w:szCs w:val="20"/>
                <w:lang w:val="en-GB"/>
              </w:rPr>
            </w:pPr>
            <w:r w:rsidRPr="00EF5E21">
              <w:rPr>
                <w:rFonts w:ascii="Arial" w:hAnsi="Arial" w:cs="Arial"/>
                <w:sz w:val="20"/>
                <w:szCs w:val="20"/>
                <w:lang w:val="en-GB"/>
              </w:rPr>
              <w:t>54.85%</w:t>
            </w:r>
          </w:p>
        </w:tc>
        <w:tc>
          <w:tcPr>
            <w:tcW w:w="1395" w:type="dxa"/>
          </w:tcPr>
          <w:p w14:paraId="0DDA631C" w14:textId="73F28D16" w:rsidR="00A23005" w:rsidRPr="00EF5E21" w:rsidRDefault="00A23005" w:rsidP="007F2C83">
            <w:pPr>
              <w:rPr>
                <w:rFonts w:ascii="Arial" w:hAnsi="Arial" w:cs="Arial"/>
                <w:sz w:val="20"/>
                <w:szCs w:val="20"/>
                <w:lang w:val="en-GB"/>
              </w:rPr>
            </w:pPr>
            <w:r>
              <w:rPr>
                <w:rFonts w:ascii="Arial" w:hAnsi="Arial" w:cs="Arial"/>
                <w:sz w:val="20"/>
                <w:szCs w:val="20"/>
                <w:lang w:val="en-GB"/>
              </w:rPr>
              <w:t>-270.7 / 0.982</w:t>
            </w:r>
          </w:p>
        </w:tc>
      </w:tr>
      <w:tr w:rsidR="00A23005" w:rsidRPr="00DB6447" w14:paraId="48EF538D" w14:textId="0E18F0A8" w:rsidTr="00A23005">
        <w:tc>
          <w:tcPr>
            <w:tcW w:w="2714" w:type="dxa"/>
          </w:tcPr>
          <w:p w14:paraId="3FE8B635" w14:textId="77777777" w:rsidR="00A23005" w:rsidRDefault="00A23005" w:rsidP="007F2C83">
            <w:pPr>
              <w:rPr>
                <w:rFonts w:ascii="Arial" w:hAnsi="Arial" w:cs="Arial"/>
                <w:lang w:val="en-GB"/>
              </w:rPr>
            </w:pPr>
            <w:r w:rsidRPr="00DB6447">
              <w:rPr>
                <w:rFonts w:ascii="Arial" w:hAnsi="Arial" w:cs="Arial"/>
                <w:lang w:val="en-GB"/>
              </w:rPr>
              <w:t>Metabolic</w:t>
            </w:r>
          </w:p>
          <w:p w14:paraId="1FD1A68E" w14:textId="01FA82EF" w:rsidR="00A23005" w:rsidRPr="008B2266" w:rsidRDefault="00A23005" w:rsidP="007F2C83">
            <w:pPr>
              <w:rPr>
                <w:rFonts w:ascii="Arial" w:hAnsi="Arial" w:cs="Arial"/>
                <w:sz w:val="20"/>
                <w:szCs w:val="20"/>
                <w:lang w:val="en-GB"/>
              </w:rPr>
            </w:pPr>
            <w:r w:rsidRPr="008B2266">
              <w:rPr>
                <w:rFonts w:ascii="Arial" w:hAnsi="Arial" w:cs="Arial"/>
                <w:sz w:val="20"/>
                <w:szCs w:val="20"/>
                <w:lang w:val="en-GB"/>
              </w:rPr>
              <w:t>FMR</w:t>
            </w:r>
          </w:p>
        </w:tc>
        <w:tc>
          <w:tcPr>
            <w:tcW w:w="1605" w:type="dxa"/>
          </w:tcPr>
          <w:p w14:paraId="0BDAA8A6" w14:textId="77777777" w:rsidR="00A23005" w:rsidRPr="00EF5E21" w:rsidRDefault="00A23005" w:rsidP="007F2C83">
            <w:pPr>
              <w:rPr>
                <w:rFonts w:ascii="Arial" w:hAnsi="Arial" w:cs="Arial"/>
                <w:sz w:val="20"/>
                <w:szCs w:val="20"/>
                <w:lang w:val="en-GB"/>
              </w:rPr>
            </w:pPr>
          </w:p>
          <w:p w14:paraId="54C034AA" w14:textId="45216A23" w:rsidR="00A23005" w:rsidRPr="00EF5E21" w:rsidRDefault="00A23005" w:rsidP="007F2C83">
            <w:pPr>
              <w:rPr>
                <w:rFonts w:ascii="Arial" w:hAnsi="Arial" w:cs="Arial"/>
                <w:sz w:val="20"/>
                <w:szCs w:val="20"/>
                <w:lang w:val="en-GB"/>
              </w:rPr>
            </w:pPr>
            <w:r w:rsidRPr="00EF5E21">
              <w:rPr>
                <w:rFonts w:ascii="Arial" w:hAnsi="Arial" w:cs="Arial"/>
                <w:sz w:val="20"/>
                <w:szCs w:val="20"/>
                <w:lang w:val="en-GB"/>
              </w:rPr>
              <w:t>0.04</w:t>
            </w:r>
          </w:p>
        </w:tc>
        <w:tc>
          <w:tcPr>
            <w:tcW w:w="1558" w:type="dxa"/>
          </w:tcPr>
          <w:p w14:paraId="2A191BDF" w14:textId="77777777" w:rsidR="00A23005" w:rsidRPr="00EF5E21" w:rsidRDefault="00A23005" w:rsidP="007F2C83">
            <w:pPr>
              <w:rPr>
                <w:rFonts w:ascii="Arial" w:hAnsi="Arial" w:cs="Arial"/>
                <w:sz w:val="20"/>
                <w:szCs w:val="20"/>
                <w:lang w:val="en-GB"/>
              </w:rPr>
            </w:pPr>
          </w:p>
          <w:p w14:paraId="39BB9928" w14:textId="15956C56" w:rsidR="00A23005" w:rsidRPr="00EF5E21" w:rsidRDefault="00A23005" w:rsidP="007F2C83">
            <w:pPr>
              <w:rPr>
                <w:rFonts w:ascii="Arial" w:hAnsi="Arial" w:cs="Arial"/>
                <w:sz w:val="20"/>
                <w:szCs w:val="20"/>
                <w:lang w:val="en-GB"/>
              </w:rPr>
            </w:pPr>
            <w:r w:rsidRPr="00EF5E21">
              <w:rPr>
                <w:rFonts w:ascii="Arial" w:hAnsi="Arial" w:cs="Arial"/>
                <w:sz w:val="20"/>
                <w:szCs w:val="20"/>
                <w:lang w:val="en-GB"/>
              </w:rPr>
              <w:t>0.08</w:t>
            </w:r>
          </w:p>
        </w:tc>
        <w:tc>
          <w:tcPr>
            <w:tcW w:w="1744" w:type="dxa"/>
          </w:tcPr>
          <w:p w14:paraId="16BD0EE8" w14:textId="77777777" w:rsidR="00A23005" w:rsidRPr="00EF5E21" w:rsidRDefault="00A23005" w:rsidP="007F2C83">
            <w:pPr>
              <w:rPr>
                <w:rFonts w:ascii="Arial" w:hAnsi="Arial" w:cs="Arial"/>
                <w:sz w:val="20"/>
                <w:szCs w:val="20"/>
                <w:lang w:val="en-GB"/>
              </w:rPr>
            </w:pPr>
          </w:p>
          <w:p w14:paraId="4581D862" w14:textId="67FE45A4" w:rsidR="00A23005" w:rsidRPr="00EF5E21" w:rsidRDefault="00A23005" w:rsidP="007F2C83">
            <w:pPr>
              <w:rPr>
                <w:rFonts w:ascii="Arial" w:hAnsi="Arial" w:cs="Arial"/>
                <w:sz w:val="20"/>
                <w:szCs w:val="20"/>
                <w:lang w:val="en-GB"/>
              </w:rPr>
            </w:pPr>
            <w:r w:rsidRPr="00EF5E21">
              <w:rPr>
                <w:rFonts w:ascii="Arial" w:hAnsi="Arial" w:cs="Arial"/>
                <w:sz w:val="20"/>
                <w:szCs w:val="20"/>
                <w:lang w:val="en-GB"/>
              </w:rPr>
              <w:t>68.95</w:t>
            </w:r>
          </w:p>
        </w:tc>
        <w:tc>
          <w:tcPr>
            <w:tcW w:w="1395" w:type="dxa"/>
          </w:tcPr>
          <w:p w14:paraId="6DD51B72" w14:textId="2F3BA96F" w:rsidR="00A23005" w:rsidRPr="00EF5E21" w:rsidRDefault="00A23005" w:rsidP="007F2C83">
            <w:pPr>
              <w:rPr>
                <w:rFonts w:ascii="Arial" w:hAnsi="Arial" w:cs="Arial"/>
                <w:sz w:val="20"/>
                <w:szCs w:val="20"/>
                <w:lang w:val="en-GB"/>
              </w:rPr>
            </w:pPr>
            <w:r>
              <w:rPr>
                <w:rFonts w:ascii="Arial" w:hAnsi="Arial" w:cs="Arial"/>
                <w:sz w:val="20"/>
                <w:szCs w:val="20"/>
                <w:lang w:val="en-GB"/>
              </w:rPr>
              <w:t>-275.5 / 0.982</w:t>
            </w:r>
          </w:p>
        </w:tc>
      </w:tr>
      <w:tr w:rsidR="00A23005" w:rsidRPr="00DB6447" w14:paraId="6417A321" w14:textId="238ACA05" w:rsidTr="00A23005">
        <w:tc>
          <w:tcPr>
            <w:tcW w:w="2714" w:type="dxa"/>
          </w:tcPr>
          <w:p w14:paraId="2F6FE553" w14:textId="77777777" w:rsidR="00A23005" w:rsidRDefault="00A23005" w:rsidP="007F2C83">
            <w:pPr>
              <w:rPr>
                <w:rFonts w:ascii="Arial" w:hAnsi="Arial" w:cs="Arial"/>
                <w:lang w:val="en-GB"/>
              </w:rPr>
            </w:pPr>
            <w:r w:rsidRPr="00DB6447">
              <w:rPr>
                <w:rFonts w:ascii="Arial" w:hAnsi="Arial" w:cs="Arial"/>
                <w:lang w:val="en-GB"/>
              </w:rPr>
              <w:t>Hibernation</w:t>
            </w:r>
          </w:p>
          <w:p w14:paraId="20652A62" w14:textId="7AC12A98" w:rsidR="00A23005" w:rsidRPr="008B2266" w:rsidRDefault="00A23005" w:rsidP="007F2C83">
            <w:pPr>
              <w:rPr>
                <w:rFonts w:ascii="Arial" w:hAnsi="Arial" w:cs="Arial"/>
                <w:sz w:val="20"/>
                <w:szCs w:val="20"/>
                <w:lang w:val="en-GB"/>
              </w:rPr>
            </w:pPr>
            <w:r w:rsidRPr="008B2266">
              <w:rPr>
                <w:rFonts w:ascii="Arial" w:hAnsi="Arial" w:cs="Arial"/>
                <w:sz w:val="20"/>
                <w:szCs w:val="20"/>
                <w:lang w:val="en-GB"/>
              </w:rPr>
              <w:t>Torpor</w:t>
            </w:r>
          </w:p>
        </w:tc>
        <w:tc>
          <w:tcPr>
            <w:tcW w:w="1605" w:type="dxa"/>
          </w:tcPr>
          <w:p w14:paraId="45CA1571" w14:textId="77777777" w:rsidR="00A23005" w:rsidRPr="00EF5E21" w:rsidRDefault="00A23005" w:rsidP="007F2C83">
            <w:pPr>
              <w:rPr>
                <w:rFonts w:ascii="Arial" w:hAnsi="Arial" w:cs="Arial"/>
                <w:sz w:val="20"/>
                <w:szCs w:val="20"/>
                <w:lang w:val="en-GB"/>
              </w:rPr>
            </w:pPr>
          </w:p>
          <w:p w14:paraId="66CB4D73" w14:textId="08B6C32F" w:rsidR="00A23005" w:rsidRPr="00EF5E21" w:rsidRDefault="00A23005" w:rsidP="007F2C83">
            <w:pPr>
              <w:rPr>
                <w:rFonts w:ascii="Arial" w:hAnsi="Arial" w:cs="Arial"/>
                <w:sz w:val="20"/>
                <w:szCs w:val="20"/>
                <w:lang w:val="en-GB"/>
              </w:rPr>
            </w:pPr>
            <w:r w:rsidRPr="00EF5E21">
              <w:rPr>
                <w:rFonts w:ascii="Arial" w:hAnsi="Arial" w:cs="Arial"/>
                <w:sz w:val="20"/>
                <w:szCs w:val="20"/>
                <w:lang w:val="en-GB"/>
              </w:rPr>
              <w:t>-0.13</w:t>
            </w:r>
          </w:p>
        </w:tc>
        <w:tc>
          <w:tcPr>
            <w:tcW w:w="1558" w:type="dxa"/>
          </w:tcPr>
          <w:p w14:paraId="24313A4A" w14:textId="77777777" w:rsidR="00A23005" w:rsidRPr="00EF5E21" w:rsidRDefault="00A23005" w:rsidP="007F2C83">
            <w:pPr>
              <w:rPr>
                <w:rFonts w:ascii="Arial" w:hAnsi="Arial" w:cs="Arial"/>
                <w:sz w:val="20"/>
                <w:szCs w:val="20"/>
                <w:lang w:val="en-GB"/>
              </w:rPr>
            </w:pPr>
          </w:p>
          <w:p w14:paraId="3A09D2C0" w14:textId="700AB4DF" w:rsidR="00A23005" w:rsidRPr="00EF5E21" w:rsidRDefault="00A23005" w:rsidP="007F2C83">
            <w:pPr>
              <w:rPr>
                <w:rFonts w:ascii="Arial" w:hAnsi="Arial" w:cs="Arial"/>
                <w:sz w:val="20"/>
                <w:szCs w:val="20"/>
                <w:lang w:val="en-GB"/>
              </w:rPr>
            </w:pPr>
            <w:r w:rsidRPr="00EF5E21">
              <w:rPr>
                <w:rFonts w:ascii="Arial" w:hAnsi="Arial" w:cs="Arial"/>
                <w:sz w:val="20"/>
                <w:szCs w:val="20"/>
                <w:lang w:val="en-GB"/>
              </w:rPr>
              <w:t>0.15</w:t>
            </w:r>
          </w:p>
        </w:tc>
        <w:tc>
          <w:tcPr>
            <w:tcW w:w="1744" w:type="dxa"/>
          </w:tcPr>
          <w:p w14:paraId="060BD19A" w14:textId="77777777" w:rsidR="00A23005" w:rsidRPr="00EF5E21" w:rsidRDefault="00A23005" w:rsidP="007F2C83">
            <w:pPr>
              <w:rPr>
                <w:rFonts w:ascii="Arial" w:hAnsi="Arial" w:cs="Arial"/>
                <w:sz w:val="20"/>
                <w:szCs w:val="20"/>
                <w:lang w:val="en-GB"/>
              </w:rPr>
            </w:pPr>
          </w:p>
          <w:p w14:paraId="22AB348B" w14:textId="75B5F2FA" w:rsidR="00A23005" w:rsidRPr="00EF5E21" w:rsidRDefault="00A23005" w:rsidP="007F2C83">
            <w:pPr>
              <w:rPr>
                <w:rFonts w:ascii="Arial" w:hAnsi="Arial" w:cs="Arial"/>
                <w:sz w:val="20"/>
                <w:szCs w:val="20"/>
                <w:lang w:val="en-GB"/>
              </w:rPr>
            </w:pPr>
            <w:r w:rsidRPr="00EF5E21">
              <w:rPr>
                <w:rFonts w:ascii="Arial" w:hAnsi="Arial" w:cs="Arial"/>
                <w:sz w:val="20"/>
                <w:szCs w:val="20"/>
                <w:lang w:val="en-GB"/>
              </w:rPr>
              <w:t>19.22%</w:t>
            </w:r>
          </w:p>
        </w:tc>
        <w:tc>
          <w:tcPr>
            <w:tcW w:w="1395" w:type="dxa"/>
          </w:tcPr>
          <w:p w14:paraId="1E74E0FC" w14:textId="159BE7E1" w:rsidR="00A23005" w:rsidRPr="00EF5E21" w:rsidRDefault="00A23005" w:rsidP="007F2C83">
            <w:pPr>
              <w:rPr>
                <w:rFonts w:ascii="Arial" w:hAnsi="Arial" w:cs="Arial"/>
                <w:sz w:val="20"/>
                <w:szCs w:val="20"/>
                <w:lang w:val="en-GB"/>
              </w:rPr>
            </w:pPr>
            <w:r>
              <w:rPr>
                <w:rFonts w:ascii="Arial" w:hAnsi="Arial" w:cs="Arial"/>
                <w:sz w:val="20"/>
                <w:szCs w:val="20"/>
                <w:lang w:val="en-GB"/>
              </w:rPr>
              <w:t>-271.3 / 0.982</w:t>
            </w:r>
          </w:p>
        </w:tc>
      </w:tr>
      <w:tr w:rsidR="00A23005" w:rsidRPr="00DB6447" w14:paraId="3C0A2C6C" w14:textId="04E7DBBF" w:rsidTr="00A23005">
        <w:tc>
          <w:tcPr>
            <w:tcW w:w="2714" w:type="dxa"/>
          </w:tcPr>
          <w:p w14:paraId="4CF2DFA6" w14:textId="77777777" w:rsidR="00A23005" w:rsidRDefault="00A23005" w:rsidP="007F2C83">
            <w:pPr>
              <w:rPr>
                <w:rFonts w:ascii="Arial" w:hAnsi="Arial" w:cs="Arial"/>
                <w:lang w:val="en-GB"/>
              </w:rPr>
            </w:pPr>
            <w:r w:rsidRPr="00DB6447">
              <w:rPr>
                <w:rFonts w:ascii="Arial" w:hAnsi="Arial" w:cs="Arial"/>
                <w:lang w:val="en-GB"/>
              </w:rPr>
              <w:t>Play</w:t>
            </w:r>
          </w:p>
          <w:p w14:paraId="3BAB2284" w14:textId="5AEDE8BD" w:rsidR="00A23005" w:rsidRPr="00EF5E21" w:rsidRDefault="00A23005" w:rsidP="007F2C83">
            <w:pPr>
              <w:rPr>
                <w:rFonts w:ascii="Arial" w:hAnsi="Arial" w:cs="Arial"/>
                <w:sz w:val="20"/>
                <w:szCs w:val="20"/>
                <w:lang w:val="en-GB"/>
              </w:rPr>
            </w:pPr>
            <w:r w:rsidRPr="00EF5E21">
              <w:rPr>
                <w:rFonts w:ascii="Arial" w:hAnsi="Arial" w:cs="Arial"/>
                <w:sz w:val="20"/>
                <w:szCs w:val="20"/>
                <w:lang w:val="en-GB"/>
              </w:rPr>
              <w:t>Play – 2</w:t>
            </w:r>
          </w:p>
          <w:p w14:paraId="79DA054C" w14:textId="01F1E555" w:rsidR="00A23005" w:rsidRPr="00DB6447" w:rsidRDefault="00A23005" w:rsidP="007F2C83">
            <w:pPr>
              <w:rPr>
                <w:rFonts w:ascii="Arial" w:hAnsi="Arial" w:cs="Arial"/>
                <w:lang w:val="en-GB"/>
              </w:rPr>
            </w:pPr>
            <w:r w:rsidRPr="00EF5E21">
              <w:rPr>
                <w:rFonts w:ascii="Arial" w:hAnsi="Arial" w:cs="Arial"/>
                <w:sz w:val="20"/>
                <w:szCs w:val="20"/>
                <w:lang w:val="en-GB"/>
              </w:rPr>
              <w:t>Play - 3</w:t>
            </w:r>
          </w:p>
        </w:tc>
        <w:tc>
          <w:tcPr>
            <w:tcW w:w="1605" w:type="dxa"/>
          </w:tcPr>
          <w:p w14:paraId="3468958A" w14:textId="77777777" w:rsidR="00A23005" w:rsidRPr="00EF5E21" w:rsidRDefault="00A23005" w:rsidP="007F2C83">
            <w:pPr>
              <w:rPr>
                <w:rFonts w:ascii="Arial" w:hAnsi="Arial" w:cs="Arial"/>
                <w:sz w:val="20"/>
                <w:szCs w:val="20"/>
                <w:lang w:val="en-GB"/>
              </w:rPr>
            </w:pPr>
          </w:p>
          <w:p w14:paraId="295C6A6A" w14:textId="485675C4" w:rsidR="00A23005" w:rsidRPr="00EF5E21" w:rsidRDefault="00A23005" w:rsidP="00EF5E21">
            <w:pPr>
              <w:rPr>
                <w:rFonts w:ascii="Arial" w:hAnsi="Arial" w:cs="Arial"/>
                <w:sz w:val="20"/>
                <w:szCs w:val="20"/>
                <w:lang w:val="en-GB"/>
              </w:rPr>
            </w:pPr>
            <w:r w:rsidRPr="00EF5E21">
              <w:rPr>
                <w:rFonts w:ascii="Arial" w:hAnsi="Arial" w:cs="Arial"/>
                <w:sz w:val="20"/>
                <w:szCs w:val="20"/>
                <w:lang w:val="en-GB"/>
              </w:rPr>
              <w:t>0.1</w:t>
            </w:r>
          </w:p>
          <w:p w14:paraId="2EB3BD89" w14:textId="37F0C030" w:rsidR="00A23005" w:rsidRPr="00EF5E21" w:rsidRDefault="00A23005" w:rsidP="00EF5E21">
            <w:pPr>
              <w:rPr>
                <w:rFonts w:ascii="Arial" w:hAnsi="Arial" w:cs="Arial"/>
                <w:sz w:val="20"/>
                <w:szCs w:val="20"/>
                <w:lang w:val="en-GB"/>
              </w:rPr>
            </w:pPr>
            <w:r w:rsidRPr="00EF5E21">
              <w:rPr>
                <w:rFonts w:ascii="Arial" w:hAnsi="Arial" w:cs="Arial"/>
                <w:sz w:val="20"/>
                <w:szCs w:val="20"/>
                <w:lang w:val="en-GB"/>
              </w:rPr>
              <w:t>0.08</w:t>
            </w:r>
          </w:p>
        </w:tc>
        <w:tc>
          <w:tcPr>
            <w:tcW w:w="1558" w:type="dxa"/>
          </w:tcPr>
          <w:p w14:paraId="54AB75C2" w14:textId="77777777" w:rsidR="00A23005" w:rsidRPr="00EF5E21" w:rsidRDefault="00A23005" w:rsidP="007F2C83">
            <w:pPr>
              <w:rPr>
                <w:rFonts w:ascii="Arial" w:hAnsi="Arial" w:cs="Arial"/>
                <w:sz w:val="20"/>
                <w:szCs w:val="20"/>
                <w:lang w:val="en-GB"/>
              </w:rPr>
            </w:pPr>
          </w:p>
          <w:p w14:paraId="56F8ACAB" w14:textId="77777777" w:rsidR="00A23005" w:rsidRPr="00EF5E21" w:rsidRDefault="00A23005" w:rsidP="007F2C83">
            <w:pPr>
              <w:rPr>
                <w:rFonts w:ascii="Arial" w:hAnsi="Arial" w:cs="Arial"/>
                <w:sz w:val="20"/>
                <w:szCs w:val="20"/>
                <w:lang w:val="en-GB"/>
              </w:rPr>
            </w:pPr>
            <w:r w:rsidRPr="00EF5E21">
              <w:rPr>
                <w:rFonts w:ascii="Arial" w:hAnsi="Arial" w:cs="Arial"/>
                <w:sz w:val="20"/>
                <w:szCs w:val="20"/>
                <w:lang w:val="en-GB"/>
              </w:rPr>
              <w:t>0.18</w:t>
            </w:r>
          </w:p>
          <w:p w14:paraId="26B3167F" w14:textId="51C295E5" w:rsidR="00A23005" w:rsidRPr="00EF5E21" w:rsidRDefault="00A23005" w:rsidP="007F2C83">
            <w:pPr>
              <w:rPr>
                <w:rFonts w:ascii="Arial" w:hAnsi="Arial" w:cs="Arial"/>
                <w:sz w:val="20"/>
                <w:szCs w:val="20"/>
                <w:lang w:val="en-GB"/>
              </w:rPr>
            </w:pPr>
            <w:r w:rsidRPr="00EF5E21">
              <w:rPr>
                <w:rFonts w:ascii="Arial" w:hAnsi="Arial" w:cs="Arial"/>
                <w:sz w:val="20"/>
                <w:szCs w:val="20"/>
                <w:lang w:val="en-GB"/>
              </w:rPr>
              <w:t>0.17</w:t>
            </w:r>
          </w:p>
        </w:tc>
        <w:tc>
          <w:tcPr>
            <w:tcW w:w="1744" w:type="dxa"/>
          </w:tcPr>
          <w:p w14:paraId="02D02443" w14:textId="77777777" w:rsidR="00A23005" w:rsidRPr="00EF5E21" w:rsidRDefault="00A23005" w:rsidP="007F2C83">
            <w:pPr>
              <w:rPr>
                <w:rFonts w:ascii="Arial" w:hAnsi="Arial" w:cs="Arial"/>
                <w:sz w:val="20"/>
                <w:szCs w:val="20"/>
                <w:lang w:val="en-GB"/>
              </w:rPr>
            </w:pPr>
          </w:p>
          <w:p w14:paraId="3B9C6ED7" w14:textId="77777777" w:rsidR="00A23005" w:rsidRPr="00EF5E21" w:rsidRDefault="00A23005" w:rsidP="007F2C83">
            <w:pPr>
              <w:rPr>
                <w:rFonts w:ascii="Arial" w:hAnsi="Arial" w:cs="Arial"/>
                <w:sz w:val="20"/>
                <w:szCs w:val="20"/>
                <w:lang w:val="en-GB"/>
              </w:rPr>
            </w:pPr>
            <w:r w:rsidRPr="00EF5E21">
              <w:rPr>
                <w:rFonts w:ascii="Arial" w:hAnsi="Arial" w:cs="Arial"/>
                <w:sz w:val="20"/>
                <w:szCs w:val="20"/>
                <w:lang w:val="en-GB"/>
              </w:rPr>
              <w:t>70.37%</w:t>
            </w:r>
          </w:p>
          <w:p w14:paraId="5C4DC934" w14:textId="72737A2D" w:rsidR="00A23005" w:rsidRPr="00EF5E21" w:rsidRDefault="00A23005" w:rsidP="007F2C83">
            <w:pPr>
              <w:rPr>
                <w:rFonts w:ascii="Arial" w:hAnsi="Arial" w:cs="Arial"/>
                <w:sz w:val="20"/>
                <w:szCs w:val="20"/>
                <w:lang w:val="en-GB"/>
              </w:rPr>
            </w:pPr>
            <w:r w:rsidRPr="00EF5E21">
              <w:rPr>
                <w:rFonts w:ascii="Arial" w:hAnsi="Arial" w:cs="Arial"/>
                <w:sz w:val="20"/>
                <w:szCs w:val="20"/>
                <w:lang w:val="en-GB"/>
              </w:rPr>
              <w:t>69.36%</w:t>
            </w:r>
          </w:p>
        </w:tc>
        <w:tc>
          <w:tcPr>
            <w:tcW w:w="1395" w:type="dxa"/>
          </w:tcPr>
          <w:p w14:paraId="4DE5EAB4" w14:textId="2B9D4D7F" w:rsidR="00A23005" w:rsidRPr="00EF5E21" w:rsidRDefault="00A23005" w:rsidP="007F2C83">
            <w:pPr>
              <w:rPr>
                <w:rFonts w:ascii="Arial" w:hAnsi="Arial" w:cs="Arial"/>
                <w:sz w:val="20"/>
                <w:szCs w:val="20"/>
                <w:lang w:val="en-GB"/>
              </w:rPr>
            </w:pPr>
            <w:r>
              <w:rPr>
                <w:rFonts w:ascii="Arial" w:hAnsi="Arial" w:cs="Arial"/>
                <w:sz w:val="20"/>
                <w:szCs w:val="20"/>
                <w:lang w:val="en-GB"/>
              </w:rPr>
              <w:t>-248.1 / 0.98</w:t>
            </w:r>
          </w:p>
        </w:tc>
      </w:tr>
      <w:tr w:rsidR="00A23005" w:rsidRPr="00DB6447" w14:paraId="3B3A204E" w14:textId="0869DDB3" w:rsidTr="00A23005">
        <w:tc>
          <w:tcPr>
            <w:tcW w:w="2714" w:type="dxa"/>
          </w:tcPr>
          <w:p w14:paraId="5BE8AEF2" w14:textId="77777777" w:rsidR="00A23005" w:rsidRDefault="00A23005" w:rsidP="007F2C83">
            <w:pPr>
              <w:rPr>
                <w:rFonts w:ascii="Arial" w:hAnsi="Arial" w:cs="Arial"/>
                <w:lang w:val="en-GB"/>
              </w:rPr>
            </w:pPr>
            <w:r w:rsidRPr="00DB6447">
              <w:rPr>
                <w:rFonts w:ascii="Arial" w:hAnsi="Arial" w:cs="Arial"/>
                <w:lang w:val="en-GB"/>
              </w:rPr>
              <w:t>Vulnerability</w:t>
            </w:r>
          </w:p>
          <w:p w14:paraId="0B36B62C" w14:textId="4BD644F1" w:rsidR="00A23005" w:rsidRPr="00EF5E21" w:rsidRDefault="00A23005" w:rsidP="007F2C83">
            <w:pPr>
              <w:rPr>
                <w:rFonts w:ascii="Arial" w:hAnsi="Arial" w:cs="Arial"/>
                <w:sz w:val="20"/>
                <w:szCs w:val="20"/>
                <w:lang w:val="en-GB"/>
              </w:rPr>
            </w:pPr>
            <w:r w:rsidRPr="00EF5E21">
              <w:rPr>
                <w:rFonts w:ascii="Arial" w:hAnsi="Arial" w:cs="Arial"/>
                <w:sz w:val="20"/>
                <w:szCs w:val="20"/>
                <w:lang w:val="en-GB"/>
              </w:rPr>
              <w:t>Status – 2*</w:t>
            </w:r>
          </w:p>
          <w:p w14:paraId="6D56EFCB" w14:textId="58F1B5BF" w:rsidR="00A23005" w:rsidRPr="00DB6447" w:rsidRDefault="00A23005" w:rsidP="007F2C83">
            <w:pPr>
              <w:rPr>
                <w:rFonts w:ascii="Arial" w:hAnsi="Arial" w:cs="Arial"/>
                <w:lang w:val="en-GB"/>
              </w:rPr>
            </w:pPr>
            <w:r w:rsidRPr="00EF5E21">
              <w:rPr>
                <w:rFonts w:ascii="Arial" w:hAnsi="Arial" w:cs="Arial"/>
                <w:sz w:val="20"/>
                <w:szCs w:val="20"/>
                <w:lang w:val="en-GB"/>
              </w:rPr>
              <w:t>Status – 3*</w:t>
            </w:r>
          </w:p>
        </w:tc>
        <w:tc>
          <w:tcPr>
            <w:tcW w:w="1605" w:type="dxa"/>
          </w:tcPr>
          <w:p w14:paraId="36A03CC7" w14:textId="77777777" w:rsidR="00A23005" w:rsidRPr="00EF5E21" w:rsidRDefault="00A23005" w:rsidP="007F2C83">
            <w:pPr>
              <w:rPr>
                <w:rFonts w:ascii="Arial" w:hAnsi="Arial" w:cs="Arial"/>
                <w:sz w:val="20"/>
                <w:szCs w:val="20"/>
                <w:lang w:val="en-GB"/>
              </w:rPr>
            </w:pPr>
          </w:p>
          <w:p w14:paraId="73AA9066" w14:textId="77777777" w:rsidR="00A23005" w:rsidRPr="00EF5E21" w:rsidRDefault="00A23005" w:rsidP="007F2C83">
            <w:pPr>
              <w:rPr>
                <w:rFonts w:ascii="Arial" w:hAnsi="Arial" w:cs="Arial"/>
                <w:sz w:val="20"/>
                <w:szCs w:val="20"/>
                <w:lang w:val="en-GB"/>
              </w:rPr>
            </w:pPr>
            <w:r w:rsidRPr="00EF5E21">
              <w:rPr>
                <w:rFonts w:ascii="Arial" w:hAnsi="Arial" w:cs="Arial"/>
                <w:sz w:val="20"/>
                <w:szCs w:val="20"/>
                <w:lang w:val="en-GB"/>
              </w:rPr>
              <w:t>0.02</w:t>
            </w:r>
          </w:p>
          <w:p w14:paraId="4816F997" w14:textId="2C75B0BD" w:rsidR="00A23005" w:rsidRPr="00EF5E21" w:rsidRDefault="00A23005" w:rsidP="007F2C83">
            <w:pPr>
              <w:rPr>
                <w:rFonts w:ascii="Arial" w:hAnsi="Arial" w:cs="Arial"/>
                <w:sz w:val="20"/>
                <w:szCs w:val="20"/>
                <w:lang w:val="en-GB"/>
              </w:rPr>
            </w:pPr>
            <w:r w:rsidRPr="00EF5E21">
              <w:rPr>
                <w:rFonts w:ascii="Arial" w:hAnsi="Arial" w:cs="Arial"/>
                <w:sz w:val="20"/>
                <w:szCs w:val="20"/>
                <w:lang w:val="en-GB"/>
              </w:rPr>
              <w:t>0.06</w:t>
            </w:r>
          </w:p>
        </w:tc>
        <w:tc>
          <w:tcPr>
            <w:tcW w:w="1558" w:type="dxa"/>
          </w:tcPr>
          <w:p w14:paraId="3A1B06FF" w14:textId="77777777" w:rsidR="00A23005" w:rsidRPr="00EF5E21" w:rsidRDefault="00A23005" w:rsidP="007F2C83">
            <w:pPr>
              <w:rPr>
                <w:rFonts w:ascii="Arial" w:hAnsi="Arial" w:cs="Arial"/>
                <w:sz w:val="20"/>
                <w:szCs w:val="20"/>
                <w:lang w:val="en-GB"/>
              </w:rPr>
            </w:pPr>
          </w:p>
          <w:p w14:paraId="5568610D" w14:textId="77777777" w:rsidR="00A23005" w:rsidRPr="00EF5E21" w:rsidRDefault="00A23005" w:rsidP="007F2C83">
            <w:pPr>
              <w:rPr>
                <w:rFonts w:ascii="Arial" w:hAnsi="Arial" w:cs="Arial"/>
                <w:sz w:val="20"/>
                <w:szCs w:val="20"/>
                <w:lang w:val="en-GB"/>
              </w:rPr>
            </w:pPr>
            <w:r w:rsidRPr="00EF5E21">
              <w:rPr>
                <w:rFonts w:ascii="Arial" w:hAnsi="Arial" w:cs="Arial"/>
                <w:sz w:val="20"/>
                <w:szCs w:val="20"/>
                <w:lang w:val="en-GB"/>
              </w:rPr>
              <w:t>0.01</w:t>
            </w:r>
          </w:p>
          <w:p w14:paraId="3005452C" w14:textId="5806CF0B" w:rsidR="00A23005" w:rsidRPr="00EF5E21" w:rsidRDefault="00A23005" w:rsidP="007F2C83">
            <w:pPr>
              <w:rPr>
                <w:rFonts w:ascii="Arial" w:hAnsi="Arial" w:cs="Arial"/>
                <w:sz w:val="20"/>
                <w:szCs w:val="20"/>
                <w:lang w:val="en-GB"/>
              </w:rPr>
            </w:pPr>
            <w:r w:rsidRPr="00EF5E21">
              <w:rPr>
                <w:rFonts w:ascii="Arial" w:hAnsi="Arial" w:cs="Arial"/>
                <w:sz w:val="20"/>
                <w:szCs w:val="20"/>
                <w:lang w:val="en-GB"/>
              </w:rPr>
              <w:t>0.06</w:t>
            </w:r>
          </w:p>
        </w:tc>
        <w:tc>
          <w:tcPr>
            <w:tcW w:w="1744" w:type="dxa"/>
          </w:tcPr>
          <w:p w14:paraId="40D72DE3" w14:textId="77777777" w:rsidR="00A23005" w:rsidRPr="00EF5E21" w:rsidRDefault="00A23005" w:rsidP="007F2C83">
            <w:pPr>
              <w:rPr>
                <w:rFonts w:ascii="Arial" w:hAnsi="Arial" w:cs="Arial"/>
                <w:sz w:val="20"/>
                <w:szCs w:val="20"/>
                <w:lang w:val="en-GB"/>
              </w:rPr>
            </w:pPr>
          </w:p>
          <w:p w14:paraId="0E452658" w14:textId="77777777" w:rsidR="00A23005" w:rsidRPr="008754FE" w:rsidRDefault="00A23005" w:rsidP="007F2C83">
            <w:pPr>
              <w:rPr>
                <w:rFonts w:ascii="Arial" w:hAnsi="Arial" w:cs="Arial"/>
                <w:b/>
                <w:bCs/>
                <w:sz w:val="20"/>
                <w:szCs w:val="20"/>
                <w:lang w:val="en-GB"/>
              </w:rPr>
            </w:pPr>
            <w:r w:rsidRPr="008754FE">
              <w:rPr>
                <w:rFonts w:ascii="Arial" w:hAnsi="Arial" w:cs="Arial"/>
                <w:b/>
                <w:bCs/>
                <w:sz w:val="20"/>
                <w:szCs w:val="20"/>
                <w:lang w:val="en-GB"/>
              </w:rPr>
              <w:t>96.94%</w:t>
            </w:r>
          </w:p>
          <w:p w14:paraId="6021D4F9" w14:textId="05996792" w:rsidR="00A23005" w:rsidRPr="00EF5E21" w:rsidRDefault="00A23005" w:rsidP="007F2C83">
            <w:pPr>
              <w:rPr>
                <w:rFonts w:ascii="Arial" w:hAnsi="Arial" w:cs="Arial"/>
                <w:sz w:val="20"/>
                <w:szCs w:val="20"/>
                <w:lang w:val="en-GB"/>
              </w:rPr>
            </w:pPr>
            <w:r w:rsidRPr="00EF5E21">
              <w:rPr>
                <w:rFonts w:ascii="Arial" w:hAnsi="Arial" w:cs="Arial"/>
                <w:sz w:val="20"/>
                <w:szCs w:val="20"/>
                <w:lang w:val="en-GB"/>
              </w:rPr>
              <w:t>84.72%</w:t>
            </w:r>
          </w:p>
        </w:tc>
        <w:tc>
          <w:tcPr>
            <w:tcW w:w="1395" w:type="dxa"/>
          </w:tcPr>
          <w:p w14:paraId="606ADB7D" w14:textId="0C6BE94C" w:rsidR="00A23005" w:rsidRPr="00EF5E21" w:rsidRDefault="00A23005" w:rsidP="007F2C83">
            <w:pPr>
              <w:rPr>
                <w:rFonts w:ascii="Arial" w:hAnsi="Arial" w:cs="Arial"/>
                <w:sz w:val="20"/>
                <w:szCs w:val="20"/>
                <w:lang w:val="en-GB"/>
              </w:rPr>
            </w:pPr>
            <w:r>
              <w:rPr>
                <w:rFonts w:ascii="Arial" w:hAnsi="Arial" w:cs="Arial"/>
                <w:sz w:val="20"/>
                <w:szCs w:val="20"/>
                <w:lang w:val="en-GB"/>
              </w:rPr>
              <w:t>-278.3 / 0.983</w:t>
            </w:r>
          </w:p>
        </w:tc>
      </w:tr>
      <w:tr w:rsidR="00A23005" w:rsidRPr="00DB6447" w14:paraId="5EDCF320" w14:textId="7E7344D7" w:rsidTr="00A23005">
        <w:tc>
          <w:tcPr>
            <w:tcW w:w="2714" w:type="dxa"/>
          </w:tcPr>
          <w:p w14:paraId="1AA35FEB" w14:textId="77777777" w:rsidR="00A23005" w:rsidRDefault="00A23005" w:rsidP="007F2C83">
            <w:pPr>
              <w:rPr>
                <w:rFonts w:ascii="Arial" w:hAnsi="Arial" w:cs="Arial"/>
                <w:lang w:val="en-GB"/>
              </w:rPr>
            </w:pPr>
            <w:r w:rsidRPr="00DB6447">
              <w:rPr>
                <w:rFonts w:ascii="Arial" w:hAnsi="Arial" w:cs="Arial"/>
                <w:lang w:val="en-GB"/>
              </w:rPr>
              <w:t>Origin</w:t>
            </w:r>
          </w:p>
          <w:p w14:paraId="3A8851F8" w14:textId="6DCDF315" w:rsidR="00A23005" w:rsidRPr="00EF5E21" w:rsidRDefault="00A23005" w:rsidP="007F2C83">
            <w:pPr>
              <w:rPr>
                <w:rFonts w:ascii="Arial" w:hAnsi="Arial" w:cs="Arial"/>
                <w:sz w:val="20"/>
                <w:szCs w:val="20"/>
                <w:lang w:val="en-GB"/>
              </w:rPr>
            </w:pPr>
            <w:r w:rsidRPr="00EF5E21">
              <w:rPr>
                <w:rFonts w:ascii="Arial" w:hAnsi="Arial" w:cs="Arial"/>
                <w:sz w:val="20"/>
                <w:szCs w:val="20"/>
                <w:lang w:val="en-GB"/>
              </w:rPr>
              <w:t>Origin – 2</w:t>
            </w:r>
          </w:p>
          <w:p w14:paraId="3FF616FE" w14:textId="039ECCBE" w:rsidR="00A23005" w:rsidRPr="00DB6447" w:rsidRDefault="00A23005" w:rsidP="007F2C83">
            <w:pPr>
              <w:rPr>
                <w:rFonts w:ascii="Arial" w:hAnsi="Arial" w:cs="Arial"/>
                <w:lang w:val="en-GB"/>
              </w:rPr>
            </w:pPr>
            <w:r w:rsidRPr="00EF5E21">
              <w:rPr>
                <w:rFonts w:ascii="Arial" w:hAnsi="Arial" w:cs="Arial"/>
                <w:sz w:val="20"/>
                <w:szCs w:val="20"/>
                <w:lang w:val="en-GB"/>
              </w:rPr>
              <w:t>Origin - 3</w:t>
            </w:r>
          </w:p>
        </w:tc>
        <w:tc>
          <w:tcPr>
            <w:tcW w:w="1605" w:type="dxa"/>
          </w:tcPr>
          <w:p w14:paraId="0ABEDFBC" w14:textId="5799F787" w:rsidR="00A23005" w:rsidRPr="00EF5E21" w:rsidRDefault="00A23005" w:rsidP="007F2C83">
            <w:pPr>
              <w:rPr>
                <w:rFonts w:ascii="Arial" w:hAnsi="Arial" w:cs="Arial"/>
                <w:sz w:val="20"/>
                <w:szCs w:val="20"/>
                <w:lang w:val="en-GB"/>
              </w:rPr>
            </w:pPr>
          </w:p>
          <w:p w14:paraId="75F4BB6C" w14:textId="1A7CF9B6" w:rsidR="00A23005" w:rsidRPr="00EF5E21" w:rsidRDefault="00A23005" w:rsidP="00EF5E21">
            <w:pPr>
              <w:rPr>
                <w:rFonts w:ascii="Arial" w:hAnsi="Arial" w:cs="Arial"/>
                <w:sz w:val="20"/>
                <w:szCs w:val="20"/>
                <w:lang w:val="en-GB"/>
              </w:rPr>
            </w:pPr>
            <w:r w:rsidRPr="00EF5E21">
              <w:rPr>
                <w:rFonts w:ascii="Arial" w:hAnsi="Arial" w:cs="Arial"/>
                <w:sz w:val="20"/>
                <w:szCs w:val="20"/>
                <w:lang w:val="en-GB"/>
              </w:rPr>
              <w:t>-0.03</w:t>
            </w:r>
          </w:p>
          <w:p w14:paraId="11981641" w14:textId="645AC2AE" w:rsidR="00A23005" w:rsidRPr="00EF5E21" w:rsidRDefault="00A23005" w:rsidP="007F2C83">
            <w:pPr>
              <w:rPr>
                <w:rFonts w:ascii="Arial" w:hAnsi="Arial" w:cs="Arial"/>
                <w:sz w:val="20"/>
                <w:szCs w:val="20"/>
                <w:lang w:val="en-GB"/>
              </w:rPr>
            </w:pPr>
            <w:r w:rsidRPr="00EF5E21">
              <w:rPr>
                <w:rFonts w:ascii="Arial" w:hAnsi="Arial" w:cs="Arial"/>
                <w:sz w:val="20"/>
                <w:szCs w:val="20"/>
                <w:lang w:val="en-GB"/>
              </w:rPr>
              <w:t>-0.05</w:t>
            </w:r>
          </w:p>
        </w:tc>
        <w:tc>
          <w:tcPr>
            <w:tcW w:w="1558" w:type="dxa"/>
          </w:tcPr>
          <w:p w14:paraId="5393D132" w14:textId="77777777" w:rsidR="00A23005" w:rsidRPr="00EF5E21" w:rsidRDefault="00A23005" w:rsidP="007F2C83">
            <w:pPr>
              <w:rPr>
                <w:rFonts w:ascii="Arial" w:hAnsi="Arial" w:cs="Arial"/>
                <w:sz w:val="20"/>
                <w:szCs w:val="20"/>
                <w:lang w:val="en-GB"/>
              </w:rPr>
            </w:pPr>
          </w:p>
          <w:p w14:paraId="476EA8B7" w14:textId="4985232C" w:rsidR="00A23005" w:rsidRPr="00EF5E21" w:rsidRDefault="00A23005" w:rsidP="00EF5E21">
            <w:pPr>
              <w:rPr>
                <w:rFonts w:ascii="Arial" w:hAnsi="Arial" w:cs="Arial"/>
                <w:sz w:val="20"/>
                <w:szCs w:val="20"/>
                <w:lang w:val="en-GB"/>
              </w:rPr>
            </w:pPr>
            <w:r w:rsidRPr="00EF5E21">
              <w:rPr>
                <w:rFonts w:ascii="Arial" w:hAnsi="Arial" w:cs="Arial"/>
                <w:sz w:val="20"/>
                <w:szCs w:val="20"/>
                <w:lang w:val="en-GB"/>
              </w:rPr>
              <w:t>0.02</w:t>
            </w:r>
          </w:p>
          <w:p w14:paraId="6681310C" w14:textId="13A31C2A" w:rsidR="00A23005" w:rsidRPr="00EF5E21" w:rsidRDefault="00A23005" w:rsidP="00EF5E21">
            <w:pPr>
              <w:rPr>
                <w:rFonts w:ascii="Arial" w:hAnsi="Arial" w:cs="Arial"/>
                <w:sz w:val="20"/>
                <w:szCs w:val="20"/>
                <w:lang w:val="en-GB"/>
              </w:rPr>
            </w:pPr>
            <w:r w:rsidRPr="00EF5E21">
              <w:rPr>
                <w:rFonts w:ascii="Arial" w:hAnsi="Arial" w:cs="Arial"/>
                <w:sz w:val="20"/>
                <w:szCs w:val="20"/>
                <w:lang w:val="en-GB"/>
              </w:rPr>
              <w:t>0.04</w:t>
            </w:r>
          </w:p>
        </w:tc>
        <w:tc>
          <w:tcPr>
            <w:tcW w:w="1744" w:type="dxa"/>
          </w:tcPr>
          <w:p w14:paraId="7E047A04" w14:textId="77777777" w:rsidR="00A23005" w:rsidRPr="00EF5E21" w:rsidRDefault="00A23005" w:rsidP="007F2C83">
            <w:pPr>
              <w:rPr>
                <w:rFonts w:ascii="Arial" w:hAnsi="Arial" w:cs="Arial"/>
                <w:sz w:val="20"/>
                <w:szCs w:val="20"/>
                <w:lang w:val="en-GB"/>
              </w:rPr>
            </w:pPr>
          </w:p>
          <w:p w14:paraId="1BA3D258" w14:textId="77777777" w:rsidR="00A23005" w:rsidRPr="008754FE" w:rsidRDefault="00A23005" w:rsidP="007F2C83">
            <w:pPr>
              <w:rPr>
                <w:rFonts w:ascii="Arial" w:hAnsi="Arial" w:cs="Arial"/>
                <w:b/>
                <w:bCs/>
                <w:sz w:val="20"/>
                <w:szCs w:val="20"/>
                <w:lang w:val="en-GB"/>
              </w:rPr>
            </w:pPr>
            <w:r w:rsidRPr="008754FE">
              <w:rPr>
                <w:rFonts w:ascii="Arial" w:hAnsi="Arial" w:cs="Arial"/>
                <w:b/>
                <w:bCs/>
                <w:sz w:val="20"/>
                <w:szCs w:val="20"/>
                <w:lang w:val="en-GB"/>
              </w:rPr>
              <w:t>4.74%</w:t>
            </w:r>
          </w:p>
          <w:p w14:paraId="125E2038" w14:textId="73574118" w:rsidR="00A23005" w:rsidRPr="00EF5E21" w:rsidRDefault="00A23005" w:rsidP="007F2C83">
            <w:pPr>
              <w:rPr>
                <w:rFonts w:ascii="Arial" w:hAnsi="Arial" w:cs="Arial"/>
                <w:sz w:val="20"/>
                <w:szCs w:val="20"/>
                <w:lang w:val="en-GB"/>
              </w:rPr>
            </w:pPr>
            <w:r w:rsidRPr="00EF5E21">
              <w:rPr>
                <w:rFonts w:ascii="Arial" w:hAnsi="Arial" w:cs="Arial"/>
                <w:sz w:val="20"/>
                <w:szCs w:val="20"/>
                <w:lang w:val="en-GB"/>
              </w:rPr>
              <w:t>12.15%</w:t>
            </w:r>
          </w:p>
        </w:tc>
        <w:tc>
          <w:tcPr>
            <w:tcW w:w="1395" w:type="dxa"/>
          </w:tcPr>
          <w:p w14:paraId="2724E4AB" w14:textId="5FCD3F13" w:rsidR="00A23005" w:rsidRPr="00EF5E21" w:rsidRDefault="00A23005" w:rsidP="007F2C83">
            <w:pPr>
              <w:rPr>
                <w:rFonts w:ascii="Arial" w:hAnsi="Arial" w:cs="Arial"/>
                <w:sz w:val="20"/>
                <w:szCs w:val="20"/>
                <w:lang w:val="en-GB"/>
              </w:rPr>
            </w:pPr>
            <w:r>
              <w:rPr>
                <w:rFonts w:ascii="Arial" w:hAnsi="Arial" w:cs="Arial"/>
                <w:sz w:val="20"/>
                <w:szCs w:val="20"/>
                <w:lang w:val="en-GB"/>
              </w:rPr>
              <w:t>-282 / 0.984</w:t>
            </w:r>
          </w:p>
        </w:tc>
      </w:tr>
    </w:tbl>
    <w:p w14:paraId="6381AECB" w14:textId="5857B2E2" w:rsidR="00DB6447" w:rsidRPr="00DB6447" w:rsidRDefault="00DB6447" w:rsidP="00DB6447">
      <w:pPr>
        <w:rPr>
          <w:rFonts w:ascii="Arial" w:hAnsi="Arial" w:cs="Arial"/>
          <w:lang w:val="en-GB"/>
        </w:rPr>
      </w:pPr>
    </w:p>
    <w:p w14:paraId="79973BB2" w14:textId="77777777" w:rsidR="00DB6447" w:rsidRPr="00DB6447" w:rsidRDefault="00DB6447" w:rsidP="00DB6447">
      <w:pPr>
        <w:rPr>
          <w:rFonts w:ascii="Arial" w:hAnsi="Arial" w:cs="Arial"/>
          <w:lang w:val="en-GB"/>
        </w:rPr>
      </w:pPr>
    </w:p>
    <w:p w14:paraId="6673588A" w14:textId="6F22667C" w:rsidR="00364D85" w:rsidRDefault="00364D85" w:rsidP="00F33EB3">
      <w:pPr>
        <w:pStyle w:val="Heading2"/>
        <w:spacing w:line="480" w:lineRule="auto"/>
        <w:rPr>
          <w:ins w:id="2" w:author="Vera Weisbecker" w:date="2020-07-06T16:43:00Z"/>
          <w:rFonts w:ascii="Arial" w:hAnsi="Arial" w:cs="Arial"/>
          <w:sz w:val="24"/>
          <w:szCs w:val="24"/>
          <w:lang w:val="en-GB"/>
        </w:rPr>
      </w:pPr>
      <w:r w:rsidRPr="00547227">
        <w:rPr>
          <w:rFonts w:ascii="Arial" w:hAnsi="Arial" w:cs="Arial"/>
          <w:sz w:val="24"/>
          <w:szCs w:val="24"/>
          <w:lang w:val="en-GB"/>
        </w:rPr>
        <w:t>MCMCglmm models:</w:t>
      </w:r>
    </w:p>
    <w:p w14:paraId="15C28CA0" w14:textId="63999570" w:rsidR="002F0052" w:rsidRDefault="002F0052" w:rsidP="002F0052">
      <w:pPr>
        <w:rPr>
          <w:ins w:id="3" w:author="Vera Weisbecker" w:date="2020-07-06T16:43:00Z"/>
          <w:lang w:val="en-GB"/>
        </w:rPr>
      </w:pPr>
    </w:p>
    <w:p w14:paraId="7218A163" w14:textId="77777777" w:rsidR="00F21D3F" w:rsidRPr="00547227" w:rsidRDefault="00F21D3F" w:rsidP="00F33EB3">
      <w:pPr>
        <w:pStyle w:val="Heading3"/>
        <w:spacing w:line="480" w:lineRule="auto"/>
        <w:rPr>
          <w:rFonts w:ascii="Arial" w:hAnsi="Arial" w:cs="Arial"/>
          <w:lang w:val="en-GB"/>
        </w:rPr>
      </w:pPr>
      <w:r w:rsidRPr="00547227">
        <w:rPr>
          <w:rFonts w:ascii="Arial" w:hAnsi="Arial" w:cs="Arial"/>
          <w:lang w:val="en-GB"/>
        </w:rPr>
        <w:t>Developmental model</w:t>
      </w:r>
    </w:p>
    <w:p w14:paraId="35F44B73" w14:textId="7B3A4760" w:rsidR="00F21D3F" w:rsidRDefault="00F21D3F" w:rsidP="00F33EB3">
      <w:pPr>
        <w:spacing w:line="480" w:lineRule="auto"/>
        <w:rPr>
          <w:rFonts w:ascii="Arial" w:hAnsi="Arial" w:cs="Arial"/>
          <w:szCs w:val="24"/>
          <w:lang w:val="en-GB"/>
        </w:rPr>
      </w:pPr>
      <w:r w:rsidRPr="00547227">
        <w:rPr>
          <w:rFonts w:ascii="Arial" w:hAnsi="Arial" w:cs="Arial"/>
          <w:szCs w:val="24"/>
          <w:lang w:val="en-GB"/>
        </w:rPr>
        <w:t xml:space="preserve">The developmental model included litter size and weaning age as predictors. </w:t>
      </w:r>
      <w:r w:rsidR="00624706" w:rsidRPr="00547227">
        <w:rPr>
          <w:rFonts w:ascii="Arial" w:hAnsi="Arial" w:cs="Arial"/>
          <w:szCs w:val="24"/>
          <w:lang w:val="en-GB"/>
        </w:rPr>
        <w:t xml:space="preserve">Weaning age did not show </w:t>
      </w:r>
      <w:r w:rsidRPr="00547227">
        <w:rPr>
          <w:rFonts w:ascii="Arial" w:hAnsi="Arial" w:cs="Arial"/>
          <w:szCs w:val="24"/>
          <w:lang w:val="en-GB"/>
        </w:rPr>
        <w:t xml:space="preserve">a pronounced effect on brain size, but litter size had </w:t>
      </w:r>
      <w:r w:rsidR="00624706" w:rsidRPr="00547227">
        <w:rPr>
          <w:rFonts w:ascii="Arial" w:hAnsi="Arial" w:cs="Arial"/>
          <w:szCs w:val="24"/>
          <w:lang w:val="en-GB"/>
        </w:rPr>
        <w:t xml:space="preserve">a </w:t>
      </w:r>
      <w:r w:rsidRPr="00547227">
        <w:rPr>
          <w:rFonts w:ascii="Arial" w:hAnsi="Arial" w:cs="Arial"/>
          <w:szCs w:val="24"/>
          <w:lang w:val="en-GB"/>
        </w:rPr>
        <w:lastRenderedPageBreak/>
        <w:t>negative effect (9</w:t>
      </w:r>
      <w:r w:rsidR="00624706" w:rsidRPr="00547227">
        <w:rPr>
          <w:rFonts w:ascii="Arial" w:hAnsi="Arial" w:cs="Arial"/>
          <w:szCs w:val="24"/>
          <w:lang w:val="en-GB"/>
        </w:rPr>
        <w:t>5</w:t>
      </w:r>
      <w:r w:rsidRPr="00547227">
        <w:rPr>
          <w:rFonts w:ascii="Arial" w:hAnsi="Arial" w:cs="Arial"/>
          <w:szCs w:val="24"/>
          <w:lang w:val="en-GB"/>
        </w:rPr>
        <w:t>.</w:t>
      </w:r>
      <w:r w:rsidR="00624706" w:rsidRPr="00547227">
        <w:rPr>
          <w:rFonts w:ascii="Arial" w:hAnsi="Arial" w:cs="Arial"/>
          <w:szCs w:val="24"/>
          <w:lang w:val="en-GB"/>
        </w:rPr>
        <w:t>88</w:t>
      </w:r>
      <w:r w:rsidRPr="00547227">
        <w:rPr>
          <w:rFonts w:ascii="Arial" w:hAnsi="Arial" w:cs="Arial"/>
          <w:szCs w:val="24"/>
          <w:lang w:val="en-GB"/>
        </w:rPr>
        <w:t xml:space="preserve">% of the posterior </w:t>
      </w:r>
      <w:r w:rsidR="009B246D" w:rsidRPr="00547227">
        <w:rPr>
          <w:rFonts w:ascii="Arial" w:hAnsi="Arial" w:cs="Arial"/>
          <w:szCs w:val="24"/>
          <w:lang w:val="en-GB"/>
        </w:rPr>
        <w:t>distribution</w:t>
      </w:r>
      <w:r w:rsidRPr="00547227">
        <w:rPr>
          <w:rFonts w:ascii="Arial" w:hAnsi="Arial" w:cs="Arial"/>
          <w:szCs w:val="24"/>
          <w:lang w:val="en-GB"/>
        </w:rPr>
        <w:t xml:space="preserve"> </w:t>
      </w:r>
      <w:r w:rsidR="00AF73FE" w:rsidRPr="00547227">
        <w:rPr>
          <w:rFonts w:ascii="Arial" w:hAnsi="Arial" w:cs="Arial"/>
          <w:szCs w:val="24"/>
          <w:lang w:val="en-GB"/>
        </w:rPr>
        <w:t>below</w:t>
      </w:r>
      <w:r w:rsidRPr="00547227">
        <w:rPr>
          <w:rFonts w:ascii="Arial" w:hAnsi="Arial" w:cs="Arial"/>
          <w:szCs w:val="24"/>
          <w:lang w:val="en-GB"/>
        </w:rPr>
        <w:t xml:space="preserve"> zero, β = -0.0</w:t>
      </w:r>
      <w:r w:rsidR="00B43282" w:rsidRPr="00547227">
        <w:rPr>
          <w:rFonts w:ascii="Arial" w:hAnsi="Arial" w:cs="Arial"/>
          <w:szCs w:val="24"/>
          <w:lang w:val="en-GB"/>
        </w:rPr>
        <w:t>86</w:t>
      </w:r>
      <w:r w:rsidRPr="00547227">
        <w:rPr>
          <w:rFonts w:ascii="Arial" w:hAnsi="Arial" w:cs="Arial"/>
          <w:szCs w:val="24"/>
          <w:lang w:val="en-GB"/>
        </w:rPr>
        <w:t>, SE=0.0</w:t>
      </w:r>
      <w:r w:rsidR="00B43282" w:rsidRPr="00547227">
        <w:rPr>
          <w:rFonts w:ascii="Arial" w:hAnsi="Arial" w:cs="Arial"/>
          <w:szCs w:val="24"/>
          <w:lang w:val="en-GB"/>
        </w:rPr>
        <w:t>52</w:t>
      </w:r>
      <w:r w:rsidRPr="00547227">
        <w:rPr>
          <w:rFonts w:ascii="Arial" w:hAnsi="Arial" w:cs="Arial"/>
          <w:szCs w:val="24"/>
          <w:lang w:val="en-GB"/>
        </w:rPr>
        <w:t>).</w:t>
      </w:r>
    </w:p>
    <w:p w14:paraId="2F416A28" w14:textId="7194D756" w:rsidR="004B6016" w:rsidRPr="004B6016" w:rsidRDefault="004B6016" w:rsidP="00F33EB3">
      <w:pPr>
        <w:spacing w:line="480" w:lineRule="auto"/>
        <w:rPr>
          <w:rFonts w:ascii="Arial" w:hAnsi="Arial" w:cs="Arial"/>
          <w:color w:val="FF0000"/>
          <w:szCs w:val="24"/>
          <w:lang w:val="en-GB"/>
        </w:rPr>
      </w:pPr>
      <w:r w:rsidRPr="004B6016">
        <w:rPr>
          <w:rFonts w:ascii="Arial" w:hAnsi="Arial" w:cs="Arial"/>
          <w:color w:val="FF0000"/>
          <w:szCs w:val="24"/>
          <w:lang w:val="en-GB"/>
        </w:rPr>
        <w:t>&lt;&lt;Dev mode graph a</w:t>
      </w:r>
      <w:r>
        <w:rPr>
          <w:rFonts w:ascii="Arial" w:hAnsi="Arial" w:cs="Arial"/>
          <w:color w:val="FF0000"/>
          <w:szCs w:val="24"/>
          <w:lang w:val="en-GB"/>
        </w:rPr>
        <w:t>bout</w:t>
      </w:r>
      <w:r w:rsidRPr="004B6016">
        <w:rPr>
          <w:rFonts w:ascii="Arial" w:hAnsi="Arial" w:cs="Arial"/>
          <w:color w:val="FF0000"/>
          <w:szCs w:val="24"/>
          <w:lang w:val="en-GB"/>
        </w:rPr>
        <w:t xml:space="preserve"> here&gt;&gt;</w:t>
      </w:r>
    </w:p>
    <w:p w14:paraId="77FF579C" w14:textId="77777777" w:rsidR="00F21D3F" w:rsidRPr="00547227" w:rsidRDefault="00F21D3F" w:rsidP="00F33EB3">
      <w:pPr>
        <w:pStyle w:val="Heading3"/>
        <w:spacing w:line="480" w:lineRule="auto"/>
        <w:rPr>
          <w:rFonts w:ascii="Arial" w:hAnsi="Arial" w:cs="Arial"/>
          <w:lang w:val="en-GB"/>
        </w:rPr>
      </w:pPr>
      <w:r w:rsidRPr="00547227">
        <w:rPr>
          <w:rFonts w:ascii="Arial" w:hAnsi="Arial" w:cs="Arial"/>
          <w:lang w:val="en-GB"/>
        </w:rPr>
        <w:t>Environmental model</w:t>
      </w:r>
    </w:p>
    <w:p w14:paraId="19D0FDE6" w14:textId="77777777" w:rsidR="00F21D3F" w:rsidRPr="00547227" w:rsidRDefault="00F21D3F" w:rsidP="00F33EB3">
      <w:pPr>
        <w:spacing w:line="480" w:lineRule="auto"/>
        <w:rPr>
          <w:rFonts w:ascii="Arial" w:hAnsi="Arial" w:cs="Arial"/>
          <w:szCs w:val="24"/>
          <w:lang w:val="en-GB"/>
        </w:rPr>
      </w:pPr>
      <w:r w:rsidRPr="00547227">
        <w:rPr>
          <w:rFonts w:ascii="Arial" w:hAnsi="Arial" w:cs="Arial"/>
          <w:szCs w:val="24"/>
          <w:lang w:val="en-GB"/>
        </w:rPr>
        <w:t>Predictors in this model included activity period, shelter safety, arboreality, diet and home range. We did not find any effect of any</w:t>
      </w:r>
      <w:r w:rsidR="009B246D" w:rsidRPr="00547227">
        <w:rPr>
          <w:rFonts w:ascii="Arial" w:hAnsi="Arial" w:cs="Arial"/>
          <w:szCs w:val="24"/>
          <w:lang w:val="en-GB"/>
        </w:rPr>
        <w:t xml:space="preserve"> of the</w:t>
      </w:r>
      <w:r w:rsidRPr="00547227">
        <w:rPr>
          <w:rFonts w:ascii="Arial" w:hAnsi="Arial" w:cs="Arial"/>
          <w:szCs w:val="24"/>
          <w:lang w:val="en-GB"/>
        </w:rPr>
        <w:t xml:space="preserve"> predictor</w:t>
      </w:r>
      <w:r w:rsidR="009B246D" w:rsidRPr="00547227">
        <w:rPr>
          <w:rFonts w:ascii="Arial" w:hAnsi="Arial" w:cs="Arial"/>
          <w:szCs w:val="24"/>
          <w:lang w:val="en-GB"/>
        </w:rPr>
        <w:t>s</w:t>
      </w:r>
      <w:r w:rsidRPr="00547227">
        <w:rPr>
          <w:rFonts w:ascii="Arial" w:hAnsi="Arial" w:cs="Arial"/>
          <w:szCs w:val="24"/>
          <w:lang w:val="en-GB"/>
        </w:rPr>
        <w:t xml:space="preserve"> on brain size.</w:t>
      </w:r>
    </w:p>
    <w:p w14:paraId="01A92EB6" w14:textId="77777777" w:rsidR="00F21D3F" w:rsidRPr="00547227" w:rsidRDefault="00F21D3F" w:rsidP="00F33EB3">
      <w:pPr>
        <w:pStyle w:val="Heading3"/>
        <w:spacing w:line="480" w:lineRule="auto"/>
        <w:rPr>
          <w:rFonts w:ascii="Arial" w:hAnsi="Arial" w:cs="Arial"/>
          <w:lang w:val="en-GB"/>
        </w:rPr>
      </w:pPr>
      <w:r w:rsidRPr="00547227">
        <w:rPr>
          <w:rFonts w:ascii="Arial" w:hAnsi="Arial" w:cs="Arial"/>
          <w:lang w:val="en-GB"/>
        </w:rPr>
        <w:t>Social model</w:t>
      </w:r>
    </w:p>
    <w:p w14:paraId="52719A8A" w14:textId="1A2C24D3" w:rsidR="00F21D3F" w:rsidRPr="00547227" w:rsidRDefault="00F21D3F" w:rsidP="00F33EB3">
      <w:pPr>
        <w:spacing w:line="480" w:lineRule="auto"/>
        <w:rPr>
          <w:rFonts w:ascii="Arial" w:hAnsi="Arial" w:cs="Arial"/>
          <w:szCs w:val="24"/>
          <w:lang w:val="en-GB"/>
        </w:rPr>
      </w:pPr>
      <w:r w:rsidRPr="00547227">
        <w:rPr>
          <w:rFonts w:ascii="Arial" w:hAnsi="Arial" w:cs="Arial"/>
          <w:szCs w:val="24"/>
          <w:lang w:val="en-GB"/>
        </w:rPr>
        <w:t xml:space="preserve">Predictors in this model were group living, parental care, mating system and populations size. None of them had </w:t>
      </w:r>
      <w:r w:rsidR="009B246D" w:rsidRPr="00547227">
        <w:rPr>
          <w:rFonts w:ascii="Arial" w:hAnsi="Arial" w:cs="Arial"/>
          <w:szCs w:val="24"/>
          <w:lang w:val="en-GB"/>
        </w:rPr>
        <w:t>any effect on brain size.</w:t>
      </w:r>
    </w:p>
    <w:p w14:paraId="6B42703B" w14:textId="77777777" w:rsidR="009B246D" w:rsidRPr="00547227" w:rsidRDefault="009B246D" w:rsidP="00F33EB3">
      <w:pPr>
        <w:pStyle w:val="Heading3"/>
        <w:spacing w:line="480" w:lineRule="auto"/>
        <w:rPr>
          <w:rFonts w:ascii="Arial" w:hAnsi="Arial" w:cs="Arial"/>
          <w:lang w:val="en-GB"/>
        </w:rPr>
      </w:pPr>
      <w:r w:rsidRPr="00547227">
        <w:rPr>
          <w:rFonts w:ascii="Arial" w:hAnsi="Arial" w:cs="Arial"/>
          <w:lang w:val="en-GB"/>
        </w:rPr>
        <w:t>Metabolic model</w:t>
      </w:r>
    </w:p>
    <w:p w14:paraId="6ED87367" w14:textId="77777777" w:rsidR="009B246D" w:rsidRPr="00547227" w:rsidRDefault="009B246D" w:rsidP="00F33EB3">
      <w:pPr>
        <w:spacing w:line="480" w:lineRule="auto"/>
        <w:rPr>
          <w:rFonts w:ascii="Arial" w:hAnsi="Arial" w:cs="Arial"/>
          <w:szCs w:val="24"/>
          <w:lang w:val="en-GB"/>
        </w:rPr>
      </w:pPr>
      <w:r w:rsidRPr="00547227">
        <w:rPr>
          <w:rFonts w:ascii="Arial" w:hAnsi="Arial" w:cs="Arial"/>
          <w:szCs w:val="24"/>
          <w:lang w:val="en-GB"/>
        </w:rPr>
        <w:t>The model revealed no effect of field metabolic rate on brain size, including no interaction between body size an</w:t>
      </w:r>
      <w:r w:rsidR="008A171E" w:rsidRPr="00547227">
        <w:rPr>
          <w:rFonts w:ascii="Arial" w:hAnsi="Arial" w:cs="Arial"/>
          <w:szCs w:val="24"/>
          <w:lang w:val="en-GB"/>
        </w:rPr>
        <w:t>d</w:t>
      </w:r>
      <w:r w:rsidRPr="00547227">
        <w:rPr>
          <w:rFonts w:ascii="Arial" w:hAnsi="Arial" w:cs="Arial"/>
          <w:szCs w:val="24"/>
          <w:lang w:val="en-GB"/>
        </w:rPr>
        <w:t xml:space="preserve"> metabolic rate.</w:t>
      </w:r>
    </w:p>
    <w:p w14:paraId="00D02CE2" w14:textId="77777777" w:rsidR="009B246D" w:rsidRPr="00547227" w:rsidRDefault="009B246D" w:rsidP="00F33EB3">
      <w:pPr>
        <w:pStyle w:val="Heading3"/>
        <w:spacing w:line="480" w:lineRule="auto"/>
        <w:rPr>
          <w:rFonts w:ascii="Arial" w:hAnsi="Arial" w:cs="Arial"/>
          <w:lang w:val="en-GB"/>
        </w:rPr>
      </w:pPr>
      <w:r w:rsidRPr="00547227">
        <w:rPr>
          <w:rFonts w:ascii="Arial" w:hAnsi="Arial" w:cs="Arial"/>
          <w:lang w:val="en-GB"/>
        </w:rPr>
        <w:t>Hibernation model</w:t>
      </w:r>
    </w:p>
    <w:p w14:paraId="4D569452" w14:textId="77777777" w:rsidR="009B246D" w:rsidRPr="00547227" w:rsidRDefault="009B246D" w:rsidP="00F33EB3">
      <w:pPr>
        <w:spacing w:line="480" w:lineRule="auto"/>
        <w:rPr>
          <w:rFonts w:ascii="Arial" w:hAnsi="Arial" w:cs="Arial"/>
          <w:szCs w:val="24"/>
          <w:lang w:val="en-GB"/>
        </w:rPr>
      </w:pPr>
      <w:r w:rsidRPr="00547227">
        <w:rPr>
          <w:rFonts w:ascii="Arial" w:hAnsi="Arial" w:cs="Arial"/>
          <w:szCs w:val="24"/>
          <w:lang w:val="en-GB"/>
        </w:rPr>
        <w:t>Torpor had no effect on brain size, including no interaction between body size and torpor.</w:t>
      </w:r>
    </w:p>
    <w:p w14:paraId="0D84ECCD" w14:textId="77777777" w:rsidR="009B246D" w:rsidRPr="00547227" w:rsidRDefault="009B246D" w:rsidP="00F33EB3">
      <w:pPr>
        <w:pStyle w:val="Heading3"/>
        <w:spacing w:line="480" w:lineRule="auto"/>
        <w:rPr>
          <w:rFonts w:ascii="Arial" w:hAnsi="Arial" w:cs="Arial"/>
          <w:lang w:val="en-GB"/>
        </w:rPr>
      </w:pPr>
      <w:r w:rsidRPr="00547227">
        <w:rPr>
          <w:rFonts w:ascii="Arial" w:hAnsi="Arial" w:cs="Arial"/>
          <w:lang w:val="en-GB"/>
        </w:rPr>
        <w:t>Play model</w:t>
      </w:r>
    </w:p>
    <w:p w14:paraId="3F7D3FB3" w14:textId="77777777" w:rsidR="00F21D3F" w:rsidRPr="00547227" w:rsidRDefault="009B246D" w:rsidP="00F33EB3">
      <w:pPr>
        <w:spacing w:line="480" w:lineRule="auto"/>
        <w:rPr>
          <w:rFonts w:ascii="Arial" w:hAnsi="Arial" w:cs="Arial"/>
          <w:szCs w:val="24"/>
          <w:lang w:val="en-GB"/>
        </w:rPr>
      </w:pPr>
      <w:r w:rsidRPr="00547227">
        <w:rPr>
          <w:rFonts w:ascii="Arial" w:hAnsi="Arial" w:cs="Arial"/>
          <w:szCs w:val="24"/>
          <w:lang w:val="en-GB"/>
        </w:rPr>
        <w:t>Species with larger brain sizes did not exhibit more or more complex pla</w:t>
      </w:r>
      <w:r w:rsidR="00E96925" w:rsidRPr="00547227">
        <w:rPr>
          <w:rFonts w:ascii="Arial" w:hAnsi="Arial" w:cs="Arial"/>
          <w:szCs w:val="24"/>
          <w:lang w:val="en-GB"/>
        </w:rPr>
        <w:t>y behaviour compared to smaller-</w:t>
      </w:r>
      <w:r w:rsidRPr="00547227">
        <w:rPr>
          <w:rFonts w:ascii="Arial" w:hAnsi="Arial" w:cs="Arial"/>
          <w:szCs w:val="24"/>
          <w:lang w:val="en-GB"/>
        </w:rPr>
        <w:t>brained species. The interaction between body size and play behaviour also did not reveal any effect of brain size.</w:t>
      </w:r>
    </w:p>
    <w:p w14:paraId="43019DF4" w14:textId="77777777" w:rsidR="009B246D" w:rsidRPr="00547227" w:rsidRDefault="009B246D" w:rsidP="00F33EB3">
      <w:pPr>
        <w:pStyle w:val="Heading3"/>
        <w:spacing w:line="480" w:lineRule="auto"/>
        <w:rPr>
          <w:rFonts w:ascii="Arial" w:hAnsi="Arial" w:cs="Arial"/>
          <w:lang w:val="en-GB"/>
        </w:rPr>
      </w:pPr>
      <w:r w:rsidRPr="00547227">
        <w:rPr>
          <w:rFonts w:ascii="Arial" w:hAnsi="Arial" w:cs="Arial"/>
          <w:lang w:val="en-GB"/>
        </w:rPr>
        <w:t>Vulnerability model</w:t>
      </w:r>
    </w:p>
    <w:p w14:paraId="30157102" w14:textId="6349922C" w:rsidR="009B246D" w:rsidRDefault="00AF73FE" w:rsidP="00F33EB3">
      <w:pPr>
        <w:spacing w:line="480" w:lineRule="auto"/>
        <w:rPr>
          <w:rFonts w:ascii="Arial" w:hAnsi="Arial" w:cs="Arial"/>
          <w:szCs w:val="24"/>
          <w:lang w:val="en-GB"/>
        </w:rPr>
      </w:pPr>
      <w:r w:rsidRPr="00547227">
        <w:rPr>
          <w:rFonts w:ascii="Arial" w:hAnsi="Arial" w:cs="Arial"/>
          <w:szCs w:val="24"/>
          <w:lang w:val="en-GB"/>
        </w:rPr>
        <w:t xml:space="preserve">Vulnerable, endangered, rare, declining or </w:t>
      </w:r>
      <w:r w:rsidR="009B246D" w:rsidRPr="00547227">
        <w:rPr>
          <w:rFonts w:ascii="Arial" w:hAnsi="Arial" w:cs="Arial"/>
          <w:szCs w:val="24"/>
          <w:lang w:val="en-GB"/>
        </w:rPr>
        <w:t>species</w:t>
      </w:r>
      <w:r w:rsidRPr="00547227">
        <w:rPr>
          <w:rFonts w:ascii="Arial" w:hAnsi="Arial" w:cs="Arial"/>
          <w:szCs w:val="24"/>
          <w:lang w:val="en-GB"/>
        </w:rPr>
        <w:t xml:space="preserve"> with very limited habitats</w:t>
      </w:r>
      <w:r w:rsidR="009B246D" w:rsidRPr="00547227">
        <w:rPr>
          <w:rFonts w:ascii="Arial" w:hAnsi="Arial" w:cs="Arial"/>
          <w:szCs w:val="24"/>
          <w:lang w:val="en-GB"/>
        </w:rPr>
        <w:t xml:space="preserve"> were shown to have</w:t>
      </w:r>
      <w:r w:rsidR="00D7515C">
        <w:rPr>
          <w:rFonts w:ascii="Arial" w:hAnsi="Arial" w:cs="Arial"/>
          <w:szCs w:val="24"/>
          <w:lang w:val="en-GB"/>
        </w:rPr>
        <w:t xml:space="preserve"> larger brains within </w:t>
      </w:r>
      <w:r w:rsidR="00C81241">
        <w:rPr>
          <w:rFonts w:ascii="Arial" w:hAnsi="Arial" w:cs="Arial"/>
          <w:szCs w:val="24"/>
          <w:lang w:val="en-GB"/>
        </w:rPr>
        <w:t>larger</w:t>
      </w:r>
      <w:r w:rsidR="00D7515C">
        <w:rPr>
          <w:rFonts w:ascii="Arial" w:hAnsi="Arial" w:cs="Arial"/>
          <w:szCs w:val="24"/>
          <w:lang w:val="en-GB"/>
        </w:rPr>
        <w:t xml:space="preserve"> bodied marsupials, but smaller brains </w:t>
      </w:r>
      <w:r w:rsidR="00D7515C">
        <w:rPr>
          <w:rFonts w:ascii="Arial" w:hAnsi="Arial" w:cs="Arial"/>
          <w:szCs w:val="24"/>
          <w:lang w:val="en-GB"/>
        </w:rPr>
        <w:lastRenderedPageBreak/>
        <w:t xml:space="preserve">within </w:t>
      </w:r>
      <w:r w:rsidR="00C81241">
        <w:rPr>
          <w:rFonts w:ascii="Arial" w:hAnsi="Arial" w:cs="Arial"/>
          <w:szCs w:val="24"/>
          <w:lang w:val="en-GB"/>
        </w:rPr>
        <w:t>small</w:t>
      </w:r>
      <w:r w:rsidR="00D7515C">
        <w:rPr>
          <w:rFonts w:ascii="Arial" w:hAnsi="Arial" w:cs="Arial"/>
          <w:szCs w:val="24"/>
          <w:lang w:val="en-GB"/>
        </w:rPr>
        <w:t xml:space="preserve"> </w:t>
      </w:r>
      <w:r w:rsidR="00C81241">
        <w:rPr>
          <w:rFonts w:ascii="Arial" w:hAnsi="Arial" w:cs="Arial"/>
          <w:szCs w:val="24"/>
          <w:lang w:val="en-GB"/>
        </w:rPr>
        <w:t>bodied</w:t>
      </w:r>
      <w:r w:rsidR="00D7515C">
        <w:rPr>
          <w:rFonts w:ascii="Arial" w:hAnsi="Arial" w:cs="Arial"/>
          <w:szCs w:val="24"/>
          <w:lang w:val="en-GB"/>
        </w:rPr>
        <w:t xml:space="preserve"> ones </w:t>
      </w:r>
      <w:r w:rsidR="009B246D" w:rsidRPr="00547227">
        <w:rPr>
          <w:rFonts w:ascii="Arial" w:hAnsi="Arial" w:cs="Arial"/>
          <w:szCs w:val="24"/>
          <w:lang w:val="en-GB"/>
        </w:rPr>
        <w:t>(9</w:t>
      </w:r>
      <w:r w:rsidR="00B43282" w:rsidRPr="00547227">
        <w:rPr>
          <w:rFonts w:ascii="Arial" w:hAnsi="Arial" w:cs="Arial"/>
          <w:szCs w:val="24"/>
          <w:lang w:val="en-GB"/>
        </w:rPr>
        <w:t>6</w:t>
      </w:r>
      <w:r w:rsidR="009B246D" w:rsidRPr="00547227">
        <w:rPr>
          <w:rFonts w:ascii="Arial" w:hAnsi="Arial" w:cs="Arial"/>
          <w:szCs w:val="24"/>
          <w:lang w:val="en-GB"/>
        </w:rPr>
        <w:t>.</w:t>
      </w:r>
      <w:r w:rsidR="00B43282" w:rsidRPr="00547227">
        <w:rPr>
          <w:rFonts w:ascii="Arial" w:hAnsi="Arial" w:cs="Arial"/>
          <w:szCs w:val="24"/>
          <w:lang w:val="en-GB"/>
        </w:rPr>
        <w:t>94</w:t>
      </w:r>
      <w:r w:rsidR="009B246D" w:rsidRPr="00547227">
        <w:rPr>
          <w:rFonts w:ascii="Arial" w:hAnsi="Arial" w:cs="Arial"/>
          <w:szCs w:val="24"/>
          <w:lang w:val="en-GB"/>
        </w:rPr>
        <w:t>% of the posterior distribution above zero, β = 0.0</w:t>
      </w:r>
      <w:r w:rsidR="00B43282" w:rsidRPr="00547227">
        <w:rPr>
          <w:rFonts w:ascii="Arial" w:hAnsi="Arial" w:cs="Arial"/>
          <w:szCs w:val="24"/>
          <w:lang w:val="en-GB"/>
        </w:rPr>
        <w:t>23</w:t>
      </w:r>
      <w:r w:rsidR="009B246D" w:rsidRPr="00547227">
        <w:rPr>
          <w:rFonts w:ascii="Arial" w:hAnsi="Arial" w:cs="Arial"/>
          <w:szCs w:val="24"/>
          <w:lang w:val="en-GB"/>
        </w:rPr>
        <w:t>, SE=0.0</w:t>
      </w:r>
      <w:r w:rsidR="00B43282" w:rsidRPr="00547227">
        <w:rPr>
          <w:rFonts w:ascii="Arial" w:hAnsi="Arial" w:cs="Arial"/>
          <w:szCs w:val="24"/>
          <w:lang w:val="en-GB"/>
        </w:rPr>
        <w:t>12</w:t>
      </w:r>
      <w:r w:rsidR="00D7515C">
        <w:rPr>
          <w:rFonts w:ascii="Arial" w:hAnsi="Arial" w:cs="Arial"/>
          <w:szCs w:val="24"/>
          <w:lang w:val="en-GB"/>
        </w:rPr>
        <w:t xml:space="preserve"> for the interaction between vulnerability and body size</w:t>
      </w:r>
      <w:r w:rsidR="009B246D" w:rsidRPr="00547227">
        <w:rPr>
          <w:rFonts w:ascii="Arial" w:hAnsi="Arial" w:cs="Arial"/>
          <w:szCs w:val="24"/>
          <w:lang w:val="en-GB"/>
        </w:rPr>
        <w:t>).</w:t>
      </w:r>
    </w:p>
    <w:p w14:paraId="0D3A44FF" w14:textId="6AAC9E1A" w:rsidR="00C81241" w:rsidRPr="004B6016" w:rsidRDefault="004B6016" w:rsidP="00F33EB3">
      <w:pPr>
        <w:spacing w:line="480" w:lineRule="auto"/>
        <w:rPr>
          <w:rFonts w:ascii="Arial" w:hAnsi="Arial" w:cs="Arial"/>
          <w:color w:val="FF0000"/>
          <w:szCs w:val="24"/>
          <w:lang w:val="en-GB"/>
        </w:rPr>
      </w:pPr>
      <w:r w:rsidRPr="004B6016">
        <w:rPr>
          <w:rFonts w:ascii="Arial" w:hAnsi="Arial" w:cs="Arial"/>
          <w:color w:val="FF0000"/>
          <w:szCs w:val="24"/>
          <w:lang w:val="en-GB"/>
        </w:rPr>
        <w:t>&lt;&lt;Status graph about here&gt;&gt;</w:t>
      </w:r>
    </w:p>
    <w:p w14:paraId="419D2BA0" w14:textId="77777777" w:rsidR="009B246D" w:rsidRPr="00547227" w:rsidRDefault="009B246D" w:rsidP="00F33EB3">
      <w:pPr>
        <w:pStyle w:val="Heading3"/>
        <w:spacing w:line="480" w:lineRule="auto"/>
        <w:rPr>
          <w:rFonts w:ascii="Arial" w:hAnsi="Arial" w:cs="Arial"/>
          <w:lang w:val="en-GB"/>
        </w:rPr>
      </w:pPr>
      <w:r w:rsidRPr="00547227">
        <w:rPr>
          <w:rFonts w:ascii="Arial" w:hAnsi="Arial" w:cs="Arial"/>
          <w:lang w:val="en-GB"/>
        </w:rPr>
        <w:t>Origin model</w:t>
      </w:r>
    </w:p>
    <w:p w14:paraId="459F610E" w14:textId="6FF8C6BE" w:rsidR="009B246D" w:rsidRDefault="009B246D" w:rsidP="00D7515C">
      <w:pPr>
        <w:spacing w:line="360" w:lineRule="auto"/>
        <w:rPr>
          <w:rFonts w:ascii="Arial" w:hAnsi="Arial" w:cs="Arial"/>
          <w:szCs w:val="24"/>
          <w:lang w:val="en-GB"/>
        </w:rPr>
      </w:pPr>
      <w:r w:rsidRPr="00547227">
        <w:rPr>
          <w:rFonts w:ascii="Arial" w:hAnsi="Arial" w:cs="Arial"/>
          <w:szCs w:val="24"/>
          <w:lang w:val="en-GB"/>
        </w:rPr>
        <w:t xml:space="preserve">Species from New Guinea were </w:t>
      </w:r>
      <w:r w:rsidR="00AF73FE" w:rsidRPr="00547227">
        <w:rPr>
          <w:rFonts w:ascii="Arial" w:hAnsi="Arial" w:cs="Arial"/>
          <w:szCs w:val="24"/>
          <w:lang w:val="en-GB"/>
        </w:rPr>
        <w:t>shown to have larger brains</w:t>
      </w:r>
      <w:r w:rsidRPr="00547227">
        <w:rPr>
          <w:rFonts w:ascii="Arial" w:hAnsi="Arial" w:cs="Arial"/>
          <w:szCs w:val="24"/>
          <w:lang w:val="en-GB"/>
        </w:rPr>
        <w:t xml:space="preserve"> </w:t>
      </w:r>
      <w:r w:rsidR="00D7515C">
        <w:rPr>
          <w:rFonts w:ascii="Arial" w:hAnsi="Arial" w:cs="Arial"/>
          <w:szCs w:val="24"/>
          <w:lang w:val="en-GB"/>
        </w:rPr>
        <w:t xml:space="preserve">within small and average body sized marsupials, compared to Australian or American </w:t>
      </w:r>
      <w:r w:rsidR="00AF73FE" w:rsidRPr="00547227">
        <w:rPr>
          <w:rFonts w:ascii="Arial" w:hAnsi="Arial" w:cs="Arial"/>
          <w:szCs w:val="24"/>
          <w:lang w:val="en-GB"/>
        </w:rPr>
        <w:t>(</w:t>
      </w:r>
      <w:r w:rsidR="00D7515C" w:rsidRPr="00D7515C">
        <w:rPr>
          <w:rFonts w:ascii="Arial" w:hAnsi="Arial" w:cs="Arial"/>
          <w:szCs w:val="24"/>
          <w:lang w:val="en-GB"/>
        </w:rPr>
        <w:t>4.74%</w:t>
      </w:r>
      <w:r w:rsidR="00D7515C">
        <w:rPr>
          <w:rFonts w:ascii="Arial" w:hAnsi="Arial" w:cs="Arial"/>
          <w:szCs w:val="24"/>
          <w:lang w:val="en-GB"/>
        </w:rPr>
        <w:t xml:space="preserve"> o</w:t>
      </w:r>
      <w:r w:rsidR="00D7515C" w:rsidRPr="00D7515C">
        <w:rPr>
          <w:rFonts w:ascii="Arial" w:hAnsi="Arial" w:cs="Arial"/>
          <w:szCs w:val="24"/>
          <w:lang w:val="en-GB"/>
        </w:rPr>
        <w:t>f the posterior distribution above zero</w:t>
      </w:r>
      <w:r w:rsidR="00AF73FE" w:rsidRPr="00D7515C">
        <w:rPr>
          <w:rFonts w:ascii="Arial" w:hAnsi="Arial" w:cs="Arial"/>
          <w:szCs w:val="24"/>
          <w:lang w:val="en-GB"/>
        </w:rPr>
        <w:t>, β = -</w:t>
      </w:r>
      <w:r w:rsidR="00AF73FE" w:rsidRPr="00547227">
        <w:rPr>
          <w:rFonts w:ascii="Arial" w:hAnsi="Arial" w:cs="Arial"/>
          <w:szCs w:val="24"/>
          <w:lang w:val="en-GB"/>
        </w:rPr>
        <w:t>0.0</w:t>
      </w:r>
      <w:r w:rsidR="00B43282" w:rsidRPr="00547227">
        <w:rPr>
          <w:rFonts w:ascii="Arial" w:hAnsi="Arial" w:cs="Arial"/>
          <w:szCs w:val="24"/>
          <w:lang w:val="en-GB"/>
        </w:rPr>
        <w:t>31</w:t>
      </w:r>
      <w:r w:rsidR="00AF73FE" w:rsidRPr="00547227">
        <w:rPr>
          <w:rFonts w:ascii="Arial" w:hAnsi="Arial" w:cs="Arial"/>
          <w:szCs w:val="24"/>
          <w:lang w:val="en-GB"/>
        </w:rPr>
        <w:t>, SE= 0.0</w:t>
      </w:r>
      <w:r w:rsidR="00B43282" w:rsidRPr="00547227">
        <w:rPr>
          <w:rFonts w:ascii="Arial" w:hAnsi="Arial" w:cs="Arial"/>
          <w:szCs w:val="24"/>
          <w:lang w:val="en-GB"/>
        </w:rPr>
        <w:t>19</w:t>
      </w:r>
      <w:r w:rsidR="00AF73FE" w:rsidRPr="00547227">
        <w:rPr>
          <w:rFonts w:ascii="Arial" w:hAnsi="Arial" w:cs="Arial"/>
          <w:szCs w:val="24"/>
          <w:lang w:val="en-GB"/>
        </w:rPr>
        <w:t>)</w:t>
      </w:r>
      <w:r w:rsidR="00B43282" w:rsidRPr="00547227">
        <w:rPr>
          <w:rFonts w:ascii="Arial" w:hAnsi="Arial" w:cs="Arial"/>
          <w:szCs w:val="24"/>
          <w:lang w:val="en-GB"/>
        </w:rPr>
        <w:t>.</w:t>
      </w:r>
    </w:p>
    <w:p w14:paraId="0E5B3E51" w14:textId="77777777" w:rsidR="00F32C9E" w:rsidRPr="00547227" w:rsidRDefault="00F32C9E" w:rsidP="00F32C9E">
      <w:pPr>
        <w:pStyle w:val="Heading2"/>
        <w:rPr>
          <w:rFonts w:ascii="Arial" w:hAnsi="Arial" w:cs="Arial"/>
          <w:sz w:val="24"/>
          <w:szCs w:val="24"/>
          <w:lang w:val="en-GB"/>
        </w:rPr>
      </w:pPr>
    </w:p>
    <w:p w14:paraId="5D724FF0" w14:textId="77777777" w:rsidR="00F32C9E" w:rsidRPr="00547227" w:rsidRDefault="00F32C9E" w:rsidP="00F32C9E">
      <w:pPr>
        <w:pStyle w:val="Heading2"/>
        <w:rPr>
          <w:rFonts w:ascii="Arial" w:hAnsi="Arial" w:cs="Arial"/>
          <w:sz w:val="24"/>
          <w:szCs w:val="24"/>
          <w:lang w:val="en-GB"/>
        </w:rPr>
      </w:pPr>
      <w:r w:rsidRPr="00547227">
        <w:rPr>
          <w:rFonts w:ascii="Arial" w:hAnsi="Arial" w:cs="Arial"/>
          <w:sz w:val="24"/>
          <w:szCs w:val="24"/>
          <w:lang w:val="en-GB"/>
        </w:rPr>
        <w:t>Evolutionary models</w:t>
      </w:r>
    </w:p>
    <w:p w14:paraId="057191F8" w14:textId="77777777" w:rsidR="00F32C9E" w:rsidRPr="00547227" w:rsidRDefault="00F32C9E" w:rsidP="00F32C9E">
      <w:pPr>
        <w:rPr>
          <w:rFonts w:ascii="Arial" w:hAnsi="Arial" w:cs="Arial"/>
          <w:szCs w:val="24"/>
          <w:lang w:val="en-GB"/>
        </w:rPr>
      </w:pPr>
    </w:p>
    <w:p w14:paraId="70F97A28" w14:textId="3B7514BC" w:rsidR="00F32C9E" w:rsidRPr="00547227" w:rsidRDefault="00C12B21" w:rsidP="00F32C9E">
      <w:pPr>
        <w:spacing w:line="480" w:lineRule="auto"/>
        <w:rPr>
          <w:rFonts w:ascii="Arial" w:hAnsi="Arial" w:cs="Arial"/>
          <w:szCs w:val="24"/>
          <w:lang w:val="en-GB"/>
        </w:rPr>
      </w:pPr>
      <w:r>
        <w:rPr>
          <w:rFonts w:ascii="Arial" w:hAnsi="Arial" w:cs="Arial"/>
          <w:szCs w:val="24"/>
          <w:lang w:val="en-GB"/>
        </w:rPr>
        <w:t>We show that marsupials in Australia have undergone early burst (EB) of both brain and body size evolution. In contrast, in New Guinea marsupials,</w:t>
      </w:r>
      <w:r w:rsidR="00F32C9E" w:rsidRPr="00547227">
        <w:rPr>
          <w:rFonts w:ascii="Arial" w:hAnsi="Arial" w:cs="Arial"/>
          <w:szCs w:val="24"/>
          <w:lang w:val="en-GB"/>
        </w:rPr>
        <w:t xml:space="preserve"> </w:t>
      </w:r>
      <w:r>
        <w:rPr>
          <w:rFonts w:ascii="Arial" w:hAnsi="Arial" w:cs="Arial"/>
          <w:szCs w:val="24"/>
          <w:lang w:val="en-GB"/>
        </w:rPr>
        <w:t>we detected EB of evolution of the</w:t>
      </w:r>
      <w:r w:rsidR="00F32C9E" w:rsidRPr="00547227">
        <w:rPr>
          <w:rFonts w:ascii="Arial" w:hAnsi="Arial" w:cs="Arial"/>
          <w:szCs w:val="24"/>
          <w:lang w:val="en-GB"/>
        </w:rPr>
        <w:t xml:space="preserve"> brain</w:t>
      </w:r>
      <w:r>
        <w:rPr>
          <w:rFonts w:ascii="Arial" w:hAnsi="Arial" w:cs="Arial"/>
          <w:szCs w:val="24"/>
          <w:lang w:val="en-GB"/>
        </w:rPr>
        <w:t xml:space="preserve"> only </w:t>
      </w:r>
      <w:r w:rsidR="00F32C9E" w:rsidRPr="00547227">
        <w:rPr>
          <w:rFonts w:ascii="Arial" w:hAnsi="Arial" w:cs="Arial"/>
          <w:szCs w:val="24"/>
          <w:lang w:val="en-GB"/>
        </w:rPr>
        <w:t xml:space="preserve">but </w:t>
      </w:r>
      <w:r>
        <w:rPr>
          <w:rFonts w:ascii="Arial" w:hAnsi="Arial" w:cs="Arial"/>
          <w:szCs w:val="24"/>
          <w:lang w:val="en-GB"/>
        </w:rPr>
        <w:t>Brownian motion (BM)</w:t>
      </w:r>
      <w:r w:rsidR="00F32C9E" w:rsidRPr="00547227">
        <w:rPr>
          <w:rFonts w:ascii="Arial" w:hAnsi="Arial" w:cs="Arial"/>
          <w:szCs w:val="24"/>
          <w:lang w:val="en-GB"/>
        </w:rPr>
        <w:t xml:space="preserve"> for body size evolution. In America we determined that BM </w:t>
      </w:r>
      <w:r>
        <w:rPr>
          <w:rFonts w:ascii="Arial" w:hAnsi="Arial" w:cs="Arial"/>
          <w:szCs w:val="24"/>
          <w:lang w:val="en-GB"/>
        </w:rPr>
        <w:t>is</w:t>
      </w:r>
      <w:r w:rsidR="00F32C9E" w:rsidRPr="00547227">
        <w:rPr>
          <w:rFonts w:ascii="Arial" w:hAnsi="Arial" w:cs="Arial"/>
          <w:szCs w:val="24"/>
          <w:lang w:val="en-GB"/>
        </w:rPr>
        <w:t xml:space="preserve"> the best fit for both brain and body size</w:t>
      </w:r>
      <w:r>
        <w:rPr>
          <w:rFonts w:ascii="Arial" w:hAnsi="Arial" w:cs="Arial"/>
          <w:szCs w:val="24"/>
          <w:lang w:val="en-GB"/>
        </w:rPr>
        <w:t xml:space="preserve"> evolution</w:t>
      </w:r>
      <w:r w:rsidR="00F32C9E" w:rsidRPr="00547227">
        <w:rPr>
          <w:rFonts w:ascii="Arial" w:hAnsi="Arial" w:cs="Arial"/>
          <w:szCs w:val="24"/>
          <w:lang w:val="en-GB"/>
        </w:rPr>
        <w:t>.</w:t>
      </w:r>
    </w:p>
    <w:p w14:paraId="2DD05109" w14:textId="77777777" w:rsidR="00F32C9E" w:rsidRPr="00547227" w:rsidRDefault="00F32C9E" w:rsidP="00F32C9E">
      <w:pPr>
        <w:spacing w:line="480" w:lineRule="auto"/>
        <w:rPr>
          <w:rFonts w:ascii="Arial" w:hAnsi="Arial" w:cs="Arial"/>
          <w:szCs w:val="24"/>
          <w:lang w:val="en-GB"/>
        </w:rPr>
      </w:pPr>
    </w:p>
    <w:tbl>
      <w:tblPr>
        <w:tblStyle w:val="PlainTable1"/>
        <w:tblW w:w="9635" w:type="dxa"/>
        <w:tblLook w:val="04A0" w:firstRow="1" w:lastRow="0" w:firstColumn="1" w:lastColumn="0" w:noHBand="0" w:noVBand="1"/>
      </w:tblPr>
      <w:tblGrid>
        <w:gridCol w:w="3211"/>
        <w:gridCol w:w="3211"/>
        <w:gridCol w:w="3213"/>
      </w:tblGrid>
      <w:tr w:rsidR="00F32C9E" w:rsidRPr="00547227" w14:paraId="0B3189DD" w14:textId="77777777" w:rsidTr="003D0E61">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3211" w:type="dxa"/>
            <w:shd w:val="clear" w:color="auto" w:fill="auto"/>
          </w:tcPr>
          <w:p w14:paraId="2BC18D87" w14:textId="77777777" w:rsidR="00F32C9E" w:rsidRPr="00547227" w:rsidRDefault="00F32C9E" w:rsidP="003D0E61">
            <w:pPr>
              <w:spacing w:line="480" w:lineRule="auto"/>
              <w:rPr>
                <w:rFonts w:ascii="Arial" w:hAnsi="Arial" w:cs="Arial"/>
                <w:szCs w:val="24"/>
                <w:lang w:val="en-GB"/>
              </w:rPr>
            </w:pPr>
            <w:r w:rsidRPr="00547227">
              <w:rPr>
                <w:rFonts w:ascii="Arial" w:hAnsi="Arial" w:cs="Arial"/>
                <w:szCs w:val="24"/>
                <w:lang w:val="en-GB"/>
              </w:rPr>
              <w:t>Origin</w:t>
            </w:r>
          </w:p>
        </w:tc>
        <w:tc>
          <w:tcPr>
            <w:tcW w:w="3211" w:type="dxa"/>
            <w:shd w:val="clear" w:color="auto" w:fill="auto"/>
          </w:tcPr>
          <w:p w14:paraId="3B5F43EB" w14:textId="77777777" w:rsidR="00F32C9E" w:rsidRPr="00547227" w:rsidRDefault="00F32C9E" w:rsidP="003D0E61">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Brain</w:t>
            </w:r>
          </w:p>
        </w:tc>
        <w:tc>
          <w:tcPr>
            <w:tcW w:w="3213" w:type="dxa"/>
            <w:shd w:val="clear" w:color="auto" w:fill="auto"/>
          </w:tcPr>
          <w:p w14:paraId="50BD59F9" w14:textId="77777777" w:rsidR="00F32C9E" w:rsidRPr="00547227" w:rsidRDefault="00F32C9E" w:rsidP="003D0E61">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Body</w:t>
            </w:r>
          </w:p>
        </w:tc>
      </w:tr>
      <w:tr w:rsidR="00F32C9E" w:rsidRPr="00547227" w14:paraId="040B6EC7" w14:textId="77777777" w:rsidTr="003D0E61">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3211" w:type="dxa"/>
            <w:shd w:val="clear" w:color="auto" w:fill="auto"/>
          </w:tcPr>
          <w:p w14:paraId="0682A60D" w14:textId="77777777" w:rsidR="00F32C9E" w:rsidRPr="00547227" w:rsidRDefault="00F32C9E" w:rsidP="003D0E61">
            <w:pPr>
              <w:spacing w:line="480" w:lineRule="auto"/>
              <w:rPr>
                <w:rFonts w:ascii="Arial" w:hAnsi="Arial" w:cs="Arial"/>
                <w:szCs w:val="24"/>
                <w:lang w:val="en-GB"/>
              </w:rPr>
            </w:pPr>
            <w:r w:rsidRPr="00547227">
              <w:rPr>
                <w:rFonts w:ascii="Arial" w:hAnsi="Arial" w:cs="Arial"/>
                <w:szCs w:val="24"/>
                <w:lang w:val="en-GB"/>
              </w:rPr>
              <w:t>Australia</w:t>
            </w:r>
          </w:p>
        </w:tc>
        <w:tc>
          <w:tcPr>
            <w:tcW w:w="3211" w:type="dxa"/>
            <w:shd w:val="clear" w:color="auto" w:fill="auto"/>
          </w:tcPr>
          <w:p w14:paraId="5D28EE21" w14:textId="77777777" w:rsidR="00F32C9E" w:rsidRPr="00547227" w:rsidRDefault="00F32C9E" w:rsidP="003D0E6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EB</w:t>
            </w:r>
          </w:p>
        </w:tc>
        <w:tc>
          <w:tcPr>
            <w:tcW w:w="3213" w:type="dxa"/>
            <w:shd w:val="clear" w:color="auto" w:fill="auto"/>
          </w:tcPr>
          <w:p w14:paraId="064444AE" w14:textId="77777777" w:rsidR="00F32C9E" w:rsidRPr="00547227" w:rsidRDefault="00F32C9E" w:rsidP="003D0E6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EB</w:t>
            </w:r>
          </w:p>
        </w:tc>
      </w:tr>
      <w:tr w:rsidR="00F32C9E" w:rsidRPr="00547227" w14:paraId="1C2A84CB" w14:textId="77777777" w:rsidTr="003D0E61">
        <w:trPr>
          <w:trHeight w:val="495"/>
        </w:trPr>
        <w:tc>
          <w:tcPr>
            <w:cnfStyle w:val="001000000000" w:firstRow="0" w:lastRow="0" w:firstColumn="1" w:lastColumn="0" w:oddVBand="0" w:evenVBand="0" w:oddHBand="0" w:evenHBand="0" w:firstRowFirstColumn="0" w:firstRowLastColumn="0" w:lastRowFirstColumn="0" w:lastRowLastColumn="0"/>
            <w:tcW w:w="3211" w:type="dxa"/>
            <w:shd w:val="clear" w:color="auto" w:fill="auto"/>
          </w:tcPr>
          <w:p w14:paraId="45A5782C" w14:textId="77777777" w:rsidR="00F32C9E" w:rsidRPr="00547227" w:rsidRDefault="00F32C9E" w:rsidP="003D0E61">
            <w:pPr>
              <w:spacing w:line="480" w:lineRule="auto"/>
              <w:rPr>
                <w:rFonts w:ascii="Arial" w:hAnsi="Arial" w:cs="Arial"/>
                <w:szCs w:val="24"/>
                <w:lang w:val="en-GB"/>
              </w:rPr>
            </w:pPr>
            <w:r w:rsidRPr="00547227">
              <w:rPr>
                <w:rFonts w:ascii="Arial" w:hAnsi="Arial" w:cs="Arial"/>
                <w:szCs w:val="24"/>
                <w:lang w:val="en-GB"/>
              </w:rPr>
              <w:t>New Guinea</w:t>
            </w:r>
          </w:p>
        </w:tc>
        <w:tc>
          <w:tcPr>
            <w:tcW w:w="3211" w:type="dxa"/>
            <w:shd w:val="clear" w:color="auto" w:fill="auto"/>
          </w:tcPr>
          <w:p w14:paraId="78000C71" w14:textId="77777777" w:rsidR="00F32C9E" w:rsidRPr="00547227" w:rsidRDefault="00F32C9E" w:rsidP="003D0E6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EB</w:t>
            </w:r>
          </w:p>
        </w:tc>
        <w:tc>
          <w:tcPr>
            <w:tcW w:w="3213" w:type="dxa"/>
            <w:shd w:val="clear" w:color="auto" w:fill="auto"/>
          </w:tcPr>
          <w:p w14:paraId="34EA50CC" w14:textId="77777777" w:rsidR="00F32C9E" w:rsidRPr="00547227" w:rsidRDefault="00F32C9E" w:rsidP="003D0E6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BM</w:t>
            </w:r>
          </w:p>
        </w:tc>
      </w:tr>
      <w:tr w:rsidR="00F32C9E" w:rsidRPr="00547227" w14:paraId="04E58AA1" w14:textId="77777777" w:rsidTr="003D0E61">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3211" w:type="dxa"/>
            <w:shd w:val="clear" w:color="auto" w:fill="auto"/>
          </w:tcPr>
          <w:p w14:paraId="26351BB1" w14:textId="77777777" w:rsidR="00F32C9E" w:rsidRPr="00547227" w:rsidRDefault="00F32C9E" w:rsidP="003D0E61">
            <w:pPr>
              <w:spacing w:line="480" w:lineRule="auto"/>
              <w:rPr>
                <w:rFonts w:ascii="Arial" w:hAnsi="Arial" w:cs="Arial"/>
                <w:szCs w:val="24"/>
                <w:lang w:val="en-GB"/>
              </w:rPr>
            </w:pPr>
            <w:r w:rsidRPr="00547227">
              <w:rPr>
                <w:rFonts w:ascii="Arial" w:hAnsi="Arial" w:cs="Arial"/>
                <w:szCs w:val="24"/>
                <w:lang w:val="en-GB"/>
              </w:rPr>
              <w:t>Americas</w:t>
            </w:r>
          </w:p>
        </w:tc>
        <w:tc>
          <w:tcPr>
            <w:tcW w:w="3211" w:type="dxa"/>
            <w:shd w:val="clear" w:color="auto" w:fill="auto"/>
          </w:tcPr>
          <w:p w14:paraId="5E7414C3" w14:textId="77777777" w:rsidR="00F32C9E" w:rsidRPr="00547227" w:rsidRDefault="00F32C9E" w:rsidP="003D0E6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BM</w:t>
            </w:r>
          </w:p>
        </w:tc>
        <w:tc>
          <w:tcPr>
            <w:tcW w:w="3213" w:type="dxa"/>
            <w:shd w:val="clear" w:color="auto" w:fill="auto"/>
          </w:tcPr>
          <w:p w14:paraId="264D7746" w14:textId="77777777" w:rsidR="00F32C9E" w:rsidRPr="00547227" w:rsidRDefault="00F32C9E" w:rsidP="003D0E6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BM</w:t>
            </w:r>
          </w:p>
        </w:tc>
      </w:tr>
    </w:tbl>
    <w:p w14:paraId="7503FFED" w14:textId="59091788" w:rsidR="00F32C9E" w:rsidRDefault="00F32C9E" w:rsidP="00F32C9E">
      <w:pPr>
        <w:spacing w:line="480" w:lineRule="auto"/>
        <w:rPr>
          <w:rFonts w:ascii="Arial" w:hAnsi="Arial" w:cs="Arial"/>
          <w:szCs w:val="24"/>
          <w:lang w:val="en-GB"/>
        </w:rPr>
      </w:pPr>
    </w:p>
    <w:p w14:paraId="60599C62" w14:textId="1F0D6235" w:rsidR="0094680A" w:rsidRDefault="0094680A" w:rsidP="0094680A">
      <w:pPr>
        <w:spacing w:line="360" w:lineRule="auto"/>
        <w:rPr>
          <w:rFonts w:ascii="Arial" w:hAnsi="Arial" w:cs="Arial"/>
          <w:szCs w:val="24"/>
          <w:lang w:val="en-GB"/>
        </w:rPr>
      </w:pPr>
      <w:r w:rsidRPr="00547227">
        <w:rPr>
          <w:rFonts w:ascii="Arial" w:hAnsi="Arial" w:cs="Arial"/>
          <w:szCs w:val="24"/>
          <w:lang w:val="en-GB"/>
        </w:rPr>
        <w:t xml:space="preserve">An additional pANCOVA showed that a model including ‘Origin’ as an interaction term was significantly better than a model including </w:t>
      </w:r>
      <w:r w:rsidR="002B4A6F" w:rsidRPr="00547227">
        <w:rPr>
          <w:rFonts w:ascii="Arial" w:hAnsi="Arial" w:cs="Arial"/>
          <w:szCs w:val="24"/>
          <w:lang w:val="en-GB"/>
        </w:rPr>
        <w:t>marsupials</w:t>
      </w:r>
      <w:r w:rsidRPr="00547227">
        <w:rPr>
          <w:rFonts w:ascii="Arial" w:hAnsi="Arial" w:cs="Arial"/>
          <w:szCs w:val="24"/>
          <w:lang w:val="en-GB"/>
        </w:rPr>
        <w:t xml:space="preserve"> from all origins (F=5.07, P=0.0072 on 4, 2 degrees of freedom), while variance inflation factor (VIF) was &lt;2. </w:t>
      </w:r>
    </w:p>
    <w:p w14:paraId="2B39C9DF" w14:textId="285A0749" w:rsidR="0094680A" w:rsidRDefault="00021A70" w:rsidP="0094680A">
      <w:pPr>
        <w:spacing w:line="360" w:lineRule="auto"/>
      </w:pPr>
      <w:r>
        <w:rPr>
          <w:rFonts w:ascii="Arial" w:hAnsi="Arial" w:cs="Arial"/>
          <w:color w:val="FF0000"/>
          <w:szCs w:val="24"/>
          <w:lang w:val="en-GB"/>
        </w:rPr>
        <w:t>&lt;&lt;ANCOVA graph around here&gt;&gt;&gt;</w:t>
      </w:r>
      <w:r w:rsidR="0094680A" w:rsidRPr="00547227">
        <w:rPr>
          <w:rFonts w:ascii="Arial" w:hAnsi="Arial" w:cs="Arial"/>
          <w:szCs w:val="24"/>
          <w:lang w:val="en-GB"/>
        </w:rPr>
        <w:br/>
      </w:r>
    </w:p>
    <w:p w14:paraId="312A651E" w14:textId="0BB16E62" w:rsidR="00552D5F" w:rsidRDefault="00552D5F" w:rsidP="00F33EB3">
      <w:pPr>
        <w:pStyle w:val="Heading1"/>
        <w:spacing w:line="480" w:lineRule="auto"/>
        <w:rPr>
          <w:rFonts w:ascii="Arial" w:hAnsi="Arial" w:cs="Arial"/>
          <w:sz w:val="24"/>
          <w:szCs w:val="24"/>
          <w:lang w:val="en-GB"/>
        </w:rPr>
      </w:pPr>
      <w:r w:rsidRPr="00547227">
        <w:rPr>
          <w:rFonts w:ascii="Arial" w:hAnsi="Arial" w:cs="Arial"/>
          <w:sz w:val="24"/>
          <w:szCs w:val="24"/>
          <w:lang w:val="en-GB"/>
        </w:rPr>
        <w:lastRenderedPageBreak/>
        <w:t>Discussion</w:t>
      </w:r>
    </w:p>
    <w:p w14:paraId="0BB5D1F5" w14:textId="264FA87B" w:rsidR="007C0A7E" w:rsidRDefault="009C5C15">
      <w:pPr>
        <w:spacing w:line="480" w:lineRule="auto"/>
        <w:jc w:val="both"/>
        <w:rPr>
          <w:rFonts w:ascii="Arial" w:hAnsi="Arial" w:cs="Arial"/>
          <w:noProof/>
          <w:szCs w:val="24"/>
          <w:lang w:val="en-GB"/>
        </w:rPr>
      </w:pPr>
      <w:r>
        <w:rPr>
          <w:rFonts w:ascii="Arial" w:hAnsi="Arial" w:cs="Arial"/>
          <w:noProof/>
          <w:szCs w:val="24"/>
          <w:lang w:val="en-GB"/>
        </w:rPr>
        <w:t>Given the confounding role of reproduction on studying evolution of brain variation in placentals</w:t>
      </w:r>
      <w:r w:rsidR="004218AE">
        <w:rPr>
          <w:rFonts w:ascii="Arial" w:hAnsi="Arial" w:cs="Arial"/>
          <w:noProof/>
          <w:szCs w:val="24"/>
          <w:lang w:val="en-GB"/>
        </w:rPr>
        <w:t>,</w:t>
      </w:r>
      <w:r>
        <w:rPr>
          <w:rFonts w:ascii="Arial" w:hAnsi="Arial" w:cs="Arial"/>
          <w:noProof/>
          <w:szCs w:val="24"/>
          <w:lang w:val="en-GB"/>
        </w:rPr>
        <w:t xml:space="preserve"> we used the relatively </w:t>
      </w:r>
      <w:r w:rsidR="004218AE">
        <w:rPr>
          <w:rFonts w:ascii="Arial" w:hAnsi="Arial" w:cs="Arial"/>
          <w:noProof/>
          <w:szCs w:val="24"/>
          <w:lang w:val="en-GB"/>
        </w:rPr>
        <w:t xml:space="preserve">reproductively </w:t>
      </w:r>
      <w:r>
        <w:rPr>
          <w:rFonts w:ascii="Arial" w:hAnsi="Arial" w:cs="Arial"/>
          <w:noProof/>
          <w:szCs w:val="24"/>
          <w:lang w:val="en-GB"/>
        </w:rPr>
        <w:t xml:space="preserve">homogenous </w:t>
      </w:r>
      <w:r w:rsidR="004218AE">
        <w:rPr>
          <w:rFonts w:ascii="Arial" w:hAnsi="Arial" w:cs="Arial"/>
          <w:noProof/>
          <w:szCs w:val="24"/>
          <w:lang w:val="en-GB"/>
        </w:rPr>
        <w:t>clade of maruspials as a study group to address most of the current hypotheses on brain evolution. We used the most complete and comprehensive</w:t>
      </w:r>
      <w:r w:rsidR="00417AE4">
        <w:rPr>
          <w:rFonts w:ascii="Arial" w:hAnsi="Arial" w:cs="Arial"/>
          <w:noProof/>
          <w:szCs w:val="24"/>
          <w:lang w:val="en-GB"/>
        </w:rPr>
        <w:t xml:space="preserve"> dataset ever employed for mammals</w:t>
      </w:r>
      <w:r w:rsidR="004218AE">
        <w:rPr>
          <w:rFonts w:ascii="Arial" w:hAnsi="Arial" w:cs="Arial"/>
          <w:noProof/>
          <w:szCs w:val="24"/>
          <w:lang w:val="en-GB"/>
        </w:rPr>
        <w:t xml:space="preserve">, utilised multiple data imputations to avoid problems with missing data, and MCMCglmm as main statistical approach for data analysis. Despite </w:t>
      </w:r>
      <w:r w:rsidR="002167B7" w:rsidRPr="009C5C15">
        <w:rPr>
          <w:rFonts w:ascii="Arial" w:hAnsi="Arial" w:cs="Arial"/>
          <w:noProof/>
          <w:szCs w:val="24"/>
          <w:lang w:val="en-GB"/>
        </w:rPr>
        <w:t xml:space="preserve">this, </w:t>
      </w:r>
      <w:r w:rsidR="00417AE4">
        <w:rPr>
          <w:rFonts w:ascii="Arial" w:hAnsi="Arial" w:cs="Arial"/>
          <w:noProof/>
          <w:szCs w:val="24"/>
          <w:lang w:val="en-GB"/>
        </w:rPr>
        <w:t>we found</w:t>
      </w:r>
      <w:r w:rsidR="004218AE">
        <w:rPr>
          <w:rFonts w:ascii="Arial" w:hAnsi="Arial" w:cs="Arial"/>
          <w:noProof/>
          <w:szCs w:val="24"/>
          <w:lang w:val="en-GB"/>
        </w:rPr>
        <w:t xml:space="preserve"> </w:t>
      </w:r>
      <w:r w:rsidR="002167B7">
        <w:rPr>
          <w:rFonts w:ascii="Arial" w:hAnsi="Arial" w:cs="Arial"/>
          <w:noProof/>
          <w:szCs w:val="24"/>
          <w:lang w:val="en-GB"/>
        </w:rPr>
        <w:t xml:space="preserve">an </w:t>
      </w:r>
      <w:r w:rsidR="007C0A7E" w:rsidRPr="007F2C83">
        <w:rPr>
          <w:rFonts w:ascii="Arial" w:hAnsi="Arial" w:cs="Arial"/>
          <w:noProof/>
          <w:szCs w:val="24"/>
          <w:lang w:val="en-GB"/>
        </w:rPr>
        <w:t>intriguing lack of selection-related brain size correlates across the radiation of marsupial mammals</w:t>
      </w:r>
      <w:r w:rsidR="00417AE4">
        <w:rPr>
          <w:rFonts w:ascii="Arial" w:hAnsi="Arial" w:cs="Arial"/>
          <w:noProof/>
          <w:szCs w:val="24"/>
          <w:lang w:val="en-GB"/>
        </w:rPr>
        <w:t xml:space="preserve">. The only unambiguous association of brain size with any variable was with litter size, </w:t>
      </w:r>
      <w:r w:rsidR="004218AE">
        <w:rPr>
          <w:rFonts w:ascii="Arial" w:hAnsi="Arial" w:cs="Arial"/>
          <w:noProof/>
          <w:szCs w:val="24"/>
          <w:lang w:val="en-GB"/>
        </w:rPr>
        <w:t xml:space="preserve">where the </w:t>
      </w:r>
      <w:r w:rsidR="00417AE4">
        <w:rPr>
          <w:rFonts w:ascii="Arial" w:hAnsi="Arial" w:cs="Arial"/>
          <w:noProof/>
          <w:szCs w:val="24"/>
          <w:lang w:val="en-GB"/>
        </w:rPr>
        <w:t>negative correlation with brain size is widely known in marsupials</w:t>
      </w:r>
      <w:r w:rsidR="004218AE">
        <w:rPr>
          <w:rFonts w:ascii="Arial" w:hAnsi="Arial" w:cs="Arial"/>
          <w:noProof/>
          <w:szCs w:val="24"/>
          <w:lang w:val="en-GB"/>
        </w:rPr>
        <w:t xml:space="preserve"> </w:t>
      </w:r>
      <w:r w:rsidR="004218AE">
        <w:rPr>
          <w:rFonts w:ascii="Arial" w:hAnsi="Arial" w:cs="Arial"/>
          <w:noProof/>
          <w:szCs w:val="24"/>
          <w:lang w:val="en-GB"/>
        </w:rPr>
        <w:fldChar w:fldCharType="begin"/>
      </w:r>
      <w:r w:rsidR="004218AE">
        <w:rPr>
          <w:rFonts w:ascii="Arial" w:hAnsi="Arial" w:cs="Arial"/>
          <w:noProof/>
          <w:szCs w:val="24"/>
          <w:lang w:val="en-GB"/>
        </w:rPr>
        <w:instrText xml:space="preserve"> ADDIN EN.CITE &lt;EndNote&gt;&lt;Cite&gt;&lt;Author&gt;Weisbecker&lt;/Author&gt;&lt;Year&gt;2015&lt;/Year&gt;&lt;RecNum&gt;122&lt;/RecNum&gt;&lt;DisplayText&gt;(V. Weisbecker et al., 2015)&lt;/DisplayText&gt;&lt;record&gt;&lt;rec-number&gt;122&lt;/rec-number&gt;&lt;foreign-keys&gt;&lt;key app="EN" db-id="a9aw0atab92x0ledv2kxwsvmdfttad9p2fez" timestamp="1564364862" guid="18b0de35-7add-43e4-9523-488c4c1d8d00"&gt;122&lt;/key&gt;&lt;/foreign-keys&gt;&lt;ref-type name="Journal Article"&gt;17&lt;/ref-type&gt;&lt;contributors&gt;&lt;authors&gt;&lt;author&gt;Weisbecker, V.&lt;/author&gt;&lt;author&gt;Blomberg, S.&lt;/author&gt;&lt;author&gt;Goldizen, A. W.&lt;/author&gt;&lt;author&gt;Brown, M.&lt;/author&gt;&lt;author&gt;Fisher, D.&lt;/author&gt;&lt;/authors&gt;&lt;/contributors&gt;&lt;auth-address&gt;School of Biological Sciences, University of Queensland, St. Lucia, Qld., Australia.&lt;/auth-address&gt;&lt;titles&gt;&lt;title&gt;The evolution of relative brain size in marsupials is energetically constrained but not driven by behavioral complexity&lt;/title&gt;&lt;secondary-title&gt;Brain Behav Evol&lt;/secondary-title&gt;&lt;/titles&gt;&lt;pages&gt;125-35&lt;/pages&gt;&lt;volume&gt;85&lt;/volume&gt;&lt;number&gt;2&lt;/number&gt;&lt;edition&gt;2015/05/15&lt;/edition&gt;&lt;keywords&gt;&lt;keyword&gt;Animals&lt;/keyword&gt;&lt;keyword&gt;*Biological Evolution&lt;/keyword&gt;&lt;keyword&gt;Body Size&lt;/keyword&gt;&lt;keyword&gt;Brain/*anatomy &amp;amp; histology/metabolism&lt;/keyword&gt;&lt;keyword&gt;Female&lt;/keyword&gt;&lt;keyword&gt;Marsupialia/*anatomy &amp;amp; histology/metabolism&lt;/keyword&gt;&lt;keyword&gt;Maternal Behavior&lt;/keyword&gt;&lt;keyword&gt;Organ Size&lt;/keyword&gt;&lt;keyword&gt;Reproduction&lt;/keyword&gt;&lt;keyword&gt;Seasons&lt;/keyword&gt;&lt;/keywords&gt;&lt;dates&gt;&lt;year&gt;2015&lt;/year&gt;&lt;/dates&gt;&lt;publisher&gt;Karger Publishers&lt;/publisher&gt;&lt;isbn&gt;1421-9743 (Electronic)&amp;#xD;0006-8977 (Linking)&lt;/isbn&gt;&lt;accession-num&gt;25966967&lt;/accession-num&gt;&lt;urls&gt;&lt;related-urls&gt;&lt;url&gt;https://www.ncbi.nlm.nih.gov/pubmed/25966967&lt;/url&gt;&lt;/related-urls&gt;&lt;/urls&gt;&lt;electronic-resource-num&gt;10.1159/000377666&lt;/electronic-resource-num&gt;&lt;/record&gt;&lt;/Cite&gt;&lt;/EndNote&gt;</w:instrText>
      </w:r>
      <w:r w:rsidR="004218AE">
        <w:rPr>
          <w:rFonts w:ascii="Arial" w:hAnsi="Arial" w:cs="Arial"/>
          <w:noProof/>
          <w:szCs w:val="24"/>
          <w:lang w:val="en-GB"/>
        </w:rPr>
        <w:fldChar w:fldCharType="separate"/>
      </w:r>
      <w:r w:rsidR="004218AE">
        <w:rPr>
          <w:rFonts w:ascii="Arial" w:hAnsi="Arial" w:cs="Arial"/>
          <w:noProof/>
          <w:szCs w:val="24"/>
          <w:lang w:val="en-GB"/>
        </w:rPr>
        <w:t>(V. Weisbecker et al., 2015)</w:t>
      </w:r>
      <w:r w:rsidR="004218AE">
        <w:rPr>
          <w:rFonts w:ascii="Arial" w:hAnsi="Arial" w:cs="Arial"/>
          <w:noProof/>
          <w:szCs w:val="24"/>
          <w:lang w:val="en-GB"/>
        </w:rPr>
        <w:fldChar w:fldCharType="end"/>
      </w:r>
      <w:r w:rsidR="00417AE4">
        <w:rPr>
          <w:rFonts w:ascii="Arial" w:hAnsi="Arial" w:cs="Arial"/>
          <w:noProof/>
          <w:szCs w:val="24"/>
          <w:lang w:val="en-GB"/>
        </w:rPr>
        <w:t>, placentals</w:t>
      </w:r>
      <w:r w:rsidR="004218AE">
        <w:rPr>
          <w:rFonts w:ascii="Arial" w:hAnsi="Arial" w:cs="Arial"/>
          <w:noProof/>
          <w:szCs w:val="24"/>
          <w:lang w:val="en-GB"/>
        </w:rPr>
        <w:t xml:space="preserve"> </w:t>
      </w:r>
      <w:r w:rsidR="004218AE">
        <w:rPr>
          <w:rFonts w:ascii="Arial" w:hAnsi="Arial" w:cs="Arial"/>
          <w:noProof/>
          <w:szCs w:val="24"/>
          <w:lang w:val="en-GB"/>
        </w:rPr>
        <w:fldChar w:fldCharType="begin">
          <w:fldData xml:space="preserve">PEVuZE5vdGU+PENpdGU+PEF1dGhvcj5Jc2xlcjwvQXV0aG9yPjxZZWFyPjIwMDk8L1llYXI+PFJl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</w:fldData>
        </w:fldChar>
      </w:r>
      <w:r w:rsidR="004218AE">
        <w:rPr>
          <w:rFonts w:ascii="Arial" w:hAnsi="Arial" w:cs="Arial"/>
          <w:noProof/>
          <w:szCs w:val="24"/>
          <w:lang w:val="en-GB"/>
        </w:rPr>
        <w:instrText xml:space="preserve"> ADDIN EN.CITE </w:instrText>
      </w:r>
      <w:r w:rsidR="004218AE">
        <w:rPr>
          <w:rFonts w:ascii="Arial" w:hAnsi="Arial" w:cs="Arial"/>
          <w:noProof/>
          <w:szCs w:val="24"/>
          <w:lang w:val="en-GB"/>
        </w:rPr>
        <w:fldChar w:fldCharType="begin">
          <w:fldData xml:space="preserve">PEVuZE5vdGU+PENpdGU+PEF1dGhvcj5Jc2xlcjwvQXV0aG9yPjxZZWFyPjIwMDk8L1llYXI+PFJl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</w:fldData>
        </w:fldChar>
      </w:r>
      <w:r w:rsidR="004218AE">
        <w:rPr>
          <w:rFonts w:ascii="Arial" w:hAnsi="Arial" w:cs="Arial"/>
          <w:noProof/>
          <w:szCs w:val="24"/>
          <w:lang w:val="en-GB"/>
        </w:rPr>
        <w:instrText xml:space="preserve"> ADDIN EN.CITE.DATA </w:instrText>
      </w:r>
      <w:r w:rsidR="004218AE">
        <w:rPr>
          <w:rFonts w:ascii="Arial" w:hAnsi="Arial" w:cs="Arial"/>
          <w:noProof/>
          <w:szCs w:val="24"/>
          <w:lang w:val="en-GB"/>
        </w:rPr>
      </w:r>
      <w:r w:rsidR="004218AE">
        <w:rPr>
          <w:rFonts w:ascii="Arial" w:hAnsi="Arial" w:cs="Arial"/>
          <w:noProof/>
          <w:szCs w:val="24"/>
          <w:lang w:val="en-GB"/>
        </w:rPr>
        <w:fldChar w:fldCharType="end"/>
      </w:r>
      <w:r w:rsidR="004218AE">
        <w:rPr>
          <w:rFonts w:ascii="Arial" w:hAnsi="Arial" w:cs="Arial"/>
          <w:noProof/>
          <w:szCs w:val="24"/>
          <w:lang w:val="en-GB"/>
        </w:rPr>
      </w:r>
      <w:r w:rsidR="004218AE">
        <w:rPr>
          <w:rFonts w:ascii="Arial" w:hAnsi="Arial" w:cs="Arial"/>
          <w:noProof/>
          <w:szCs w:val="24"/>
          <w:lang w:val="en-GB"/>
        </w:rPr>
        <w:fldChar w:fldCharType="separate"/>
      </w:r>
      <w:r w:rsidR="004218AE">
        <w:rPr>
          <w:rFonts w:ascii="Arial" w:hAnsi="Arial" w:cs="Arial"/>
          <w:noProof/>
          <w:szCs w:val="24"/>
          <w:lang w:val="en-GB"/>
        </w:rPr>
        <w:t>(Isler &amp; van Schaik, 2009; Navarrete, van Schaik, &amp; Isler, 2011)</w:t>
      </w:r>
      <w:r w:rsidR="004218AE">
        <w:rPr>
          <w:rFonts w:ascii="Arial" w:hAnsi="Arial" w:cs="Arial"/>
          <w:noProof/>
          <w:szCs w:val="24"/>
          <w:lang w:val="en-GB"/>
        </w:rPr>
        <w:fldChar w:fldCharType="end"/>
      </w:r>
      <w:r w:rsidR="00417AE4">
        <w:rPr>
          <w:rFonts w:ascii="Arial" w:hAnsi="Arial" w:cs="Arial"/>
          <w:noProof/>
          <w:szCs w:val="24"/>
          <w:lang w:val="en-GB"/>
        </w:rPr>
        <w:t>, and beyond mammals</w:t>
      </w:r>
      <w:r w:rsidR="004218AE">
        <w:rPr>
          <w:rFonts w:ascii="Arial" w:hAnsi="Arial" w:cs="Arial"/>
          <w:noProof/>
          <w:szCs w:val="24"/>
          <w:lang w:val="en-GB"/>
        </w:rPr>
        <w:t xml:space="preserve"> </w:t>
      </w:r>
      <w:r w:rsidR="004218AE">
        <w:rPr>
          <w:rFonts w:ascii="Arial" w:hAnsi="Arial" w:cs="Arial"/>
          <w:noProof/>
          <w:szCs w:val="24"/>
          <w:lang w:val="en-GB"/>
        </w:rPr>
        <w:fldChar w:fldCharType="begin">
          <w:fldData xml:space="preserve">PEVuZE5vdGU+PENpdGU+PEF1dGhvcj5Jc2xlcjwvQXV0aG9yPjxZZWFyPjIwMDY8L1llYXI+PFJl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=
</w:fldData>
        </w:fldChar>
      </w:r>
      <w:r w:rsidR="004218AE">
        <w:rPr>
          <w:rFonts w:ascii="Arial" w:hAnsi="Arial" w:cs="Arial"/>
          <w:noProof/>
          <w:szCs w:val="24"/>
          <w:lang w:val="en-GB"/>
        </w:rPr>
        <w:instrText xml:space="preserve"> ADDIN EN.CITE </w:instrText>
      </w:r>
      <w:r w:rsidR="004218AE">
        <w:rPr>
          <w:rFonts w:ascii="Arial" w:hAnsi="Arial" w:cs="Arial"/>
          <w:noProof/>
          <w:szCs w:val="24"/>
          <w:lang w:val="en-GB"/>
        </w:rPr>
        <w:fldChar w:fldCharType="begin">
          <w:fldData xml:space="preserve">PEVuZE5vdGU+PENpdGU+PEF1dGhvcj5Jc2xlcjwvQXV0aG9yPjxZZWFyPjIwMDY8L1llYXI+PFJl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=
</w:fldData>
        </w:fldChar>
      </w:r>
      <w:r w:rsidR="004218AE">
        <w:rPr>
          <w:rFonts w:ascii="Arial" w:hAnsi="Arial" w:cs="Arial"/>
          <w:noProof/>
          <w:szCs w:val="24"/>
          <w:lang w:val="en-GB"/>
        </w:rPr>
        <w:instrText xml:space="preserve"> ADDIN EN.CITE.DATA </w:instrText>
      </w:r>
      <w:r w:rsidR="004218AE">
        <w:rPr>
          <w:rFonts w:ascii="Arial" w:hAnsi="Arial" w:cs="Arial"/>
          <w:noProof/>
          <w:szCs w:val="24"/>
          <w:lang w:val="en-GB"/>
        </w:rPr>
      </w:r>
      <w:r w:rsidR="004218AE">
        <w:rPr>
          <w:rFonts w:ascii="Arial" w:hAnsi="Arial" w:cs="Arial"/>
          <w:noProof/>
          <w:szCs w:val="24"/>
          <w:lang w:val="en-GB"/>
        </w:rPr>
        <w:fldChar w:fldCharType="end"/>
      </w:r>
      <w:r w:rsidR="004218AE">
        <w:rPr>
          <w:rFonts w:ascii="Arial" w:hAnsi="Arial" w:cs="Arial"/>
          <w:noProof/>
          <w:szCs w:val="24"/>
          <w:lang w:val="en-GB"/>
        </w:rPr>
      </w:r>
      <w:r w:rsidR="004218AE">
        <w:rPr>
          <w:rFonts w:ascii="Arial" w:hAnsi="Arial" w:cs="Arial"/>
          <w:noProof/>
          <w:szCs w:val="24"/>
          <w:lang w:val="en-GB"/>
        </w:rPr>
        <w:fldChar w:fldCharType="separate"/>
      </w:r>
      <w:r w:rsidR="004218AE">
        <w:rPr>
          <w:rFonts w:ascii="Arial" w:hAnsi="Arial" w:cs="Arial"/>
          <w:noProof/>
          <w:szCs w:val="24"/>
          <w:lang w:val="en-GB"/>
        </w:rPr>
        <w:t>(Isler &amp; van Schaik, 2006; Sol et al., 2010)</w:t>
      </w:r>
      <w:r w:rsidR="004218AE">
        <w:rPr>
          <w:rFonts w:ascii="Arial" w:hAnsi="Arial" w:cs="Arial"/>
          <w:noProof/>
          <w:szCs w:val="24"/>
          <w:lang w:val="en-GB"/>
        </w:rPr>
        <w:fldChar w:fldCharType="end"/>
      </w:r>
      <w:r w:rsidR="00417AE4">
        <w:rPr>
          <w:rFonts w:ascii="Arial" w:hAnsi="Arial" w:cs="Arial"/>
          <w:noProof/>
          <w:szCs w:val="24"/>
          <w:lang w:val="en-GB"/>
        </w:rPr>
        <w:t>. This emphasizes the high importance of reproductive investment into offspring brains, which in placental mammals is augmented by a variety of additional parameters that cause the maternal investiment into the offspring to vary</w:t>
      </w:r>
      <w:r w:rsidR="004218AE">
        <w:rPr>
          <w:rFonts w:ascii="Arial" w:hAnsi="Arial" w:cs="Arial"/>
          <w:noProof/>
          <w:szCs w:val="24"/>
          <w:lang w:val="en-GB"/>
        </w:rPr>
        <w:t xml:space="preserve"> </w:t>
      </w:r>
      <w:r w:rsidR="004218AE">
        <w:rPr>
          <w:rFonts w:ascii="Arial" w:hAnsi="Arial" w:cs="Arial"/>
          <w:noProof/>
          <w:szCs w:val="24"/>
          <w:lang w:val="en-GB"/>
        </w:rPr>
        <w:fldChar w:fldCharType="begin">
          <w:fldData xml:space="preserve">PEVuZE5vdGU+PENpdGU+PEF1dGhvcj5CYXJ0b248L0F1dGhvcj48WWVhcj4yMDExPC9ZZWFyPjxS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</w:fldData>
        </w:fldChar>
      </w:r>
      <w:r w:rsidR="002F1C3F">
        <w:rPr>
          <w:rFonts w:ascii="Arial" w:hAnsi="Arial" w:cs="Arial"/>
          <w:noProof/>
          <w:szCs w:val="24"/>
          <w:lang w:val="en-GB"/>
        </w:rPr>
        <w:instrText xml:space="preserve"> ADDIN EN.CITE </w:instrText>
      </w:r>
      <w:r w:rsidR="002F1C3F">
        <w:rPr>
          <w:rFonts w:ascii="Arial" w:hAnsi="Arial" w:cs="Arial"/>
          <w:noProof/>
          <w:szCs w:val="24"/>
          <w:lang w:val="en-GB"/>
        </w:rPr>
        <w:fldChar w:fldCharType="begin">
          <w:fldData xml:space="preserve">PEVuZE5vdGU+PENpdGU+PEF1dGhvcj5CYXJ0b248L0F1dGhvcj48WWVhcj4yMDExPC9ZZWFyPjxS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</w:fldData>
        </w:fldChar>
      </w:r>
      <w:r w:rsidR="002F1C3F">
        <w:rPr>
          <w:rFonts w:ascii="Arial" w:hAnsi="Arial" w:cs="Arial"/>
          <w:noProof/>
          <w:szCs w:val="24"/>
          <w:lang w:val="en-GB"/>
        </w:rPr>
        <w:instrText xml:space="preserve"> ADDIN EN.CITE.DATA </w:instrText>
      </w:r>
      <w:r w:rsidR="002F1C3F">
        <w:rPr>
          <w:rFonts w:ascii="Arial" w:hAnsi="Arial" w:cs="Arial"/>
          <w:noProof/>
          <w:szCs w:val="24"/>
          <w:lang w:val="en-GB"/>
        </w:rPr>
      </w:r>
      <w:r w:rsidR="002F1C3F">
        <w:rPr>
          <w:rFonts w:ascii="Arial" w:hAnsi="Arial" w:cs="Arial"/>
          <w:noProof/>
          <w:szCs w:val="24"/>
          <w:lang w:val="en-GB"/>
        </w:rPr>
        <w:fldChar w:fldCharType="end"/>
      </w:r>
      <w:r w:rsidR="004218AE">
        <w:rPr>
          <w:rFonts w:ascii="Arial" w:hAnsi="Arial" w:cs="Arial"/>
          <w:noProof/>
          <w:szCs w:val="24"/>
          <w:lang w:val="en-GB"/>
        </w:rPr>
      </w:r>
      <w:r w:rsidR="004218AE">
        <w:rPr>
          <w:rFonts w:ascii="Arial" w:hAnsi="Arial" w:cs="Arial"/>
          <w:noProof/>
          <w:szCs w:val="24"/>
          <w:lang w:val="en-GB"/>
        </w:rPr>
        <w:fldChar w:fldCharType="separate"/>
      </w:r>
      <w:r w:rsidR="004218AE">
        <w:rPr>
          <w:rFonts w:ascii="Arial" w:hAnsi="Arial" w:cs="Arial"/>
          <w:noProof/>
          <w:szCs w:val="24"/>
          <w:lang w:val="en-GB"/>
        </w:rPr>
        <w:t>(Barrickman &amp; Lin, 2010; Barton &amp; Capellini, 2011; Isler, 2011; Isler &amp; van Schaik, 2009, 2012; Street et al., 2017; V. Weisbecker et al., 2015; V. Weisbecker &amp; Goswami, 2010)</w:t>
      </w:r>
      <w:r w:rsidR="004218AE">
        <w:rPr>
          <w:rFonts w:ascii="Arial" w:hAnsi="Arial" w:cs="Arial"/>
          <w:noProof/>
          <w:szCs w:val="24"/>
          <w:lang w:val="en-GB"/>
        </w:rPr>
        <w:fldChar w:fldCharType="end"/>
      </w:r>
      <w:r w:rsidR="004218AE">
        <w:rPr>
          <w:rFonts w:ascii="Arial" w:hAnsi="Arial" w:cs="Arial"/>
          <w:noProof/>
          <w:szCs w:val="24"/>
          <w:lang w:val="en-GB"/>
        </w:rPr>
        <w:t xml:space="preserve">. </w:t>
      </w:r>
      <w:commentRangeStart w:id="4"/>
      <w:r w:rsidR="00417AE4">
        <w:rPr>
          <w:rFonts w:ascii="Arial" w:hAnsi="Arial" w:cs="Arial"/>
          <w:noProof/>
          <w:szCs w:val="24"/>
          <w:lang w:val="en-GB"/>
        </w:rPr>
        <w:t>Together</w:t>
      </w:r>
      <w:commentRangeEnd w:id="4"/>
      <w:r w:rsidR="004218AE">
        <w:rPr>
          <w:rStyle w:val="CommentReference"/>
        </w:rPr>
        <w:commentReference w:id="4"/>
      </w:r>
      <w:r w:rsidR="00417AE4">
        <w:rPr>
          <w:rFonts w:ascii="Arial" w:hAnsi="Arial" w:cs="Arial"/>
          <w:noProof/>
          <w:szCs w:val="24"/>
          <w:lang w:val="en-GB"/>
        </w:rPr>
        <w:t xml:space="preserve"> with the lack of solid behavioural</w:t>
      </w:r>
      <w:r w:rsidR="004218AE">
        <w:rPr>
          <w:rFonts w:ascii="Arial" w:hAnsi="Arial" w:cs="Arial"/>
          <w:noProof/>
          <w:szCs w:val="24"/>
          <w:lang w:val="en-GB"/>
        </w:rPr>
        <w:t xml:space="preserve"> and </w:t>
      </w:r>
      <w:r w:rsidR="00417AE4">
        <w:rPr>
          <w:rFonts w:ascii="Arial" w:hAnsi="Arial" w:cs="Arial"/>
          <w:noProof/>
          <w:szCs w:val="24"/>
          <w:lang w:val="en-GB"/>
        </w:rPr>
        <w:t>eco</w:t>
      </w:r>
      <w:r w:rsidR="004218AE">
        <w:rPr>
          <w:rFonts w:ascii="Arial" w:hAnsi="Arial" w:cs="Arial"/>
          <w:noProof/>
          <w:szCs w:val="24"/>
          <w:lang w:val="en-GB"/>
        </w:rPr>
        <w:t>logical</w:t>
      </w:r>
      <w:r w:rsidR="00417AE4">
        <w:rPr>
          <w:rFonts w:ascii="Arial" w:hAnsi="Arial" w:cs="Arial"/>
          <w:noProof/>
          <w:szCs w:val="24"/>
          <w:lang w:val="en-GB"/>
        </w:rPr>
        <w:t xml:space="preserve"> correlates, this emphasizes</w:t>
      </w:r>
      <w:r w:rsidR="00605794">
        <w:rPr>
          <w:rFonts w:ascii="Arial" w:hAnsi="Arial" w:cs="Arial"/>
          <w:noProof/>
          <w:szCs w:val="24"/>
          <w:lang w:val="en-GB"/>
        </w:rPr>
        <w:t xml:space="preserve"> previo</w:t>
      </w:r>
      <w:r w:rsidR="004218AE">
        <w:rPr>
          <w:rFonts w:ascii="Arial" w:hAnsi="Arial" w:cs="Arial"/>
          <w:noProof/>
          <w:szCs w:val="24"/>
          <w:lang w:val="en-GB"/>
        </w:rPr>
        <w:t>us</w:t>
      </w:r>
      <w:r w:rsidR="00605794">
        <w:rPr>
          <w:rFonts w:ascii="Arial" w:hAnsi="Arial" w:cs="Arial"/>
          <w:noProof/>
          <w:szCs w:val="24"/>
          <w:lang w:val="en-GB"/>
        </w:rPr>
        <w:t xml:space="preserve"> suggestions that i</w:t>
      </w:r>
      <w:r w:rsidR="007C0A7E" w:rsidRPr="007F2C83">
        <w:rPr>
          <w:rFonts w:ascii="Arial" w:hAnsi="Arial" w:cs="Arial"/>
          <w:noProof/>
          <w:szCs w:val="24"/>
          <w:lang w:val="en-GB"/>
        </w:rPr>
        <w:t>ncreases in brain size seem to be associated with different factors in different radiations, which appears to make it all so noisy that an overarching signal is lost</w:t>
      </w:r>
      <w:r w:rsidR="007F2C83">
        <w:rPr>
          <w:rFonts w:ascii="Arial" w:hAnsi="Arial" w:cs="Arial"/>
          <w:noProof/>
          <w:szCs w:val="24"/>
          <w:lang w:val="en-GB"/>
        </w:rPr>
        <w:t xml:space="preserve"> </w:t>
      </w:r>
      <w:r w:rsidR="007F2C83">
        <w:rPr>
          <w:rFonts w:ascii="Arial" w:hAnsi="Arial" w:cs="Arial"/>
          <w:noProof/>
          <w:szCs w:val="24"/>
          <w:lang w:val="en-GB"/>
        </w:rPr>
        <w:fldChar w:fldCharType="begin">
          <w:fldData xml:space="preserve">PEVuZE5vdGU+PENpdGU+PEF1dGhvcj5TbWFlcnM8L0F1dGhvcj48WWVhcj4yMDEyPC9ZZWFyPjxS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</w:fldData>
        </w:fldChar>
      </w:r>
      <w:r w:rsidR="004218AE">
        <w:rPr>
          <w:rFonts w:ascii="Arial" w:hAnsi="Arial" w:cs="Arial"/>
          <w:noProof/>
          <w:szCs w:val="24"/>
          <w:lang w:val="en-GB"/>
        </w:rPr>
        <w:instrText xml:space="preserve"> ADDIN EN.CITE </w:instrText>
      </w:r>
      <w:r w:rsidR="004218AE">
        <w:rPr>
          <w:rFonts w:ascii="Arial" w:hAnsi="Arial" w:cs="Arial"/>
          <w:noProof/>
          <w:szCs w:val="24"/>
          <w:lang w:val="en-GB"/>
        </w:rPr>
        <w:fldChar w:fldCharType="begin">
          <w:fldData xml:space="preserve">PEVuZE5vdGU+PENpdGU+PEF1dGhvcj5TbWFlcnM8L0F1dGhvcj48WWVhcj4yMDEyPC9ZZWFyPjxS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</w:fldData>
        </w:fldChar>
      </w:r>
      <w:r w:rsidR="004218AE">
        <w:rPr>
          <w:rFonts w:ascii="Arial" w:hAnsi="Arial" w:cs="Arial"/>
          <w:noProof/>
          <w:szCs w:val="24"/>
          <w:lang w:val="en-GB"/>
        </w:rPr>
        <w:instrText xml:space="preserve"> ADDIN EN.CITE.DATA </w:instrText>
      </w:r>
      <w:r w:rsidR="004218AE">
        <w:rPr>
          <w:rFonts w:ascii="Arial" w:hAnsi="Arial" w:cs="Arial"/>
          <w:noProof/>
          <w:szCs w:val="24"/>
          <w:lang w:val="en-GB"/>
        </w:rPr>
      </w:r>
      <w:r w:rsidR="004218AE">
        <w:rPr>
          <w:rFonts w:ascii="Arial" w:hAnsi="Arial" w:cs="Arial"/>
          <w:noProof/>
          <w:szCs w:val="24"/>
          <w:lang w:val="en-GB"/>
        </w:rPr>
        <w:fldChar w:fldCharType="end"/>
      </w:r>
      <w:r w:rsidR="007F2C83">
        <w:rPr>
          <w:rFonts w:ascii="Arial" w:hAnsi="Arial" w:cs="Arial"/>
          <w:noProof/>
          <w:szCs w:val="24"/>
          <w:lang w:val="en-GB"/>
        </w:rPr>
      </w:r>
      <w:r w:rsidR="007F2C83">
        <w:rPr>
          <w:rFonts w:ascii="Arial" w:hAnsi="Arial" w:cs="Arial"/>
          <w:noProof/>
          <w:szCs w:val="24"/>
          <w:lang w:val="en-GB"/>
        </w:rPr>
        <w:fldChar w:fldCharType="separate"/>
      </w:r>
      <w:r w:rsidR="004218AE">
        <w:rPr>
          <w:rFonts w:ascii="Arial" w:hAnsi="Arial" w:cs="Arial"/>
          <w:noProof/>
          <w:szCs w:val="24"/>
          <w:lang w:val="en-GB"/>
        </w:rPr>
        <w:t>(Smaers, Dechmann, Goswami, Soligo, &amp; Safi, 2012; V. Weisbecker et al., 2015)</w:t>
      </w:r>
      <w:r w:rsidR="007F2C83">
        <w:rPr>
          <w:rFonts w:ascii="Arial" w:hAnsi="Arial" w:cs="Arial"/>
          <w:noProof/>
          <w:szCs w:val="24"/>
          <w:lang w:val="en-GB"/>
        </w:rPr>
        <w:fldChar w:fldCharType="end"/>
      </w:r>
      <w:r w:rsidR="007C0A7E" w:rsidRPr="007F2C83">
        <w:rPr>
          <w:rFonts w:ascii="Arial" w:hAnsi="Arial" w:cs="Arial"/>
          <w:noProof/>
          <w:szCs w:val="24"/>
          <w:lang w:val="en-GB"/>
        </w:rPr>
        <w:t>.</w:t>
      </w:r>
      <w:r w:rsidR="00605794">
        <w:rPr>
          <w:rFonts w:ascii="Arial" w:hAnsi="Arial" w:cs="Arial"/>
          <w:noProof/>
          <w:szCs w:val="24"/>
          <w:lang w:val="en-GB"/>
        </w:rPr>
        <w:t xml:space="preserve"> However, our resutls also highlight the extensive potential for many of the correlates found in placentals to be caused by an ultimate cause of maternal (or parental) investment.</w:t>
      </w:r>
    </w:p>
    <w:p w14:paraId="58FF4595" w14:textId="541D493B" w:rsidR="00E02867" w:rsidRDefault="00E02867">
      <w:pPr>
        <w:spacing w:line="480" w:lineRule="auto"/>
        <w:jc w:val="both"/>
        <w:rPr>
          <w:rFonts w:ascii="Arial" w:hAnsi="Arial" w:cs="Arial"/>
          <w:noProof/>
          <w:szCs w:val="24"/>
          <w:lang w:val="en-GB"/>
        </w:rPr>
      </w:pPr>
    </w:p>
    <w:p w14:paraId="028F500D" w14:textId="2F907ECF" w:rsidR="00E02867" w:rsidRPr="00E02867" w:rsidRDefault="00E02867">
      <w:pPr>
        <w:spacing w:line="480" w:lineRule="auto"/>
        <w:jc w:val="both"/>
        <w:rPr>
          <w:rFonts w:ascii="Arial" w:hAnsi="Arial" w:cs="Arial"/>
          <w:noProof/>
          <w:color w:val="FF0000"/>
          <w:szCs w:val="24"/>
          <w:lang w:val="en-GB"/>
        </w:rPr>
      </w:pPr>
      <w:r w:rsidRPr="00E02867">
        <w:rPr>
          <w:rFonts w:ascii="Arial" w:hAnsi="Arial" w:cs="Arial"/>
          <w:noProof/>
          <w:color w:val="FF0000"/>
          <w:szCs w:val="24"/>
          <w:lang w:val="en-GB"/>
        </w:rPr>
        <w:lastRenderedPageBreak/>
        <w:t>Discuss the lack of relationship with FMR as a new measure of MR</w:t>
      </w:r>
    </w:p>
    <w:p w14:paraId="52DAFA05" w14:textId="7EEFC0FF" w:rsidR="00A209CC" w:rsidRDefault="007C0A7E" w:rsidP="00E050F7">
      <w:pPr>
        <w:spacing w:line="480" w:lineRule="auto"/>
        <w:jc w:val="both"/>
        <w:rPr>
          <w:rFonts w:ascii="Arial" w:hAnsi="Arial" w:cs="Arial"/>
          <w:noProof/>
          <w:szCs w:val="24"/>
          <w:lang w:val="en-GB"/>
        </w:rPr>
      </w:pPr>
      <w:r w:rsidRPr="004218AE">
        <w:rPr>
          <w:rFonts w:ascii="Arial" w:hAnsi="Arial" w:cs="Arial"/>
          <w:noProof/>
          <w:szCs w:val="24"/>
          <w:lang w:val="en-GB"/>
        </w:rPr>
        <w:tab/>
      </w:r>
      <w:r w:rsidR="00450CF7">
        <w:rPr>
          <w:rFonts w:ascii="Arial" w:hAnsi="Arial" w:cs="Arial"/>
          <w:noProof/>
          <w:szCs w:val="24"/>
          <w:lang w:val="en-GB"/>
        </w:rPr>
        <w:t>Additionally, we were able to confirm that marsupials from New Guinea have the largest brains among marsupials,</w:t>
      </w:r>
      <w:r w:rsidR="00F40083">
        <w:rPr>
          <w:rFonts w:ascii="Arial" w:hAnsi="Arial" w:cs="Arial"/>
          <w:noProof/>
          <w:szCs w:val="24"/>
          <w:lang w:val="en-GB"/>
        </w:rPr>
        <w:t xml:space="preserve"> </w:t>
      </w:r>
      <w:r w:rsidR="00605794">
        <w:rPr>
          <w:rFonts w:ascii="Arial" w:hAnsi="Arial" w:cs="Arial"/>
          <w:noProof/>
          <w:szCs w:val="24"/>
          <w:lang w:val="en-GB"/>
        </w:rPr>
        <w:t xml:space="preserve">but </w:t>
      </w:r>
      <w:r w:rsidR="00450CF7">
        <w:rPr>
          <w:rFonts w:ascii="Arial" w:hAnsi="Arial" w:cs="Arial"/>
          <w:noProof/>
          <w:szCs w:val="24"/>
          <w:lang w:val="en-GB"/>
        </w:rPr>
        <w:t>this relationship is dependent upon body size</w:t>
      </w:r>
      <w:r w:rsidR="00AC7A3C">
        <w:rPr>
          <w:rFonts w:ascii="Arial" w:hAnsi="Arial" w:cs="Arial"/>
          <w:noProof/>
          <w:szCs w:val="24"/>
          <w:lang w:val="en-GB"/>
        </w:rPr>
        <w:t xml:space="preserve"> – the largest bodied species from both localities do not differ in brain size</w:t>
      </w:r>
      <w:r w:rsidR="00450CF7">
        <w:rPr>
          <w:rFonts w:ascii="Arial" w:hAnsi="Arial" w:cs="Arial"/>
          <w:noProof/>
          <w:szCs w:val="24"/>
          <w:lang w:val="en-GB"/>
        </w:rPr>
        <w:t>.</w:t>
      </w:r>
      <w:r w:rsidR="00E050F7">
        <w:rPr>
          <w:rFonts w:ascii="Arial" w:hAnsi="Arial" w:cs="Arial"/>
          <w:noProof/>
          <w:szCs w:val="24"/>
          <w:lang w:val="en-GB"/>
        </w:rPr>
        <w:t xml:space="preserve"> </w:t>
      </w:r>
    </w:p>
    <w:p w14:paraId="59C66F27" w14:textId="77777777" w:rsidR="00A209CC" w:rsidRPr="00A209CC" w:rsidRDefault="00A209CC" w:rsidP="00A209CC">
      <w:pPr>
        <w:spacing w:line="480" w:lineRule="auto"/>
        <w:jc w:val="both"/>
        <w:rPr>
          <w:rFonts w:ascii="Arial" w:hAnsi="Arial" w:cs="Arial"/>
          <w:noProof/>
          <w:color w:val="FF0000"/>
          <w:szCs w:val="24"/>
          <w:lang w:val="en-GB"/>
        </w:rPr>
      </w:pPr>
      <w:r w:rsidRPr="00A209CC">
        <w:rPr>
          <w:rFonts w:ascii="Arial" w:hAnsi="Arial" w:cs="Arial"/>
          <w:noProof/>
          <w:color w:val="FF0000"/>
          <w:szCs w:val="24"/>
          <w:lang w:val="en-GB"/>
        </w:rPr>
        <w:t>seasonality</w:t>
      </w:r>
    </w:p>
    <w:p w14:paraId="2CA31AE3" w14:textId="77777777" w:rsidR="00A209CC" w:rsidRPr="00A209CC" w:rsidRDefault="00A209CC" w:rsidP="00A209CC">
      <w:pPr>
        <w:spacing w:line="480" w:lineRule="auto"/>
        <w:jc w:val="both"/>
        <w:rPr>
          <w:rFonts w:ascii="Arial" w:hAnsi="Arial" w:cs="Arial"/>
          <w:noProof/>
          <w:color w:val="FF0000"/>
          <w:szCs w:val="24"/>
          <w:lang w:val="en-GB"/>
        </w:rPr>
      </w:pPr>
      <w:r w:rsidRPr="00A209CC">
        <w:rPr>
          <w:rFonts w:ascii="Arial" w:hAnsi="Arial" w:cs="Arial"/>
          <w:noProof/>
          <w:color w:val="FF0000"/>
          <w:szCs w:val="24"/>
          <w:lang w:val="en-GB"/>
        </w:rPr>
        <w:t>predation</w:t>
      </w:r>
    </w:p>
    <w:p w14:paraId="4ECC0274" w14:textId="084B49A4" w:rsidR="00A209CC" w:rsidRPr="00A209CC" w:rsidRDefault="00A209CC" w:rsidP="00A209CC">
      <w:pPr>
        <w:spacing w:line="480" w:lineRule="auto"/>
        <w:jc w:val="both"/>
        <w:rPr>
          <w:rFonts w:ascii="Arial" w:hAnsi="Arial" w:cs="Arial"/>
          <w:noProof/>
          <w:color w:val="FF0000"/>
          <w:szCs w:val="24"/>
          <w:lang w:val="en-GB"/>
        </w:rPr>
      </w:pPr>
      <w:r w:rsidRPr="00A209CC">
        <w:rPr>
          <w:rFonts w:ascii="Arial" w:hAnsi="Arial" w:cs="Arial"/>
          <w:noProof/>
          <w:color w:val="FF0000"/>
          <w:szCs w:val="24"/>
          <w:lang w:val="en-GB"/>
        </w:rPr>
        <w:t>hunting pressure - connect to IUCN</w:t>
      </w:r>
    </w:p>
    <w:p w14:paraId="251FB5E2" w14:textId="03368ABA" w:rsidR="00E050F7" w:rsidRDefault="00E050F7" w:rsidP="00E050F7">
      <w:pPr>
        <w:spacing w:line="480" w:lineRule="auto"/>
        <w:jc w:val="both"/>
        <w:rPr>
          <w:rFonts w:ascii="Arial" w:hAnsi="Arial" w:cs="Arial"/>
          <w:noProof/>
          <w:szCs w:val="24"/>
          <w:lang w:val="en-GB"/>
        </w:rPr>
      </w:pPr>
      <w:r>
        <w:rPr>
          <w:rFonts w:ascii="Arial" w:hAnsi="Arial" w:cs="Arial"/>
          <w:noProof/>
          <w:szCs w:val="24"/>
          <w:lang w:val="en-GB"/>
        </w:rPr>
        <w:t xml:space="preserve">Similar to previous studies </w:t>
      </w:r>
      <w:r>
        <w:rPr>
          <w:rFonts w:ascii="Arial" w:hAnsi="Arial" w:cs="Arial"/>
          <w:noProof/>
          <w:szCs w:val="24"/>
          <w:lang w:val="en-GB"/>
        </w:rPr>
        <w:fldChar w:fldCharType="begin">
          <w:fldData xml:space="preserve">PEVuZE5vdGU+PENpdGU+PEF1dGhvcj5Jd2FuaXVrPC9BdXRob3I+PFllYXI+MjAwMTwvWWVhcj48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</w:fldData>
        </w:fldChar>
      </w:r>
      <w:r>
        <w:rPr>
          <w:rFonts w:ascii="Arial" w:hAnsi="Arial" w:cs="Arial"/>
          <w:noProof/>
          <w:szCs w:val="24"/>
          <w:lang w:val="en-GB"/>
        </w:rPr>
        <w:instrText xml:space="preserve"> ADDIN EN.CITE </w:instrText>
      </w:r>
      <w:r>
        <w:rPr>
          <w:rFonts w:ascii="Arial" w:hAnsi="Arial" w:cs="Arial"/>
          <w:noProof/>
          <w:szCs w:val="24"/>
          <w:lang w:val="en-GB"/>
        </w:rPr>
        <w:fldChar w:fldCharType="begin">
          <w:fldData xml:space="preserve">PEVuZE5vdGU+PENpdGU+PEF1dGhvcj5Jd2FuaXVrPC9BdXRob3I+PFllYXI+MjAwMTwvWWVhcj48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</w:fldData>
        </w:fldChar>
      </w:r>
      <w:r>
        <w:rPr>
          <w:rFonts w:ascii="Arial" w:hAnsi="Arial" w:cs="Arial"/>
          <w:noProof/>
          <w:szCs w:val="24"/>
          <w:lang w:val="en-GB"/>
        </w:rPr>
        <w:instrText xml:space="preserve"> ADDIN EN.CITE.DATA </w:instrText>
      </w:r>
      <w:r>
        <w:rPr>
          <w:rFonts w:ascii="Arial" w:hAnsi="Arial" w:cs="Arial"/>
          <w:noProof/>
          <w:szCs w:val="24"/>
          <w:lang w:val="en-GB"/>
        </w:rPr>
      </w:r>
      <w:r>
        <w:rPr>
          <w:rFonts w:ascii="Arial" w:hAnsi="Arial" w:cs="Arial"/>
          <w:noProof/>
          <w:szCs w:val="24"/>
          <w:lang w:val="en-GB"/>
        </w:rPr>
        <w:fldChar w:fldCharType="end"/>
      </w:r>
      <w:r>
        <w:rPr>
          <w:rFonts w:ascii="Arial" w:hAnsi="Arial" w:cs="Arial"/>
          <w:noProof/>
          <w:szCs w:val="24"/>
          <w:lang w:val="en-GB"/>
        </w:rPr>
      </w:r>
      <w:r>
        <w:rPr>
          <w:rFonts w:ascii="Arial" w:hAnsi="Arial" w:cs="Arial"/>
          <w:noProof/>
          <w:szCs w:val="24"/>
          <w:lang w:val="en-GB"/>
        </w:rPr>
        <w:fldChar w:fldCharType="separate"/>
      </w:r>
      <w:r>
        <w:rPr>
          <w:rFonts w:ascii="Arial" w:hAnsi="Arial" w:cs="Arial"/>
          <w:noProof/>
          <w:szCs w:val="24"/>
          <w:lang w:val="en-GB"/>
        </w:rPr>
        <w:t>(Byers, 1999; Iwaniuk, Nelson, &amp; Pellis, 2001)</w:t>
      </w:r>
      <w:r>
        <w:rPr>
          <w:rFonts w:ascii="Arial" w:hAnsi="Arial" w:cs="Arial"/>
          <w:noProof/>
          <w:szCs w:val="24"/>
          <w:lang w:val="en-GB"/>
        </w:rPr>
        <w:fldChar w:fldCharType="end"/>
      </w:r>
      <w:r>
        <w:rPr>
          <w:rFonts w:ascii="Arial" w:hAnsi="Arial" w:cs="Arial"/>
          <w:noProof/>
          <w:szCs w:val="24"/>
          <w:lang w:val="en-GB"/>
        </w:rPr>
        <w:t>, we did not find any clear-cut evidence that play behaviour and its complexity is related to brain size.</w:t>
      </w:r>
      <w:r w:rsidR="00717BE9">
        <w:rPr>
          <w:rFonts w:ascii="Arial" w:hAnsi="Arial" w:cs="Arial"/>
          <w:noProof/>
          <w:szCs w:val="24"/>
          <w:lang w:val="en-GB"/>
        </w:rPr>
        <w:t xml:space="preserve"> One explanation can be the scarcity of data, causing our play behaviour data set to contain more than 80% imputed values. This emphasizes the need for more rigorous data collection related to play behaviour, as much needed to addressing this question in a more rigorous matter. Another explanation </w:t>
      </w:r>
      <w:ins w:id="5" w:author="Vera Weisbecker" w:date="2020-07-06T17:24:00Z">
        <w:r w:rsidR="00605794">
          <w:rPr>
            <w:rFonts w:ascii="Arial" w:hAnsi="Arial" w:cs="Arial"/>
            <w:noProof/>
            <w:szCs w:val="24"/>
            <w:lang w:val="en-GB"/>
          </w:rPr>
          <w:t xml:space="preserve"> THIS COULD </w:t>
        </w:r>
        <w:commentRangeStart w:id="6"/>
        <w:r w:rsidR="00605794">
          <w:rPr>
            <w:rFonts w:ascii="Arial" w:hAnsi="Arial" w:cs="Arial"/>
            <w:noProof/>
            <w:szCs w:val="24"/>
            <w:lang w:val="en-GB"/>
          </w:rPr>
          <w:t>MEAN</w:t>
        </w:r>
      </w:ins>
      <w:commentRangeEnd w:id="6"/>
      <w:r w:rsidR="00717BE9">
        <w:rPr>
          <w:rStyle w:val="CommentReference"/>
        </w:rPr>
        <w:commentReference w:id="6"/>
      </w:r>
    </w:p>
    <w:p w14:paraId="5180C8CD" w14:textId="3E02DB35" w:rsidR="00FC0580" w:rsidRDefault="00450CF7" w:rsidP="007C0A7E">
      <w:pPr>
        <w:spacing w:line="480" w:lineRule="auto"/>
        <w:jc w:val="both"/>
        <w:rPr>
          <w:rFonts w:ascii="Arial" w:hAnsi="Arial" w:cs="Arial"/>
          <w:noProof/>
          <w:color w:val="auto"/>
          <w:szCs w:val="24"/>
          <w:lang w:val="en-GB"/>
        </w:rPr>
      </w:pPr>
      <w:r>
        <w:rPr>
          <w:rFonts w:ascii="Arial" w:hAnsi="Arial" w:cs="Arial"/>
          <w:noProof/>
          <w:szCs w:val="24"/>
          <w:lang w:val="en-GB"/>
        </w:rPr>
        <w:t xml:space="preserve">Apart from confirming previous findings, we were able to analyse the relationship between species’ vulnerability and brain size, showing for the first time that </w:t>
      </w:r>
      <w:r w:rsidR="00E050F7">
        <w:rPr>
          <w:rFonts w:ascii="Arial" w:hAnsi="Arial" w:cs="Arial"/>
          <w:noProof/>
          <w:szCs w:val="24"/>
          <w:lang w:val="en-GB"/>
        </w:rPr>
        <w:t xml:space="preserve">larger brained marsupials are more vulnerable to extinction. This effect, again, was dependent on body size </w:t>
      </w:r>
      <w:r w:rsidR="00E050F7">
        <w:rPr>
          <w:rFonts w:ascii="Arial" w:hAnsi="Arial" w:cs="Arial"/>
          <w:noProof/>
          <w:szCs w:val="24"/>
          <w:lang w:val="en-GB"/>
        </w:rPr>
        <w:fldChar w:fldCharType="begin">
          <w:fldData xml:space="preserve">PEVuZE5vdGU+PENpdGU+PEF1dGhvcj5BYmVsc29uPC9BdXRob3I+PFllYXI+MjAxNjwvWWVhcj48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==
</w:fldData>
        </w:fldChar>
      </w:r>
      <w:r w:rsidR="00E050F7">
        <w:rPr>
          <w:rFonts w:ascii="Arial" w:hAnsi="Arial" w:cs="Arial"/>
          <w:noProof/>
          <w:szCs w:val="24"/>
          <w:lang w:val="en-GB"/>
        </w:rPr>
        <w:instrText xml:space="preserve"> ADDIN EN.CITE </w:instrText>
      </w:r>
      <w:r w:rsidR="00E050F7">
        <w:rPr>
          <w:rFonts w:ascii="Arial" w:hAnsi="Arial" w:cs="Arial"/>
          <w:noProof/>
          <w:szCs w:val="24"/>
          <w:lang w:val="en-GB"/>
        </w:rPr>
        <w:fldChar w:fldCharType="begin">
          <w:fldData xml:space="preserve">PEVuZE5vdGU+PENpdGU+PEF1dGhvcj5BYmVsc29uPC9BdXRob3I+PFllYXI+MjAxNjwvWWVhcj48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==
</w:fldData>
        </w:fldChar>
      </w:r>
      <w:r w:rsidR="00E050F7">
        <w:rPr>
          <w:rFonts w:ascii="Arial" w:hAnsi="Arial" w:cs="Arial"/>
          <w:noProof/>
          <w:szCs w:val="24"/>
          <w:lang w:val="en-GB"/>
        </w:rPr>
        <w:instrText xml:space="preserve"> ADDIN EN.CITE.DATA </w:instrText>
      </w:r>
      <w:r w:rsidR="00E050F7">
        <w:rPr>
          <w:rFonts w:ascii="Arial" w:hAnsi="Arial" w:cs="Arial"/>
          <w:noProof/>
          <w:szCs w:val="24"/>
          <w:lang w:val="en-GB"/>
        </w:rPr>
      </w:r>
      <w:r w:rsidR="00E050F7">
        <w:rPr>
          <w:rFonts w:ascii="Arial" w:hAnsi="Arial" w:cs="Arial"/>
          <w:noProof/>
          <w:szCs w:val="24"/>
          <w:lang w:val="en-GB"/>
        </w:rPr>
        <w:fldChar w:fldCharType="end"/>
      </w:r>
      <w:r w:rsidR="00E050F7">
        <w:rPr>
          <w:rFonts w:ascii="Arial" w:hAnsi="Arial" w:cs="Arial"/>
          <w:noProof/>
          <w:szCs w:val="24"/>
          <w:lang w:val="en-GB"/>
        </w:rPr>
      </w:r>
      <w:r w:rsidR="00E050F7">
        <w:rPr>
          <w:rFonts w:ascii="Arial" w:hAnsi="Arial" w:cs="Arial"/>
          <w:noProof/>
          <w:szCs w:val="24"/>
          <w:lang w:val="en-GB"/>
        </w:rPr>
        <w:fldChar w:fldCharType="separate"/>
      </w:r>
      <w:r w:rsidR="00E050F7">
        <w:rPr>
          <w:rFonts w:ascii="Arial" w:hAnsi="Arial" w:cs="Arial"/>
          <w:noProof/>
          <w:szCs w:val="24"/>
          <w:lang w:val="en-GB"/>
        </w:rPr>
        <w:t>(Abelson, 2016; Gonzalez-Voyer, Gonzalez-Suarez, Vila, &amp; Revilla, 2016)</w:t>
      </w:r>
      <w:r w:rsidR="00E050F7">
        <w:rPr>
          <w:rFonts w:ascii="Arial" w:hAnsi="Arial" w:cs="Arial"/>
          <w:noProof/>
          <w:szCs w:val="24"/>
          <w:lang w:val="en-GB"/>
        </w:rPr>
        <w:fldChar w:fldCharType="end"/>
      </w:r>
      <w:r w:rsidR="00C81241">
        <w:rPr>
          <w:rFonts w:ascii="Arial" w:hAnsi="Arial" w:cs="Arial"/>
          <w:noProof/>
          <w:szCs w:val="24"/>
          <w:lang w:val="en-GB"/>
        </w:rPr>
        <w:t xml:space="preserve">, where </w:t>
      </w:r>
      <w:r w:rsidR="00C81241">
        <w:rPr>
          <w:rFonts w:ascii="Arial" w:hAnsi="Arial" w:cs="Arial"/>
          <w:szCs w:val="24"/>
          <w:lang w:val="en-GB"/>
        </w:rPr>
        <w:t>v</w:t>
      </w:r>
      <w:r w:rsidR="00C81241" w:rsidRPr="00547227">
        <w:rPr>
          <w:rFonts w:ascii="Arial" w:hAnsi="Arial" w:cs="Arial"/>
          <w:szCs w:val="24"/>
          <w:lang w:val="en-GB"/>
        </w:rPr>
        <w:t xml:space="preserve">ulnerable, endangered, rare, declining or species with very limited habitats were </w:t>
      </w:r>
      <w:r w:rsidR="00C81241">
        <w:rPr>
          <w:rFonts w:ascii="Arial" w:hAnsi="Arial" w:cs="Arial"/>
          <w:szCs w:val="24"/>
          <w:lang w:val="en-GB"/>
        </w:rPr>
        <w:t xml:space="preserve">shown to have larger brains among species with larger body sizes, but smaller brains within species with smaller body sizes. This </w:t>
      </w:r>
      <w:r w:rsidR="006A0EF9">
        <w:rPr>
          <w:rFonts w:ascii="Arial" w:hAnsi="Arial" w:cs="Arial"/>
          <w:szCs w:val="24"/>
          <w:lang w:val="en-GB"/>
        </w:rPr>
        <w:t>observation</w:t>
      </w:r>
      <w:r w:rsidR="00C81241">
        <w:rPr>
          <w:rFonts w:ascii="Arial" w:hAnsi="Arial" w:cs="Arial"/>
          <w:szCs w:val="24"/>
          <w:lang w:val="en-GB"/>
        </w:rPr>
        <w:t xml:space="preserve"> may be due to the fact that large bodied marsupials</w:t>
      </w:r>
      <w:r w:rsidR="00717BE9">
        <w:rPr>
          <w:rFonts w:ascii="Arial" w:hAnsi="Arial" w:cs="Arial"/>
          <w:szCs w:val="24"/>
          <w:lang w:val="en-GB"/>
        </w:rPr>
        <w:t xml:space="preserve"> </w:t>
      </w:r>
      <w:r w:rsidR="00C81241">
        <w:rPr>
          <w:rFonts w:ascii="Arial" w:hAnsi="Arial" w:cs="Arial"/>
          <w:szCs w:val="24"/>
          <w:lang w:val="en-GB"/>
        </w:rPr>
        <w:t>with larg</w:t>
      </w:r>
      <w:r w:rsidR="006A0EF9">
        <w:rPr>
          <w:rFonts w:ascii="Arial" w:hAnsi="Arial" w:cs="Arial"/>
          <w:szCs w:val="24"/>
          <w:lang w:val="en-GB"/>
        </w:rPr>
        <w:t>er brains</w:t>
      </w:r>
      <w:r w:rsidR="00717BE9">
        <w:rPr>
          <w:rFonts w:ascii="Arial" w:hAnsi="Arial" w:cs="Arial"/>
          <w:szCs w:val="24"/>
          <w:lang w:val="en-GB"/>
        </w:rPr>
        <w:t>, due to their prosociallity,</w:t>
      </w:r>
      <w:r w:rsidR="006A0EF9">
        <w:rPr>
          <w:rFonts w:ascii="Arial" w:hAnsi="Arial" w:cs="Arial"/>
          <w:szCs w:val="24"/>
          <w:lang w:val="en-GB"/>
        </w:rPr>
        <w:t xml:space="preserve"> may fall easier pray to introduced predators in areas with human activity (such as cats and dogs). On the other hand, smaller bodies marsupials with larger brains might be more adaptable to human modified environment due to increase in </w:t>
      </w:r>
      <w:r w:rsidR="006A0EF9">
        <w:rPr>
          <w:rFonts w:ascii="Arial" w:hAnsi="Arial" w:cs="Arial"/>
          <w:szCs w:val="24"/>
          <w:lang w:val="en-GB"/>
        </w:rPr>
        <w:lastRenderedPageBreak/>
        <w:t>intelligence and behavioural plasticity, where their small sizes facilitate the ability to avoid predation risks related to human activities and introduced predators</w:t>
      </w:r>
      <w:r w:rsidR="006A0EF9">
        <w:rPr>
          <w:rFonts w:ascii="Arial" w:hAnsi="Arial" w:cs="Arial"/>
          <w:szCs w:val="24"/>
          <w:lang w:val="en-GB"/>
        </w:rPr>
        <w:fldChar w:fldCharType="begin">
          <w:fldData xml:space="preserve">PEVuZE5vdGU+PENpdGU+PEF1dGhvcj5TbmVsbC1Sb29kPC9BdXRob3I+PFllYXI+MjAxMzwvWWVh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</w:fldData>
        </w:fldChar>
      </w:r>
      <w:r w:rsidR="007954CF">
        <w:rPr>
          <w:rFonts w:ascii="Arial" w:hAnsi="Arial" w:cs="Arial"/>
          <w:szCs w:val="24"/>
          <w:lang w:val="en-GB"/>
        </w:rPr>
        <w:instrText xml:space="preserve"> ADDIN EN.CITE </w:instrText>
      </w:r>
      <w:r w:rsidR="007954CF">
        <w:rPr>
          <w:rFonts w:ascii="Arial" w:hAnsi="Arial" w:cs="Arial"/>
          <w:szCs w:val="24"/>
          <w:lang w:val="en-GB"/>
        </w:rPr>
        <w:fldChar w:fldCharType="begin">
          <w:fldData xml:space="preserve">PEVuZE5vdGU+PENpdGU+PEF1dGhvcj5TbmVsbC1Sb29kPC9BdXRob3I+PFllYXI+MjAxMzwvWWVh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</w:fldData>
        </w:fldChar>
      </w:r>
      <w:r w:rsidR="007954CF">
        <w:rPr>
          <w:rFonts w:ascii="Arial" w:hAnsi="Arial" w:cs="Arial"/>
          <w:szCs w:val="24"/>
          <w:lang w:val="en-GB"/>
        </w:rPr>
        <w:instrText xml:space="preserve"> ADDIN EN.CITE.DATA </w:instrText>
      </w:r>
      <w:r w:rsidR="007954CF">
        <w:rPr>
          <w:rFonts w:ascii="Arial" w:hAnsi="Arial" w:cs="Arial"/>
          <w:szCs w:val="24"/>
          <w:lang w:val="en-GB"/>
        </w:rPr>
      </w:r>
      <w:r w:rsidR="007954CF">
        <w:rPr>
          <w:rFonts w:ascii="Arial" w:hAnsi="Arial" w:cs="Arial"/>
          <w:szCs w:val="24"/>
          <w:lang w:val="en-GB"/>
        </w:rPr>
        <w:fldChar w:fldCharType="end"/>
      </w:r>
      <w:r w:rsidR="006A0EF9">
        <w:rPr>
          <w:rFonts w:ascii="Arial" w:hAnsi="Arial" w:cs="Arial"/>
          <w:szCs w:val="24"/>
          <w:lang w:val="en-GB"/>
        </w:rPr>
      </w:r>
      <w:r w:rsidR="006A0EF9">
        <w:rPr>
          <w:rFonts w:ascii="Arial" w:hAnsi="Arial" w:cs="Arial"/>
          <w:szCs w:val="24"/>
          <w:lang w:val="en-GB"/>
        </w:rPr>
        <w:fldChar w:fldCharType="separate"/>
      </w:r>
      <w:r w:rsidR="006A0EF9">
        <w:rPr>
          <w:rFonts w:ascii="Arial" w:hAnsi="Arial" w:cs="Arial"/>
          <w:noProof/>
          <w:szCs w:val="24"/>
          <w:lang w:val="en-GB"/>
        </w:rPr>
        <w:t>(Snell-Rood &amp; Wick, 2013)</w:t>
      </w:r>
      <w:r w:rsidR="006A0EF9">
        <w:rPr>
          <w:rFonts w:ascii="Arial" w:hAnsi="Arial" w:cs="Arial"/>
          <w:szCs w:val="24"/>
          <w:lang w:val="en-GB"/>
        </w:rPr>
        <w:fldChar w:fldCharType="end"/>
      </w:r>
      <w:r w:rsidR="006A0EF9">
        <w:rPr>
          <w:rFonts w:ascii="Arial" w:hAnsi="Arial" w:cs="Arial"/>
          <w:szCs w:val="24"/>
          <w:lang w:val="en-GB"/>
        </w:rPr>
        <w:t>.</w:t>
      </w:r>
      <w:r w:rsidR="00FC0580">
        <w:rPr>
          <w:rFonts w:ascii="Arial" w:hAnsi="Arial" w:cs="Arial"/>
          <w:szCs w:val="24"/>
          <w:lang w:val="en-GB"/>
        </w:rPr>
        <w:t xml:space="preserve"> </w:t>
      </w:r>
      <w:r w:rsidR="00162674" w:rsidRPr="00FC0580">
        <w:rPr>
          <w:rFonts w:ascii="Arial" w:hAnsi="Arial" w:cs="Arial"/>
          <w:noProof/>
          <w:color w:val="auto"/>
          <w:szCs w:val="24"/>
          <w:lang w:val="en-GB"/>
        </w:rPr>
        <w:t xml:space="preserve">The interaction we see might </w:t>
      </w:r>
      <w:r w:rsidR="00FC0580" w:rsidRPr="00FC0580">
        <w:rPr>
          <w:rFonts w:ascii="Arial" w:hAnsi="Arial" w:cs="Arial"/>
          <w:noProof/>
          <w:color w:val="auto"/>
          <w:szCs w:val="24"/>
          <w:lang w:val="en-GB"/>
        </w:rPr>
        <w:t xml:space="preserve">also </w:t>
      </w:r>
      <w:r w:rsidR="00162674" w:rsidRPr="00FC0580">
        <w:rPr>
          <w:rFonts w:ascii="Arial" w:hAnsi="Arial" w:cs="Arial"/>
          <w:noProof/>
          <w:color w:val="auto"/>
          <w:szCs w:val="24"/>
          <w:lang w:val="en-GB"/>
        </w:rPr>
        <w:t xml:space="preserve">not </w:t>
      </w:r>
      <w:r w:rsidR="00FC0580">
        <w:rPr>
          <w:rFonts w:ascii="Arial" w:hAnsi="Arial" w:cs="Arial"/>
          <w:noProof/>
          <w:color w:val="auto"/>
          <w:szCs w:val="24"/>
          <w:lang w:val="en-GB"/>
        </w:rPr>
        <w:t>in fact</w:t>
      </w:r>
      <w:r w:rsidR="00162674" w:rsidRPr="00FC0580">
        <w:rPr>
          <w:rFonts w:ascii="Arial" w:hAnsi="Arial" w:cs="Arial"/>
          <w:noProof/>
          <w:color w:val="auto"/>
          <w:szCs w:val="24"/>
          <w:lang w:val="en-GB"/>
        </w:rPr>
        <w:t xml:space="preserve"> relate</w:t>
      </w:r>
      <w:r w:rsidR="00FC0580">
        <w:rPr>
          <w:rFonts w:ascii="Arial" w:hAnsi="Arial" w:cs="Arial"/>
          <w:noProof/>
          <w:color w:val="auto"/>
          <w:szCs w:val="24"/>
          <w:lang w:val="en-GB"/>
        </w:rPr>
        <w:t xml:space="preserve"> fully</w:t>
      </w:r>
      <w:r w:rsidR="00162674" w:rsidRPr="00FC0580">
        <w:rPr>
          <w:rFonts w:ascii="Arial" w:hAnsi="Arial" w:cs="Arial"/>
          <w:noProof/>
          <w:color w:val="auto"/>
          <w:szCs w:val="24"/>
          <w:lang w:val="en-GB"/>
        </w:rPr>
        <w:t xml:space="preserve"> to brain size, but rather to the different reproductive mode of big and small brained mammals. E.g. small mammals tend to be k strategists whose survival is aided by their large reproductive output</w:t>
      </w:r>
      <w:r w:rsidR="00FC0580">
        <w:rPr>
          <w:rFonts w:ascii="Arial" w:hAnsi="Arial" w:cs="Arial"/>
          <w:noProof/>
          <w:color w:val="auto"/>
          <w:szCs w:val="24"/>
          <w:lang w:val="en-GB"/>
        </w:rPr>
        <w:t>, which combined with an increase in brain size and the concomittant increase in intelligence and behavioural plasticity, might put the in a more favourable position to hedge around exctinction related to human activity.</w:t>
      </w:r>
    </w:p>
    <w:p w14:paraId="22FB8C3F" w14:textId="08D6030A" w:rsidR="005036CF" w:rsidRPr="00181FDC" w:rsidRDefault="00FC0580" w:rsidP="007C0A7E">
      <w:pPr>
        <w:spacing w:line="480" w:lineRule="auto"/>
        <w:jc w:val="both"/>
        <w:rPr>
          <w:rFonts w:ascii="Arial" w:hAnsi="Arial" w:cs="Arial"/>
          <w:noProof/>
          <w:color w:val="FF0000"/>
          <w:szCs w:val="24"/>
          <w:lang w:val="en-GB"/>
        </w:rPr>
      </w:pPr>
      <w:commentRangeStart w:id="7"/>
      <w:r w:rsidRPr="00181FDC">
        <w:rPr>
          <w:rFonts w:ascii="Arial" w:hAnsi="Arial" w:cs="Arial"/>
          <w:noProof/>
          <w:color w:val="FF0000"/>
          <w:szCs w:val="24"/>
          <w:lang w:val="en-GB"/>
        </w:rPr>
        <w:t>(Discuss the NG effect in more detail?)</w:t>
      </w:r>
      <w:commentRangeEnd w:id="7"/>
      <w:r w:rsidR="00605794">
        <w:rPr>
          <w:rStyle w:val="CommentReference"/>
        </w:rPr>
        <w:commentReference w:id="7"/>
      </w:r>
    </w:p>
    <w:p w14:paraId="39A3137B" w14:textId="6EE52744" w:rsidR="00FC0580" w:rsidRPr="00181FDC" w:rsidRDefault="00FC0580" w:rsidP="00FC0580">
      <w:pPr>
        <w:spacing w:line="480" w:lineRule="auto"/>
        <w:jc w:val="both"/>
        <w:rPr>
          <w:rFonts w:ascii="Arial" w:hAnsi="Arial" w:cs="Arial"/>
          <w:noProof/>
          <w:color w:val="FF0000"/>
          <w:szCs w:val="24"/>
          <w:lang w:val="en-GB"/>
        </w:rPr>
      </w:pPr>
      <w:r w:rsidRPr="00181FDC">
        <w:rPr>
          <w:rFonts w:ascii="Arial" w:hAnsi="Arial" w:cs="Arial"/>
          <w:noProof/>
          <w:color w:val="FF0000"/>
          <w:szCs w:val="24"/>
          <w:lang w:val="en-GB"/>
        </w:rPr>
        <w:t>(Discuss the imputations and the MCMCglmm in more detail?)</w:t>
      </w:r>
    </w:p>
    <w:p w14:paraId="153F54C0" w14:textId="77777777" w:rsidR="00FC0580" w:rsidRDefault="00FC0580" w:rsidP="007C0A7E">
      <w:pPr>
        <w:spacing w:line="480" w:lineRule="auto"/>
        <w:jc w:val="both"/>
        <w:rPr>
          <w:rFonts w:ascii="Arial" w:hAnsi="Arial" w:cs="Arial"/>
          <w:noProof/>
          <w:color w:val="C45911" w:themeColor="accent2" w:themeShade="BF"/>
          <w:szCs w:val="24"/>
          <w:lang w:val="en-GB"/>
        </w:rPr>
      </w:pPr>
    </w:p>
    <w:p w14:paraId="6176D21F" w14:textId="719BDBAD" w:rsidR="005036CF" w:rsidRDefault="00210E17" w:rsidP="007C0A7E">
      <w:pPr>
        <w:spacing w:line="480" w:lineRule="auto"/>
        <w:jc w:val="both"/>
        <w:rPr>
          <w:rFonts w:ascii="Arial" w:hAnsi="Arial" w:cs="Arial"/>
          <w:noProof/>
          <w:color w:val="C45911" w:themeColor="accent2" w:themeShade="BF"/>
          <w:szCs w:val="24"/>
          <w:lang w:val="en-GB"/>
        </w:rPr>
      </w:pPr>
      <w:ins w:id="8" w:author="Vera Weisbecker" w:date="2020-07-06T17:28:00Z">
        <w:r>
          <w:rPr>
            <w:rFonts w:ascii="Arial" w:hAnsi="Arial" w:cs="Arial"/>
            <w:noProof/>
            <w:color w:val="C45911" w:themeColor="accent2" w:themeShade="BF"/>
            <w:szCs w:val="24"/>
            <w:lang w:val="en-GB"/>
          </w:rPr>
          <w:t>Conclusion we do later.</w:t>
        </w:r>
      </w:ins>
    </w:p>
    <w:p w14:paraId="3A02366C" w14:textId="77777777" w:rsidR="007C0A7E" w:rsidRDefault="007C0A7E" w:rsidP="007C0A7E">
      <w:pPr>
        <w:spacing w:line="480" w:lineRule="auto"/>
        <w:rPr>
          <w:rFonts w:ascii="Arial" w:hAnsi="Arial" w:cs="Arial"/>
          <w:noProof/>
          <w:szCs w:val="24"/>
          <w:lang w:val="en-GB"/>
        </w:rPr>
      </w:pPr>
    </w:p>
    <w:p w14:paraId="5E1F9B52" w14:textId="77777777" w:rsidR="00152BEF" w:rsidRPr="00547227" w:rsidRDefault="00152BEF" w:rsidP="00F33EB3">
      <w:pPr>
        <w:pStyle w:val="Heading1"/>
        <w:spacing w:line="480" w:lineRule="auto"/>
        <w:rPr>
          <w:rFonts w:ascii="Arial" w:hAnsi="Arial" w:cs="Arial"/>
          <w:sz w:val="24"/>
          <w:szCs w:val="24"/>
          <w:lang w:val="en-GB"/>
        </w:rPr>
      </w:pPr>
      <w:r w:rsidRPr="00547227">
        <w:rPr>
          <w:rFonts w:ascii="Arial" w:hAnsi="Arial" w:cs="Arial"/>
          <w:sz w:val="24"/>
          <w:szCs w:val="24"/>
          <w:lang w:val="en-GB"/>
        </w:rPr>
        <w:t>Materials and Methods</w:t>
      </w:r>
    </w:p>
    <w:p w14:paraId="7D968EA6" w14:textId="39D14DD4" w:rsidR="009D6717" w:rsidRPr="00547227" w:rsidRDefault="00CD6F6F" w:rsidP="00F33EB3">
      <w:pPr>
        <w:spacing w:line="480" w:lineRule="auto"/>
        <w:rPr>
          <w:rFonts w:ascii="Arial" w:hAnsi="Arial" w:cs="Arial"/>
          <w:szCs w:val="24"/>
          <w:lang w:val="en-GB"/>
        </w:rPr>
      </w:pPr>
      <w:r>
        <w:rPr>
          <w:rFonts w:ascii="Arial" w:hAnsi="Arial" w:cs="Arial"/>
          <w:szCs w:val="24"/>
          <w:lang w:val="en-GB"/>
        </w:rPr>
        <w:t xml:space="preserve">All analyses were conducted in R. The code to replicate all analyses, including all data, can be found on </w:t>
      </w:r>
      <w:r w:rsidR="008B2266">
        <w:rPr>
          <w:rFonts w:ascii="Arial" w:hAnsi="Arial" w:cs="Arial"/>
          <w:szCs w:val="24"/>
          <w:lang w:val="en-GB"/>
        </w:rPr>
        <w:t>LINK TO GITHUB.</w:t>
      </w:r>
      <w:ins w:id="9" w:author="uqvweisb_local" w:date="2019-08-29T14:29:00Z">
        <w:r>
          <w:rPr>
            <w:rFonts w:ascii="Arial" w:hAnsi="Arial" w:cs="Arial"/>
            <w:szCs w:val="24"/>
            <w:lang w:val="en-GB"/>
          </w:rPr>
          <w:t xml:space="preserve"> </w:t>
        </w:r>
      </w:ins>
      <w:r w:rsidR="00152BEF" w:rsidRPr="00547227">
        <w:rPr>
          <w:rFonts w:ascii="Arial" w:hAnsi="Arial" w:cs="Arial"/>
          <w:szCs w:val="24"/>
          <w:lang w:val="en-GB"/>
        </w:rPr>
        <w:t>Packages that we</w:t>
      </w:r>
      <w:r w:rsidR="00547227">
        <w:rPr>
          <w:rFonts w:ascii="Arial" w:hAnsi="Arial" w:cs="Arial"/>
          <w:szCs w:val="24"/>
          <w:lang w:val="en-GB"/>
        </w:rPr>
        <w:t>re</w:t>
      </w:r>
      <w:r w:rsidR="00152BEF" w:rsidRPr="00547227">
        <w:rPr>
          <w:rFonts w:ascii="Arial" w:hAnsi="Arial" w:cs="Arial"/>
          <w:szCs w:val="24"/>
          <w:lang w:val="en-GB"/>
        </w:rPr>
        <w:t xml:space="preserve"> use</w:t>
      </w:r>
      <w:r w:rsidR="00547227">
        <w:rPr>
          <w:rFonts w:ascii="Arial" w:hAnsi="Arial" w:cs="Arial"/>
          <w:szCs w:val="24"/>
          <w:lang w:val="en-GB"/>
        </w:rPr>
        <w:t>d</w:t>
      </w:r>
      <w:r w:rsidR="00152BEF" w:rsidRPr="00547227">
        <w:rPr>
          <w:rFonts w:ascii="Arial" w:hAnsi="Arial" w:cs="Arial"/>
          <w:szCs w:val="24"/>
          <w:lang w:val="en-GB"/>
        </w:rPr>
        <w:t xml:space="preserve"> for the analysis</w:t>
      </w:r>
      <w:r w:rsidR="00547227">
        <w:rPr>
          <w:rFonts w:ascii="Arial" w:hAnsi="Arial" w:cs="Arial"/>
          <w:szCs w:val="24"/>
          <w:lang w:val="en-GB"/>
        </w:rPr>
        <w:t>:</w:t>
      </w:r>
      <w:r w:rsidR="00152BEF" w:rsidRPr="00547227">
        <w:rPr>
          <w:rFonts w:ascii="Arial" w:hAnsi="Arial" w:cs="Arial"/>
          <w:szCs w:val="24"/>
          <w:lang w:val="en-GB"/>
        </w:rPr>
        <w:t xml:space="preserve"> phytools</w:t>
      </w:r>
      <w:r w:rsidR="003D0E61" w:rsidRPr="00547227">
        <w:rPr>
          <w:rFonts w:ascii="Arial" w:hAnsi="Arial" w:cs="Arial"/>
          <w:szCs w:val="24"/>
          <w:lang w:val="en-GB"/>
        </w:rPr>
        <w:t xml:space="preserve"> </w:t>
      </w:r>
      <w:r w:rsidR="003D0E61"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&lt;EndNote&gt;&lt;Cite&gt;&lt;Author&gt;Revell&lt;/Author&gt;&lt;Year&gt;2012&lt;/Year&gt;&lt;RecNum&gt;54&lt;/RecNum&gt;&lt;DisplayText&gt;(Revell, 2012)&lt;/DisplayText&gt;&lt;record&gt;&lt;rec-number&gt;54&lt;/rec-number&gt;&lt;foreign-keys&gt;&lt;key app="EN" db-id="a9aw0atab92x0ledv2kxwsvmdfttad9p2fez" timestamp="1564364862" guid="d9cd4b23-7e6a-4414-8616-99b3af9b3855"&gt;54&lt;/key&gt;&lt;/foreign-keys&gt;&lt;ref-type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Evolution&lt;/full-title&gt;&lt;/periodical&gt;&lt;pages&gt;217-223&lt;/pages&gt;&lt;volume&gt;3&lt;/volume&gt;&lt;number&gt;2&lt;/number&gt;&lt;section&gt;217&lt;/section&gt;&lt;keywords&gt;&lt;keyword&gt;Blogging&lt;/keyword&gt;&lt;keyword&gt;Computational biology&lt;/keyword&gt;&lt;keyword&gt;Evolution&lt;/keyword&gt;&lt;keyword&gt;Phylogeny&lt;/keyword&gt;&lt;keyword&gt;Statistics&lt;/keyword&gt;&lt;/keywords&gt;&lt;dates&gt;&lt;year&gt;2012&lt;/year&gt;&lt;/dates&gt;&lt;publisher&gt;John Wiley &amp;amp; Sons, Ltd (10.1111)&lt;/publisher&gt;&lt;isbn&gt;2041210X&lt;/isbn&gt;&lt;urls&gt;&lt;related-urls&gt;&lt;url&gt;http://doi.wiley.com/10.1111/j.2041-210X.2011.00169.x&lt;/url&gt;&lt;url&gt;https://besjournals.onlinelibrary.wiley.com/doi/pdf/10.1111/j.2041-210X.2011.00169.x&lt;/url&gt;&lt;/related-urls&gt;&lt;/urls&gt;&lt;electronic-resource-num&gt;10.1111/j.2041-210X.2011.00169.x&lt;/electronic-resource-num&gt;&lt;/record&gt;&lt;/Cite&gt;&lt;/EndNote&gt;</w:instrText>
      </w:r>
      <w:r w:rsidR="003D0E61" w:rsidRPr="00547227">
        <w:rPr>
          <w:rFonts w:ascii="Arial" w:hAnsi="Arial" w:cs="Arial"/>
          <w:szCs w:val="24"/>
          <w:lang w:val="en-GB"/>
        </w:rPr>
        <w:fldChar w:fldCharType="separate"/>
      </w:r>
      <w:r w:rsidR="000C17D7">
        <w:rPr>
          <w:rFonts w:ascii="Arial" w:hAnsi="Arial" w:cs="Arial"/>
          <w:noProof/>
          <w:szCs w:val="24"/>
          <w:lang w:val="en-GB"/>
        </w:rPr>
        <w:t>(Revell, 2012)</w:t>
      </w:r>
      <w:r w:rsidR="003D0E61" w:rsidRPr="00547227">
        <w:rPr>
          <w:rFonts w:ascii="Arial" w:hAnsi="Arial" w:cs="Arial"/>
          <w:szCs w:val="24"/>
          <w:lang w:val="en-GB"/>
        </w:rPr>
        <w:fldChar w:fldCharType="end"/>
      </w:r>
      <w:r w:rsidR="00152BEF" w:rsidRPr="00547227">
        <w:rPr>
          <w:rFonts w:ascii="Arial" w:hAnsi="Arial" w:cs="Arial"/>
          <w:szCs w:val="24"/>
          <w:lang w:val="en-GB"/>
        </w:rPr>
        <w:t>, caper</w:t>
      </w:r>
      <w:r w:rsidR="00AA2E14" w:rsidRPr="00547227">
        <w:rPr>
          <w:rFonts w:ascii="Arial" w:hAnsi="Arial" w:cs="Arial"/>
          <w:szCs w:val="24"/>
          <w:lang w:val="en-GB"/>
        </w:rPr>
        <w:t xml:space="preserve"> </w:t>
      </w:r>
      <w:r w:rsidR="00AA2E14"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&lt;EndNote&gt;&lt;Cite&gt;&lt;Author&gt;Orme&lt;/Author&gt;&lt;Year&gt;2012&lt;/Year&gt;&lt;RecNum&gt;61&lt;/RecNum&gt;&lt;DisplayText&gt;(Orme, 2012)&lt;/DisplayText&gt;&lt;record&gt;&lt;rec-number&gt;61&lt;/rec-number&gt;&lt;foreign-keys&gt;&lt;key app="EN" db-id="a9aw0atab92x0ledv2kxwsvmdfttad9p2fez" timestamp="1564364862" guid="c3852a4c-a02c-4218-a390-77511975e8e7"&gt;61&lt;/key&gt;&lt;/foreign-keys&gt;&lt;ref-type name="Journal Article"&gt;17&lt;/ref-type&gt;&lt;contributors&gt;&lt;authors&gt;&lt;author&gt;Orme, C. D. L.&lt;/author&gt;&lt;/authors&gt;&lt;/contributors&gt;&lt;titles&gt;&lt;title&gt;The caper package: comparative analyses in phylogenetics and evolution in R&lt;/title&gt;&lt;/titles&gt;&lt;pages&gt;1-36&lt;/pages&gt;&lt;dates&gt;&lt;year&gt;2012&lt;/year&gt;&lt;/dates&gt;&lt;urls&gt;&lt;related-urls&gt;&lt;url&gt;https://cran.r-project.org/web/packages/caper/vignettes/caper.pdf&lt;/url&gt;&lt;/related-urls&gt;&lt;/urls&gt;&lt;/record&gt;&lt;/Cite&gt;&lt;/EndNote&gt;</w:instrText>
      </w:r>
      <w:r w:rsidR="00AA2E14" w:rsidRPr="00547227">
        <w:rPr>
          <w:rFonts w:ascii="Arial" w:hAnsi="Arial" w:cs="Arial"/>
          <w:szCs w:val="24"/>
          <w:lang w:val="en-GB"/>
        </w:rPr>
        <w:fldChar w:fldCharType="separate"/>
      </w:r>
      <w:r w:rsidR="000C17D7">
        <w:rPr>
          <w:rFonts w:ascii="Arial" w:hAnsi="Arial" w:cs="Arial"/>
          <w:noProof/>
          <w:szCs w:val="24"/>
          <w:lang w:val="en-GB"/>
        </w:rPr>
        <w:t>(Orme, 2012)</w:t>
      </w:r>
      <w:r w:rsidR="00AA2E14" w:rsidRPr="00547227">
        <w:rPr>
          <w:rFonts w:ascii="Arial" w:hAnsi="Arial" w:cs="Arial"/>
          <w:szCs w:val="24"/>
          <w:lang w:val="en-GB"/>
        </w:rPr>
        <w:fldChar w:fldCharType="end"/>
      </w:r>
      <w:r w:rsidR="00152BEF" w:rsidRPr="00547227">
        <w:rPr>
          <w:rFonts w:ascii="Arial" w:hAnsi="Arial" w:cs="Arial"/>
          <w:szCs w:val="24"/>
          <w:lang w:val="en-GB"/>
        </w:rPr>
        <w:t>, MCMglmm</w:t>
      </w:r>
      <w:r w:rsidR="00AA2E14" w:rsidRPr="00547227">
        <w:rPr>
          <w:rFonts w:ascii="Arial" w:hAnsi="Arial" w:cs="Arial"/>
          <w:szCs w:val="24"/>
          <w:lang w:val="en-GB"/>
        </w:rPr>
        <w:t xml:space="preserve"> </w:t>
      </w:r>
      <w:r w:rsidR="00AA2E14"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&lt;EndNote&gt;&lt;Cite&gt;&lt;Author&gt;Hadfield&lt;/Author&gt;&lt;Year&gt;2010&lt;/Year&gt;&lt;RecNum&gt;257&lt;/RecNum&gt;&lt;DisplayText&gt;(Hadfield, 2010)&lt;/DisplayText&gt;&lt;record&gt;&lt;rec-number&gt;257&lt;/rec-number&gt;&lt;foreign-keys&gt;&lt;key app="EN" db-id="a9aw0atab92x0ledv2kxwsvmdfttad9p2fez" timestamp="1564364864" guid="e9947e7c-64a1-44dc-9cd8-d5b54f232d5e"&gt;257&lt;/key&gt;&lt;/foreign-keys&gt;&lt;ref-type name="Journal Article"&gt;17&lt;/ref-type&gt;&lt;contributors&gt;&lt;authors&gt;&lt;author&gt;Hadfield, Jarrod D.&lt;/author&gt;&lt;/authors&gt;&lt;/contributors&gt;&lt;titles&gt;&lt;title&gt;MCMC Methods for Multi-Response Generalized Linear Mixed Models: TheMCMCglmmRPackage&lt;/title&gt;&lt;secondary-title&gt;Journal of Statistical Software&lt;/secondary-title&gt;&lt;/titles&gt;&lt;periodical&gt;&lt;full-title&gt;Journal of Statistical Software&lt;/full-title&gt;&lt;/periodical&gt;&lt;pages&gt;1-22&lt;/pages&gt;&lt;volume&gt;33&lt;/volume&gt;&lt;number&gt;2&lt;/number&gt;&lt;dates&gt;&lt;year&gt;2010&lt;/year&gt;&lt;/dates&gt;&lt;isbn&gt;1548-7660&lt;/isbn&gt;&lt;urls&gt;&lt;related-urls&gt;&lt;url&gt;http://www.jstatsoft.org/v33/i02/&lt;/url&gt;&lt;/related-urls&gt;&lt;/urls&gt;&lt;electronic-resource-num&gt;10.18637/jss.v033.i02&lt;/electronic-resource-num&gt;&lt;/record&gt;&lt;/Cite&gt;&lt;/EndNote&gt;</w:instrText>
      </w:r>
      <w:r w:rsidR="00AA2E14" w:rsidRPr="00547227">
        <w:rPr>
          <w:rFonts w:ascii="Arial" w:hAnsi="Arial" w:cs="Arial"/>
          <w:szCs w:val="24"/>
          <w:lang w:val="en-GB"/>
        </w:rPr>
        <w:fldChar w:fldCharType="separate"/>
      </w:r>
      <w:r w:rsidR="000C17D7">
        <w:rPr>
          <w:rFonts w:ascii="Arial" w:hAnsi="Arial" w:cs="Arial"/>
          <w:noProof/>
          <w:szCs w:val="24"/>
          <w:lang w:val="en-GB"/>
        </w:rPr>
        <w:t>(Hadfield, 2010)</w:t>
      </w:r>
      <w:r w:rsidR="00AA2E14" w:rsidRPr="00547227">
        <w:rPr>
          <w:rFonts w:ascii="Arial" w:hAnsi="Arial" w:cs="Arial"/>
          <w:szCs w:val="24"/>
          <w:lang w:val="en-GB"/>
        </w:rPr>
        <w:fldChar w:fldCharType="end"/>
      </w:r>
      <w:r w:rsidR="00152BEF" w:rsidRPr="00547227">
        <w:rPr>
          <w:rFonts w:ascii="Arial" w:hAnsi="Arial" w:cs="Arial"/>
          <w:szCs w:val="24"/>
          <w:lang w:val="en-GB"/>
        </w:rPr>
        <w:t>, mulTree</w:t>
      </w:r>
      <w:r w:rsidR="00AA2E14" w:rsidRPr="00547227">
        <w:rPr>
          <w:rFonts w:ascii="Arial" w:hAnsi="Arial" w:cs="Arial"/>
          <w:szCs w:val="24"/>
          <w:lang w:val="en-GB"/>
        </w:rPr>
        <w:t xml:space="preserve"> </w:t>
      </w:r>
      <w:r w:rsidR="00AA2E14"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&lt;EndNote&gt;&lt;Cite&gt;&lt;Author&gt;Guillerme&lt;/Author&gt;&lt;Year&gt;2014&lt;/Year&gt;&lt;RecNum&gt;17&lt;/RecNum&gt;&lt;DisplayText&gt;(Guillerme &amp;amp; Healy, 2014)&lt;/DisplayText&gt;&lt;record&gt;&lt;rec-number&gt;17&lt;/rec-number&gt;&lt;foreign-keys&gt;&lt;key app="EN" db-id="a9aw0atab92x0ledv2kxwsvmdfttad9p2fez" timestamp="1564364862" guid="8e379be5-dd67-461d-9f46-e6c00b528919"&gt;17&lt;/key&gt;&lt;/foreign-keys&gt;&lt;ref-type name="Journal Article"&gt;17&lt;/ref-type&gt;&lt;contributors&gt;&lt;authors&gt;&lt;author&gt;Guillerme, Thomas&lt;/author&gt;&lt;author&gt;Healy, Kevin&lt;/author&gt;&lt;/authors&gt;&lt;/contributors&gt;&lt;titles&gt;&lt;title&gt;mulTree: a package for running MCMCglmm analysis on multiple trees&lt;/title&gt;&lt;secondary-title&gt;Zonodo&lt;/secondary-title&gt;&lt;/titles&gt;&lt;periodical&gt;&lt;full-title&gt;Zonodo&lt;/full-title&gt;&lt;/periodical&gt;&lt;keywords&gt;&lt;keyword&gt;Bayesian&lt;/keyword&gt;&lt;keyword&gt;MCMCglmm&lt;/keyword&gt;&lt;keyword&gt;multiple trees&lt;/keyword&gt;&lt;/keywords&gt;&lt;dates&gt;&lt;year&gt;2014&lt;/year&gt;&lt;/dates&gt;&lt;urls&gt;&lt;related-urls&gt;&lt;url&gt;https://zenodo.org/record/12902#.XGy9R1wzaHs&lt;/url&gt;&lt;/related-urls&gt;&lt;/urls&gt;&lt;electronic-resource-num&gt;10.5281/zenodo. 12902&lt;/electronic-resource-num&gt;&lt;/record&gt;&lt;/Cite&gt;&lt;/EndNote&gt;</w:instrText>
      </w:r>
      <w:r w:rsidR="00AA2E14" w:rsidRPr="00547227">
        <w:rPr>
          <w:rFonts w:ascii="Arial" w:hAnsi="Arial" w:cs="Arial"/>
          <w:szCs w:val="24"/>
          <w:lang w:val="en-GB"/>
        </w:rPr>
        <w:fldChar w:fldCharType="separate"/>
      </w:r>
      <w:r w:rsidR="000C17D7">
        <w:rPr>
          <w:rFonts w:ascii="Arial" w:hAnsi="Arial" w:cs="Arial"/>
          <w:noProof/>
          <w:szCs w:val="24"/>
          <w:lang w:val="en-GB"/>
        </w:rPr>
        <w:t>(Guillerme &amp; Healy, 2014)</w:t>
      </w:r>
      <w:r w:rsidR="00AA2E14" w:rsidRPr="00547227">
        <w:rPr>
          <w:rFonts w:ascii="Arial" w:hAnsi="Arial" w:cs="Arial"/>
          <w:szCs w:val="24"/>
          <w:lang w:val="en-GB"/>
        </w:rPr>
        <w:fldChar w:fldCharType="end"/>
      </w:r>
      <w:r w:rsidR="00152BEF" w:rsidRPr="00547227">
        <w:rPr>
          <w:rFonts w:ascii="Arial" w:hAnsi="Arial" w:cs="Arial"/>
          <w:szCs w:val="24"/>
          <w:lang w:val="en-GB"/>
        </w:rPr>
        <w:t>, mice</w:t>
      </w:r>
      <w:r w:rsidR="003D0E61" w:rsidRPr="00547227">
        <w:rPr>
          <w:rFonts w:ascii="Arial" w:hAnsi="Arial" w:cs="Arial"/>
          <w:szCs w:val="24"/>
          <w:lang w:val="en-GB"/>
        </w:rPr>
        <w:t xml:space="preserve"> </w:t>
      </w:r>
      <w:r w:rsidR="003D0E61"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&lt;EndNote&gt;&lt;Cite&gt;&lt;Author&gt;Buuren&lt;/Author&gt;&lt;Year&gt;2011&lt;/Year&gt;&lt;RecNum&gt;70&lt;/RecNum&gt;&lt;DisplayText&gt;(Buuren &amp;amp; Groothuis-Oudshoorn, 2011)&lt;/DisplayText&gt;&lt;record&gt;&lt;rec-number&gt;70&lt;/rec-number&gt;&lt;foreign-keys&gt;&lt;key app="EN" db-id="a9aw0atab92x0ledv2kxwsvmdfttad9p2fez" timestamp="1564364862" guid="0f3b3260-c54e-481a-b48c-b55aa54e600c"&gt;70&lt;/key&gt;&lt;/foreign-keys&gt;&lt;ref-type name="Journal Article"&gt;17&lt;/ref-type&gt;&lt;contributors&gt;&lt;authors&gt;&lt;author&gt;Buuren, Stef van&lt;/author&gt;&lt;author&gt;Groothuis-Oudshoorn, Karin&lt;/author&gt;&lt;/authors&gt;&lt;/contributors&gt;&lt;titles&gt;&lt;title&gt;mice: Multivariate Imputation by Chained Equations inR&lt;/title&gt;&lt;secondary-title&gt;Journal of Statistical Software&lt;/secondary-title&gt;&lt;/titles&gt;&lt;periodical&gt;&lt;full-title&gt;Journal of Statistical Software&lt;/full-title&gt;&lt;/periodical&gt;&lt;pages&gt;1-67&lt;/pages&gt;&lt;volume&gt;45&lt;/volume&gt;&lt;number&gt;3&lt;/number&gt;&lt;dates&gt;&lt;year&gt;2011&lt;/year&gt;&lt;/dates&gt;&lt;isbn&gt;1548-7660&lt;/isbn&gt;&lt;urls&gt;&lt;related-urls&gt;&lt;url&gt;http://www.jstatsoft.org/v45/i03/&lt;/url&gt;&lt;/related-urls&gt;&lt;/urls&gt;&lt;electronic-resource-num&gt;10.18637/jss.v045.i03&lt;/electronic-resource-num&gt;&lt;/record&gt;&lt;/Cite&gt;&lt;/EndNote&gt;</w:instrText>
      </w:r>
      <w:r w:rsidR="003D0E61" w:rsidRPr="00547227">
        <w:rPr>
          <w:rFonts w:ascii="Arial" w:hAnsi="Arial" w:cs="Arial"/>
          <w:szCs w:val="24"/>
          <w:lang w:val="en-GB"/>
        </w:rPr>
        <w:fldChar w:fldCharType="separate"/>
      </w:r>
      <w:r w:rsidR="000C17D7">
        <w:rPr>
          <w:rFonts w:ascii="Arial" w:hAnsi="Arial" w:cs="Arial"/>
          <w:noProof/>
          <w:szCs w:val="24"/>
          <w:lang w:val="en-GB"/>
        </w:rPr>
        <w:t>(Buuren &amp; Groothuis-Oudshoorn, 2011)</w:t>
      </w:r>
      <w:r w:rsidR="003D0E61" w:rsidRPr="00547227">
        <w:rPr>
          <w:rFonts w:ascii="Arial" w:hAnsi="Arial" w:cs="Arial"/>
          <w:szCs w:val="24"/>
          <w:lang w:val="en-GB"/>
        </w:rPr>
        <w:fldChar w:fldCharType="end"/>
      </w:r>
      <w:r w:rsidR="00152BEF" w:rsidRPr="00547227">
        <w:rPr>
          <w:rFonts w:ascii="Arial" w:hAnsi="Arial" w:cs="Arial"/>
          <w:szCs w:val="24"/>
          <w:lang w:val="en-GB"/>
        </w:rPr>
        <w:t>, phylomice</w:t>
      </w:r>
      <w:r w:rsidR="003D0E61" w:rsidRPr="00547227">
        <w:rPr>
          <w:rFonts w:ascii="Arial" w:hAnsi="Arial" w:cs="Arial"/>
          <w:szCs w:val="24"/>
          <w:lang w:val="en-GB"/>
        </w:rPr>
        <w:t xml:space="preserve"> (Blomberg and Drhlik)</w:t>
      </w:r>
      <w:r w:rsidR="00152BEF" w:rsidRPr="00547227">
        <w:rPr>
          <w:rFonts w:ascii="Arial" w:hAnsi="Arial" w:cs="Arial"/>
          <w:szCs w:val="24"/>
          <w:lang w:val="en-GB"/>
        </w:rPr>
        <w:t xml:space="preserve">, </w:t>
      </w:r>
      <w:r w:rsidR="006A7494" w:rsidRPr="00547227">
        <w:rPr>
          <w:rFonts w:ascii="Arial" w:hAnsi="Arial" w:cs="Arial"/>
          <w:szCs w:val="24"/>
          <w:lang w:val="en-GB"/>
        </w:rPr>
        <w:t xml:space="preserve">geiger </w:t>
      </w:r>
      <w:r w:rsidR="009C6610" w:rsidRPr="00547227">
        <w:rPr>
          <w:rFonts w:ascii="Arial" w:hAnsi="Arial" w:cs="Arial"/>
          <w:szCs w:val="24"/>
          <w:lang w:val="en-GB"/>
        </w:rPr>
        <w:fldChar w:fldCharType="begin">
          <w:fldData xml:space="preserve">PEVuZE5vdGU+PENpdGU+PEF1dGhvcj5IYXJtb248L0F1dGhvcj48WWVhcj4yMDA3PC9ZZWFyPjxS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</w:fldData>
        </w:fldChar>
      </w:r>
      <w:r w:rsidR="000C17D7">
        <w:rPr>
          <w:rFonts w:ascii="Arial" w:hAnsi="Arial" w:cs="Arial"/>
          <w:szCs w:val="24"/>
          <w:lang w:val="en-GB"/>
        </w:rPr>
        <w:instrText xml:space="preserve"> ADDIN EN.CITE </w:instrText>
      </w:r>
      <w:r w:rsidR="000C17D7">
        <w:rPr>
          <w:rFonts w:ascii="Arial" w:hAnsi="Arial" w:cs="Arial"/>
          <w:szCs w:val="24"/>
          <w:lang w:val="en-GB"/>
        </w:rPr>
        <w:fldChar w:fldCharType="begin">
          <w:fldData xml:space="preserve">PEVuZE5vdGU+PENpdGU+PEF1dGhvcj5IYXJtb248L0F1dGhvcj48WWVhcj4yMDA3PC9ZZWFyPjxS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</w:fldData>
        </w:fldChar>
      </w:r>
      <w:r w:rsidR="000C17D7">
        <w:rPr>
          <w:rFonts w:ascii="Arial" w:hAnsi="Arial" w:cs="Arial"/>
          <w:szCs w:val="24"/>
          <w:lang w:val="en-GB"/>
        </w:rPr>
        <w:instrText xml:space="preserve"> ADDIN EN.CITE.DATA </w:instrText>
      </w:r>
      <w:r w:rsidR="000C17D7">
        <w:rPr>
          <w:rFonts w:ascii="Arial" w:hAnsi="Arial" w:cs="Arial"/>
          <w:szCs w:val="24"/>
          <w:lang w:val="en-GB"/>
        </w:rPr>
      </w:r>
      <w:r w:rsidR="000C17D7">
        <w:rPr>
          <w:rFonts w:ascii="Arial" w:hAnsi="Arial" w:cs="Arial"/>
          <w:szCs w:val="24"/>
          <w:lang w:val="en-GB"/>
        </w:rPr>
        <w:fldChar w:fldCharType="end"/>
      </w:r>
      <w:r w:rsidR="009C6610" w:rsidRPr="00547227">
        <w:rPr>
          <w:rFonts w:ascii="Arial" w:hAnsi="Arial" w:cs="Arial"/>
          <w:szCs w:val="24"/>
          <w:lang w:val="en-GB"/>
        </w:rPr>
      </w:r>
      <w:r w:rsidR="009C6610" w:rsidRPr="00547227">
        <w:rPr>
          <w:rFonts w:ascii="Arial" w:hAnsi="Arial" w:cs="Arial"/>
          <w:szCs w:val="24"/>
          <w:lang w:val="en-GB"/>
        </w:rPr>
        <w:fldChar w:fldCharType="separate"/>
      </w:r>
      <w:r w:rsidR="000C17D7">
        <w:rPr>
          <w:rFonts w:ascii="Arial" w:hAnsi="Arial" w:cs="Arial"/>
          <w:noProof/>
          <w:szCs w:val="24"/>
          <w:lang w:val="en-GB"/>
        </w:rPr>
        <w:t>(Harmon, Weir, Brock, Glor, &amp; Challenger, 2007)</w:t>
      </w:r>
      <w:r w:rsidR="009C6610" w:rsidRPr="00547227">
        <w:rPr>
          <w:rFonts w:ascii="Arial" w:hAnsi="Arial" w:cs="Arial"/>
          <w:szCs w:val="24"/>
          <w:lang w:val="en-GB"/>
        </w:rPr>
        <w:fldChar w:fldCharType="end"/>
      </w:r>
      <w:r w:rsidR="00152BEF" w:rsidRPr="00547227">
        <w:rPr>
          <w:rFonts w:ascii="Arial" w:hAnsi="Arial" w:cs="Arial"/>
          <w:szCs w:val="24"/>
          <w:lang w:val="en-GB"/>
        </w:rPr>
        <w:t xml:space="preserve">, </w:t>
      </w:r>
      <w:r w:rsidR="00F33EB3" w:rsidRPr="00547227">
        <w:rPr>
          <w:rFonts w:ascii="Arial" w:hAnsi="Arial" w:cs="Arial"/>
          <w:szCs w:val="24"/>
          <w:lang w:val="en-GB"/>
        </w:rPr>
        <w:t>RRphylo</w:t>
      </w:r>
      <w:r w:rsidR="006A7494" w:rsidRPr="00547227">
        <w:rPr>
          <w:rFonts w:ascii="Arial" w:hAnsi="Arial" w:cs="Arial"/>
          <w:szCs w:val="24"/>
          <w:lang w:val="en-GB"/>
        </w:rPr>
        <w:t xml:space="preserve"> </w:t>
      </w:r>
      <w:r w:rsidR="006A7494"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&lt;EndNote&gt;&lt;Cite&gt;&lt;Author&gt;Raia&lt;/Author&gt;&lt;Year&gt;2019&lt;/Year&gt;&lt;RecNum&gt;36&lt;/RecNum&gt;&lt;DisplayText&gt;(Raia et al., 2019)&lt;/DisplayText&gt;&lt;record&gt;&lt;rec-number&gt;36&lt;/rec-number&gt;&lt;foreign-keys&gt;&lt;key app="EN" db-id="a9aw0atab92x0ledv2kxwsvmdfttad9p2fez" timestamp="1564364862" guid="ed20f92f-d4b8-4f57-a0c7-e3409fe0c26e"&gt;36&lt;/key&gt;&lt;/foreign-keys&gt;&lt;ref-type name="Journal Article"&gt;17&lt;/ref-type&gt;&lt;contributors&gt;&lt;authors&gt;&lt;author&gt;Raia, Pasquale&lt;/author&gt;&lt;author&gt;Castiglione, Silvia&lt;/author&gt;&lt;author&gt;Serio, Carmela&lt;/author&gt;&lt;author&gt;Mondanaro, Alessandro&lt;/author&gt;&lt;author&gt;Mel-Chionna, Marina&lt;/author&gt;&lt;author&gt;Febbraro, Mirko Di&lt;/author&gt;&lt;author&gt;Profico, Antonio&lt;/author&gt;&lt;author&gt;Maintainer, Francesco Carotenuto&lt;/author&gt;&lt;/authors&gt;&lt;/contributors&gt;&lt;titles&gt;&lt;title&gt;Package &amp;apos;RRphylo&amp;apos; Type Package Title Phylogenetic Ridge Regression Methods for Comparative Studies&lt;/title&gt;&lt;/titles&gt;&lt;keywords&gt;&lt;keyword&gt;Imports ape&lt;/keyword&gt;&lt;keyword&gt;RColorBrewer&lt;/keyword&gt;&lt;keyword&gt;Rutils&lt;/keyword&gt;&lt;keyword&gt;binr&lt;/keyword&gt;&lt;keyword&gt;car&lt;/keyword&gt;&lt;keyword&gt;cluster&lt;/keyword&gt;&lt;keyword&gt;datatree&lt;/keyword&gt;&lt;keyword&gt;doParallel&lt;/keyword&gt;&lt;keyword&gt;emmeans&lt;/keyword&gt;&lt;keyword&gt;foreach&lt;/keyword&gt;&lt;keyword&gt;geiger&lt;/keyword&gt;&lt;keyword&gt;lmtest&lt;/keyword&gt;&lt;keyword&gt;mvMORPH&lt;/keyword&gt;&lt;keyword&gt;nlme&lt;/keyword&gt;&lt;keyword&gt;outliers&lt;/keyword&gt;&lt;keyword&gt;parallel&lt;/keyword&gt;&lt;keyword&gt;penalized&lt;/keyword&gt;&lt;keyword&gt;phangorn&lt;/keyword&gt;&lt;keyword&gt;phytools&lt;/keyword&gt;&lt;keyword&gt;picante&lt;/keyword&gt;&lt;keyword&gt;plotrix&lt;/keyword&gt;&lt;keyword&gt;pvclust&lt;/keyword&gt;&lt;keyword&gt;rlist&lt;/keyword&gt;&lt;keyword&gt;scales&lt;/keyword&gt;&lt;keyword&gt;smatr&lt;/keyword&gt;&lt;keyword&gt;stats4&lt;/keyword&gt;&lt;keyword&gt;tseries RoxygenNote 610 NeedsCompilation no&lt;/keyword&gt;&lt;keyword&gt;vegan&lt;/keyword&gt;&lt;/keywords&gt;&lt;dates&gt;&lt;year&gt;2019&lt;/year&gt;&lt;/dates&gt;&lt;urls&gt;&lt;related-urls&gt;&lt;url&gt;https://cran.r-project.org/web/packages/RRphylo/RRphylo.pdf&lt;/url&gt;&lt;/related-urls&gt;&lt;/urls&gt;&lt;electronic-resource-num&gt;10.1111/2041&lt;/electronic-resource-num&gt;&lt;/record&gt;&lt;/Cite&gt;&lt;/EndNote&gt;</w:instrText>
      </w:r>
      <w:r w:rsidR="006A7494" w:rsidRPr="00547227">
        <w:rPr>
          <w:rFonts w:ascii="Arial" w:hAnsi="Arial" w:cs="Arial"/>
          <w:szCs w:val="24"/>
          <w:lang w:val="en-GB"/>
        </w:rPr>
        <w:fldChar w:fldCharType="separate"/>
      </w:r>
      <w:r w:rsidR="000C17D7">
        <w:rPr>
          <w:rFonts w:ascii="Arial" w:hAnsi="Arial" w:cs="Arial"/>
          <w:noProof/>
          <w:szCs w:val="24"/>
          <w:lang w:val="en-GB"/>
        </w:rPr>
        <w:t>(Raia et al., 2019)</w:t>
      </w:r>
      <w:r w:rsidR="006A7494" w:rsidRPr="00547227">
        <w:rPr>
          <w:rFonts w:ascii="Arial" w:hAnsi="Arial" w:cs="Arial"/>
          <w:szCs w:val="24"/>
          <w:lang w:val="en-GB"/>
        </w:rPr>
        <w:fldChar w:fldCharType="end"/>
      </w:r>
      <w:r w:rsidR="00152BEF" w:rsidRPr="00547227">
        <w:rPr>
          <w:rFonts w:ascii="Arial" w:hAnsi="Arial" w:cs="Arial"/>
          <w:szCs w:val="24"/>
          <w:lang w:val="en-GB"/>
        </w:rPr>
        <w:t>. For plotting ggplot2</w:t>
      </w:r>
      <w:r w:rsidR="006A7494" w:rsidRPr="00547227">
        <w:rPr>
          <w:rFonts w:ascii="Arial" w:hAnsi="Arial" w:cs="Arial"/>
          <w:szCs w:val="24"/>
          <w:lang w:val="en-GB"/>
        </w:rPr>
        <w:t xml:space="preserve"> </w:t>
      </w:r>
      <w:r w:rsidR="006A7494"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&lt;EndNote&gt;&lt;Cite&gt;&lt;Author&gt;Wickham&lt;/Author&gt;&lt;Year&gt;2016&lt;/Year&gt;&lt;RecNum&gt;351&lt;/RecNum&gt;&lt;DisplayText&gt;(Wickham, 2016)&lt;/DisplayText&gt;&lt;record&gt;&lt;rec-number&gt;351&lt;/rec-number&gt;&lt;foreign-keys&gt;&lt;key app="EN" db-id="a9aw0atab92x0ledv2kxwsvmdfttad9p2fez" timestamp="1564447492" guid="68c301d6-3fdf-497e-a909-b7929592119f"&gt;351&lt;/key&gt;&lt;/foreign-keys&gt;&lt;ref-type name="Book"&gt;6&lt;/ref-type&gt;&lt;contributors&gt;&lt;authors&gt;&lt;author&gt;Wickham, Hadley&lt;/author&gt;&lt;/authors&gt;&lt;/contributors&gt;&lt;titles&gt;&lt;title&gt;ggplot2: elegant graphics for data analysis&lt;/title&gt;&lt;/titles&gt;&lt;dates&gt;&lt;year&gt;2016&lt;/year&gt;&lt;/dates&gt;&lt;publisher&gt;Springer&lt;/publisher&gt;&lt;isbn&gt;3319242776&lt;/isbn&gt;&lt;urls&gt;&lt;/urls&gt;&lt;/record&gt;&lt;/Cite&gt;&lt;/EndNote&gt;</w:instrText>
      </w:r>
      <w:r w:rsidR="006A7494" w:rsidRPr="00547227">
        <w:rPr>
          <w:rFonts w:ascii="Arial" w:hAnsi="Arial" w:cs="Arial"/>
          <w:szCs w:val="24"/>
          <w:lang w:val="en-GB"/>
        </w:rPr>
        <w:fldChar w:fldCharType="separate"/>
      </w:r>
      <w:r w:rsidR="000C17D7">
        <w:rPr>
          <w:rFonts w:ascii="Arial" w:hAnsi="Arial" w:cs="Arial"/>
          <w:noProof/>
          <w:szCs w:val="24"/>
          <w:lang w:val="en-GB"/>
        </w:rPr>
        <w:t>(Wickham, 2016)</w:t>
      </w:r>
      <w:r w:rsidR="006A7494" w:rsidRPr="00547227">
        <w:rPr>
          <w:rFonts w:ascii="Arial" w:hAnsi="Arial" w:cs="Arial"/>
          <w:szCs w:val="24"/>
          <w:lang w:val="en-GB"/>
        </w:rPr>
        <w:fldChar w:fldCharType="end"/>
      </w:r>
      <w:r w:rsidR="00152BEF" w:rsidRPr="00547227">
        <w:rPr>
          <w:rFonts w:ascii="Arial" w:hAnsi="Arial" w:cs="Arial"/>
          <w:szCs w:val="24"/>
          <w:lang w:val="en-GB"/>
        </w:rPr>
        <w:t xml:space="preserve"> and hdrcde</w:t>
      </w:r>
      <w:r w:rsidR="006A7494" w:rsidRPr="00547227">
        <w:rPr>
          <w:rFonts w:ascii="Arial" w:hAnsi="Arial" w:cs="Arial"/>
          <w:szCs w:val="24"/>
          <w:lang w:val="en-GB"/>
        </w:rPr>
        <w:t xml:space="preserve"> </w:t>
      </w:r>
      <w:r w:rsidR="006A7494"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&lt;EndNote&gt;&lt;Cite&gt;&lt;Author&gt;Hyndman&lt;/Author&gt;&lt;Year&gt;2018&lt;/Year&gt;&lt;RecNum&gt;352&lt;/RecNum&gt;&lt;DisplayText&gt;(Hyndman, Einbeck, Wand, &amp;amp; Hyndman, 2018)&lt;/DisplayText&gt;&lt;record&gt;&lt;rec-number&gt;352&lt;/rec-number&gt;&lt;foreign-keys&gt;&lt;key app="EN" db-id="a9aw0atab92x0ledv2kxwsvmdfttad9p2fez" timestamp="1564447537" guid="7ab945f1-ac15-4319-8890-63841b58fcef"&gt;352&lt;/key&gt;&lt;/foreign-keys&gt;&lt;ref-type name="Journal Article"&gt;17&lt;/ref-type&gt;&lt;contributors&gt;&lt;authors&gt;&lt;author&gt;Hyndman, Rob J&lt;/author&gt;&lt;author&gt;Einbeck, Jochen&lt;/author&gt;&lt;author&gt;Wand, Matthew&lt;/author&gt;&lt;author&gt;Hyndman, Maintainer Rob&lt;/author&gt;&lt;/authors&gt;&lt;/contributors&gt;&lt;titles&gt;&lt;title&gt;Package ‘hdrcde’&lt;/title&gt;&lt;/titles&gt;&lt;dates&gt;&lt;year&gt;2018&lt;/year&gt;&lt;/dates&gt;&lt;urls&gt;&lt;/urls&gt;&lt;/record&gt;&lt;/Cite&gt;&lt;/EndNote&gt;</w:instrText>
      </w:r>
      <w:r w:rsidR="006A7494" w:rsidRPr="00547227">
        <w:rPr>
          <w:rFonts w:ascii="Arial" w:hAnsi="Arial" w:cs="Arial"/>
          <w:szCs w:val="24"/>
          <w:lang w:val="en-GB"/>
        </w:rPr>
        <w:fldChar w:fldCharType="separate"/>
      </w:r>
      <w:r w:rsidR="000C17D7">
        <w:rPr>
          <w:rFonts w:ascii="Arial" w:hAnsi="Arial" w:cs="Arial"/>
          <w:noProof/>
          <w:szCs w:val="24"/>
          <w:lang w:val="en-GB"/>
        </w:rPr>
        <w:t>(Hyndman, Einbeck, Wand, &amp; Hyndman, 2018)</w:t>
      </w:r>
      <w:r w:rsidR="006A7494" w:rsidRPr="00547227">
        <w:rPr>
          <w:rFonts w:ascii="Arial" w:hAnsi="Arial" w:cs="Arial"/>
          <w:szCs w:val="24"/>
          <w:lang w:val="en-GB"/>
        </w:rPr>
        <w:fldChar w:fldCharType="end"/>
      </w:r>
      <w:r w:rsidR="00547227">
        <w:rPr>
          <w:rFonts w:ascii="Arial" w:hAnsi="Arial" w:cs="Arial"/>
          <w:szCs w:val="24"/>
          <w:lang w:val="en-GB"/>
        </w:rPr>
        <w:t xml:space="preserve"> were used</w:t>
      </w:r>
      <w:r w:rsidR="00152BEF" w:rsidRPr="00547227">
        <w:rPr>
          <w:rFonts w:ascii="Arial" w:hAnsi="Arial" w:cs="Arial"/>
          <w:szCs w:val="24"/>
          <w:lang w:val="en-GB"/>
        </w:rPr>
        <w:t>.</w:t>
      </w:r>
    </w:p>
    <w:p w14:paraId="13EB6BCC" w14:textId="77777777" w:rsidR="009D6717" w:rsidRPr="00547227" w:rsidRDefault="009D6717" w:rsidP="00F33EB3">
      <w:pPr>
        <w:pStyle w:val="Heading2"/>
        <w:spacing w:line="480" w:lineRule="auto"/>
        <w:rPr>
          <w:rFonts w:ascii="Arial" w:hAnsi="Arial" w:cs="Arial"/>
          <w:sz w:val="24"/>
          <w:szCs w:val="24"/>
          <w:lang w:val="en-GB"/>
        </w:rPr>
      </w:pPr>
      <w:r w:rsidRPr="00547227">
        <w:rPr>
          <w:rFonts w:ascii="Arial" w:hAnsi="Arial" w:cs="Arial"/>
          <w:sz w:val="24"/>
          <w:szCs w:val="24"/>
          <w:lang w:val="en-GB"/>
        </w:rPr>
        <w:lastRenderedPageBreak/>
        <w:t>Dataset</w:t>
      </w:r>
    </w:p>
    <w:p w14:paraId="71F91908" w14:textId="54E28B4B" w:rsidR="008A7BE2" w:rsidRDefault="008A7BE2" w:rsidP="008A7BE2">
      <w:pPr>
        <w:spacing w:line="480" w:lineRule="auto"/>
        <w:rPr>
          <w:rFonts w:ascii="Arial" w:hAnsi="Arial" w:cs="Arial"/>
          <w:szCs w:val="24"/>
          <w:lang w:val="en-GB"/>
        </w:rPr>
      </w:pPr>
      <w:r w:rsidRPr="00547227">
        <w:rPr>
          <w:rFonts w:ascii="Arial" w:hAnsi="Arial" w:cs="Arial"/>
          <w:szCs w:val="24"/>
          <w:lang w:val="en-GB"/>
        </w:rPr>
        <w:t xml:space="preserve">We use body mass as an estimate for body size, while </w:t>
      </w:r>
      <w:r>
        <w:rPr>
          <w:rFonts w:ascii="Arial" w:hAnsi="Arial" w:cs="Arial"/>
          <w:szCs w:val="24"/>
          <w:lang w:val="en-GB"/>
        </w:rPr>
        <w:t>endocranial volume (ECV)</w:t>
      </w:r>
      <w:r w:rsidRPr="00547227">
        <w:rPr>
          <w:rFonts w:ascii="Arial" w:hAnsi="Arial" w:cs="Arial"/>
          <w:szCs w:val="24"/>
          <w:lang w:val="en-GB"/>
        </w:rPr>
        <w:t xml:space="preserve"> </w:t>
      </w:r>
      <w:r>
        <w:rPr>
          <w:rFonts w:ascii="Arial" w:hAnsi="Arial" w:cs="Arial"/>
          <w:szCs w:val="24"/>
          <w:lang w:val="en-GB"/>
        </w:rPr>
        <w:t>was</w:t>
      </w:r>
      <w:r w:rsidRPr="00547227">
        <w:rPr>
          <w:rFonts w:ascii="Arial" w:hAnsi="Arial" w:cs="Arial"/>
          <w:szCs w:val="24"/>
          <w:lang w:val="en-GB"/>
        </w:rPr>
        <w:t xml:space="preserve"> used as an estimate for brain size. Data on brain volumes were derived from measurements of endocranial volumes (ECV) and were obtained from several different sources </w:t>
      </w:r>
      <w:r w:rsidRPr="00547227">
        <w:rPr>
          <w:rFonts w:ascii="Arial" w:hAnsi="Arial" w:cs="Arial"/>
          <w:szCs w:val="24"/>
          <w:lang w:val="en-GB"/>
        </w:rPr>
        <w:fldChar w:fldCharType="begin">
          <w:fldData xml:space="preserve">PEVuZE5vdGU+PENpdGU+PEF1dGhvcj5XZWlzYmVja2VyPC9BdXRob3I+PFllYXI+MjAxNTwvWWVh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=
</w:fldData>
        </w:fldChar>
      </w:r>
      <w:r w:rsidR="008B2266">
        <w:rPr>
          <w:rFonts w:ascii="Arial" w:hAnsi="Arial" w:cs="Arial"/>
          <w:szCs w:val="24"/>
          <w:lang w:val="en-GB"/>
        </w:rPr>
        <w:instrText xml:space="preserve"> ADDIN EN.CITE </w:instrText>
      </w:r>
      <w:r w:rsidR="008B2266">
        <w:rPr>
          <w:rFonts w:ascii="Arial" w:hAnsi="Arial" w:cs="Arial"/>
          <w:szCs w:val="24"/>
          <w:lang w:val="en-GB"/>
        </w:rPr>
        <w:fldChar w:fldCharType="begin">
          <w:fldData xml:space="preserve">PEVuZE5vdGU+PENpdGU+PEF1dGhvcj5XZWlzYmVja2VyPC9BdXRob3I+PFllYXI+MjAxNTwvWWVh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=
</w:fldData>
        </w:fldChar>
      </w:r>
      <w:r w:rsidR="008B2266">
        <w:rPr>
          <w:rFonts w:ascii="Arial" w:hAnsi="Arial" w:cs="Arial"/>
          <w:szCs w:val="24"/>
          <w:lang w:val="en-GB"/>
        </w:rPr>
        <w:instrText xml:space="preserve"> ADDIN EN.CITE.DATA </w:instrText>
      </w:r>
      <w:r w:rsidR="008B2266">
        <w:rPr>
          <w:rFonts w:ascii="Arial" w:hAnsi="Arial" w:cs="Arial"/>
          <w:szCs w:val="24"/>
          <w:lang w:val="en-GB"/>
        </w:rPr>
      </w:r>
      <w:r w:rsidR="008B2266">
        <w:rPr>
          <w:rFonts w:ascii="Arial" w:hAnsi="Arial" w:cs="Arial"/>
          <w:szCs w:val="24"/>
          <w:lang w:val="en-GB"/>
        </w:rPr>
        <w:fldChar w:fldCharType="end"/>
      </w:r>
      <w:r w:rsidRPr="00547227">
        <w:rPr>
          <w:rFonts w:ascii="Arial" w:hAnsi="Arial" w:cs="Arial"/>
          <w:szCs w:val="24"/>
          <w:lang w:val="en-GB"/>
        </w:rPr>
      </w:r>
      <w:r w:rsidRPr="00547227">
        <w:rPr>
          <w:rFonts w:ascii="Arial" w:hAnsi="Arial" w:cs="Arial"/>
          <w:szCs w:val="24"/>
          <w:lang w:val="en-GB"/>
        </w:rPr>
        <w:fldChar w:fldCharType="separate"/>
      </w:r>
      <w:r w:rsidR="008B2266">
        <w:rPr>
          <w:rFonts w:ascii="Arial" w:hAnsi="Arial" w:cs="Arial"/>
          <w:noProof/>
          <w:szCs w:val="24"/>
          <w:lang w:val="en-GB"/>
        </w:rPr>
        <w:t>(Ashwell, 2008; V. Weisbecker et al., 2015)</w:t>
      </w:r>
      <w:r w:rsidRPr="00547227">
        <w:rPr>
          <w:rFonts w:ascii="Arial" w:hAnsi="Arial" w:cs="Arial"/>
          <w:szCs w:val="24"/>
          <w:lang w:val="en-GB"/>
        </w:rPr>
        <w:fldChar w:fldCharType="end"/>
      </w:r>
      <w:r>
        <w:rPr>
          <w:rFonts w:ascii="Arial" w:hAnsi="Arial" w:cs="Arial"/>
          <w:szCs w:val="24"/>
          <w:lang w:val="en-GB"/>
        </w:rPr>
        <w:t xml:space="preserve">. </w:t>
      </w:r>
      <w:r w:rsidRPr="006D7933">
        <w:rPr>
          <w:rFonts w:ascii="Arial" w:hAnsi="Arial" w:cs="Arial"/>
          <w:szCs w:val="24"/>
          <w:lang w:val="en-GB"/>
        </w:rPr>
        <w:t>Most ECV volumes were obtained from Ashwe</w:t>
      </w:r>
      <w:r>
        <w:rPr>
          <w:rFonts w:ascii="Arial" w:hAnsi="Arial" w:cs="Arial"/>
          <w:szCs w:val="24"/>
          <w:lang w:val="en-GB"/>
        </w:rPr>
        <w:t>l</w:t>
      </w:r>
      <w:r w:rsidRPr="006D7933">
        <w:rPr>
          <w:rFonts w:ascii="Arial" w:hAnsi="Arial" w:cs="Arial"/>
          <w:szCs w:val="24"/>
          <w:lang w:val="en-GB"/>
        </w:rPr>
        <w:t xml:space="preserve">l (2008) which included: 472 skulls from 52 species of Dasyuromorph (carnivorous/insectivorous) marsupials and the marsupial mole, 146 skulls from 14 species of Peramelemorphia (bilbies and bandicoots) and 639 skulls from 116 species of Diprotodontia (koala, wombats, gliders, possums, kangaroos, wallabies, from the collection of the Australian Museum in Sydney. 29 skulls from 16 species of Ameridelphian marsupials from the Museums of Victoria and Queensland. </w:t>
      </w:r>
      <w:commentRangeStart w:id="10"/>
      <w:r w:rsidRPr="006D7933">
        <w:rPr>
          <w:rFonts w:ascii="Arial" w:hAnsi="Arial" w:cs="Arial"/>
          <w:szCs w:val="24"/>
          <w:lang w:val="en-GB"/>
        </w:rPr>
        <w:t>We had added</w:t>
      </w:r>
      <w:r>
        <w:rPr>
          <w:rFonts w:ascii="Arial" w:hAnsi="Arial" w:cs="Arial"/>
          <w:szCs w:val="24"/>
          <w:lang w:val="en-GB"/>
        </w:rPr>
        <w:t xml:space="preserve"> 62 new species of American marsupials</w:t>
      </w:r>
      <w:r w:rsidR="00562637">
        <w:rPr>
          <w:rFonts w:ascii="Arial" w:hAnsi="Arial" w:cs="Arial"/>
          <w:szCs w:val="24"/>
          <w:lang w:val="en-GB"/>
        </w:rPr>
        <w:t xml:space="preserve"> to the dataset, whose brain volumes were collected</w:t>
      </w:r>
      <w:r w:rsidR="000A0A39">
        <w:rPr>
          <w:rFonts w:ascii="Arial" w:hAnsi="Arial" w:cs="Arial"/>
          <w:szCs w:val="24"/>
          <w:lang w:val="en-GB"/>
        </w:rPr>
        <w:t xml:space="preserve"> from museum collections</w:t>
      </w:r>
      <w:r w:rsidR="00562637">
        <w:rPr>
          <w:rFonts w:ascii="Arial" w:hAnsi="Arial" w:cs="Arial"/>
          <w:szCs w:val="24"/>
          <w:lang w:val="en-GB"/>
        </w:rPr>
        <w:t xml:space="preserve"> using glass beads</w:t>
      </w:r>
      <w:commentRangeEnd w:id="10"/>
      <w:r w:rsidR="00562637">
        <w:rPr>
          <w:rStyle w:val="CommentReference"/>
        </w:rPr>
        <w:commentReference w:id="10"/>
      </w:r>
      <w:r w:rsidR="00562637">
        <w:rPr>
          <w:rFonts w:ascii="Arial" w:hAnsi="Arial" w:cs="Arial"/>
          <w:szCs w:val="24"/>
          <w:lang w:val="en-GB"/>
        </w:rPr>
        <w:t>. This data collection was similar to that employed by Ashwell et al. (2008).</w:t>
      </w:r>
      <w:bookmarkStart w:id="11" w:name="_GoBack"/>
      <w:bookmarkEnd w:id="11"/>
      <w:r>
        <w:rPr>
          <w:rFonts w:ascii="Arial" w:hAnsi="Arial" w:cs="Arial"/>
          <w:szCs w:val="24"/>
          <w:lang w:val="en-GB"/>
        </w:rPr>
        <w:t xml:space="preserve"> Body weight data were taken from </w:t>
      </w:r>
      <w:r w:rsidR="008B2266">
        <w:rPr>
          <w:rFonts w:ascii="Arial" w:hAnsi="Arial" w:cs="Arial"/>
          <w:szCs w:val="24"/>
          <w:lang w:val="en-GB"/>
        </w:rPr>
        <w:fldChar w:fldCharType="begin"/>
      </w:r>
      <w:r w:rsidR="008B2266">
        <w:rPr>
          <w:rFonts w:ascii="Arial" w:hAnsi="Arial" w:cs="Arial"/>
          <w:szCs w:val="24"/>
          <w:lang w:val="en-GB"/>
        </w:rPr>
        <w:instrText xml:space="preserve"> ADDIN EN.CITE &lt;EndNote&gt;&lt;Cite&gt;&lt;Author&gt;Weisbecker&lt;/Author&gt;&lt;Year&gt;2013&lt;/Year&gt;&lt;RecNum&gt;332&lt;/RecNum&gt;&lt;DisplayText&gt;(Vera Weisbecker, Ashwell, &amp;amp; Fisher, 2013)&lt;/DisplayText&gt;&lt;record&gt;&lt;rec-number&gt;332&lt;/rec-number&gt;&lt;foreign-keys&gt;&lt;key app="EN" db-id="a9aw0atab92x0ledv2kxwsvmdfttad9p2fez" timestamp="1564364865" guid="a03463bf-a958-414f-8797-8a882a5376b2"&gt;332&lt;/key&gt;&lt;/foreign-keys&gt;&lt;ref-type name="Generic"&gt;13&lt;/ref-type&gt;&lt;contributors&gt;&lt;authors&gt;&lt;author&gt;Weisbecker, Vera&lt;/author&gt;&lt;author&gt;Ashwell, Ken&lt;/author&gt;&lt;author&gt;Fisher, Diana&lt;/author&gt;&lt;/authors&gt;&lt;/contributors&gt;&lt;titles&gt;&lt;title&gt;An improved body mass dataset for the study of marsupial brain size evolution&lt;/title&gt;&lt;/titles&gt;&lt;pages&gt;81-82&lt;/pages&gt;&lt;volume&gt;82&lt;/volume&gt;&lt;dates&gt;&lt;year&gt;2013&lt;/year&gt;&lt;/dates&gt;&lt;publisher&gt;Karger Publishers&lt;/publisher&gt;&lt;urls&gt;&lt;related-urls&gt;&lt;url&gt;http://www.ncbi.nlm.nih.gov/pubmed/23615387&lt;/url&gt;&lt;/related-urls&gt;&lt;/urls&gt;&lt;electronic-resource-num&gt;10.1159/000348647&lt;/electronic-resource-num&gt;&lt;/record&gt;&lt;/Cite&gt;&lt;/EndNote&gt;</w:instrText>
      </w:r>
      <w:r w:rsidR="008B2266">
        <w:rPr>
          <w:rFonts w:ascii="Arial" w:hAnsi="Arial" w:cs="Arial"/>
          <w:szCs w:val="24"/>
          <w:lang w:val="en-GB"/>
        </w:rPr>
        <w:fldChar w:fldCharType="separate"/>
      </w:r>
      <w:r w:rsidR="008B2266">
        <w:rPr>
          <w:rFonts w:ascii="Arial" w:hAnsi="Arial" w:cs="Arial"/>
          <w:noProof/>
          <w:szCs w:val="24"/>
          <w:lang w:val="en-GB"/>
        </w:rPr>
        <w:t>(Vera Weisbecker, Ashwell, &amp; Fisher, 2013)</w:t>
      </w:r>
      <w:r w:rsidR="008B2266">
        <w:rPr>
          <w:rFonts w:ascii="Arial" w:hAnsi="Arial" w:cs="Arial"/>
          <w:szCs w:val="24"/>
          <w:lang w:val="en-GB"/>
        </w:rPr>
        <w:fldChar w:fldCharType="end"/>
      </w:r>
      <w:r>
        <w:rPr>
          <w:rFonts w:ascii="Arial" w:hAnsi="Arial" w:cs="Arial"/>
          <w:szCs w:val="24"/>
          <w:lang w:val="en-GB"/>
        </w:rPr>
        <w:t xml:space="preserve"> but thoroughly updated using latest data from</w:t>
      </w:r>
      <w:r w:rsidR="008B2266">
        <w:rPr>
          <w:rFonts w:ascii="Arial" w:hAnsi="Arial" w:cs="Arial"/>
          <w:szCs w:val="24"/>
          <w:lang w:val="en-GB"/>
        </w:rPr>
        <w:t xml:space="preserve"> </w:t>
      </w:r>
      <w:r w:rsidR="008B2266">
        <w:rPr>
          <w:rFonts w:ascii="Arial" w:hAnsi="Arial" w:cs="Arial"/>
          <w:szCs w:val="24"/>
          <w:lang w:val="en-GB"/>
        </w:rPr>
        <w:fldChar w:fldCharType="begin"/>
      </w:r>
      <w:r w:rsidR="00525CE6">
        <w:rPr>
          <w:rFonts w:ascii="Arial" w:hAnsi="Arial" w:cs="Arial"/>
          <w:szCs w:val="24"/>
          <w:lang w:val="en-GB"/>
        </w:rPr>
        <w:instrText xml:space="preserve"> ADDIN EN.CITE &lt;EndNote&gt;&lt;Cite&gt;&lt;Author&gt;van Dyck&lt;/Author&gt;&lt;Year&gt;2013&lt;/Year&gt;&lt;RecNum&gt;213&lt;/RecNum&gt;&lt;DisplayText&gt;(van Dyck, Gynther, &amp;amp; Baker, 2013)&lt;/DisplayText&gt;&lt;record&gt;&lt;rec-number&gt;213&lt;/rec-number&gt;&lt;foreign-keys&gt;&lt;key app="EN" db-id="a9aw0atab92x0ledv2kxwsvmdfttad9p2fez" timestamp="1564364863" guid="dcef8ec1-9e0f-416a-a2e3-ab5c5cabdcc6"&gt;213&lt;/key&gt;&lt;/foreign-keys&gt;&lt;ref-type name="Book"&gt;6&lt;/ref-type&gt;&lt;contributors&gt;&lt;authors&gt;&lt;author&gt;van Dyck, S.&lt;/author&gt;&lt;author&gt;Gynther, I.&lt;/author&gt;&lt;author&gt;Baker, A.&lt;/author&gt;&lt;/authors&gt;&lt;/contributors&gt;&lt;titles&gt;&lt;title&gt;Field Companion to Mammals of Australia&lt;/title&gt;&lt;/titles&gt;&lt;dates&gt;&lt;year&gt;2013&lt;/year&gt;&lt;/dates&gt;&lt;urls&gt;&lt;related-urls&gt;&lt;url&gt;http://eprints.qut.edu.au/69784&lt;/url&gt;&lt;/related-urls&gt;&lt;/urls&gt;&lt;/record&gt;&lt;/Cite&gt;&lt;/EndNote&gt;</w:instrText>
      </w:r>
      <w:r w:rsidR="008B2266">
        <w:rPr>
          <w:rFonts w:ascii="Arial" w:hAnsi="Arial" w:cs="Arial"/>
          <w:szCs w:val="24"/>
          <w:lang w:val="en-GB"/>
        </w:rPr>
        <w:fldChar w:fldCharType="separate"/>
      </w:r>
      <w:r w:rsidR="00525CE6">
        <w:rPr>
          <w:rFonts w:ascii="Arial" w:hAnsi="Arial" w:cs="Arial"/>
          <w:noProof/>
          <w:szCs w:val="24"/>
          <w:lang w:val="en-GB"/>
        </w:rPr>
        <w:t>(van Dyck, Gynther, &amp; Baker, 2013)</w:t>
      </w:r>
      <w:r w:rsidR="008B2266">
        <w:rPr>
          <w:rFonts w:ascii="Arial" w:hAnsi="Arial" w:cs="Arial"/>
          <w:szCs w:val="24"/>
          <w:lang w:val="en-GB"/>
        </w:rPr>
        <w:fldChar w:fldCharType="end"/>
      </w:r>
      <w:r>
        <w:rPr>
          <w:rFonts w:ascii="Arial" w:hAnsi="Arial" w:cs="Arial"/>
          <w:szCs w:val="24"/>
          <w:lang w:val="en-GB"/>
        </w:rPr>
        <w:t>. As a result, w</w:t>
      </w:r>
      <w:r w:rsidRPr="00547227">
        <w:rPr>
          <w:rFonts w:ascii="Arial" w:hAnsi="Arial" w:cs="Arial"/>
          <w:szCs w:val="24"/>
          <w:lang w:val="en-GB"/>
        </w:rPr>
        <w:t>e collated the largest and most comprehensive dataset on marsupial brain</w:t>
      </w:r>
      <w:r>
        <w:rPr>
          <w:rFonts w:ascii="Arial" w:hAnsi="Arial" w:cs="Arial"/>
          <w:szCs w:val="24"/>
          <w:lang w:val="en-GB"/>
        </w:rPr>
        <w:t xml:space="preserve"> size and body</w:t>
      </w:r>
      <w:r w:rsidRPr="00547227">
        <w:rPr>
          <w:rFonts w:ascii="Arial" w:hAnsi="Arial" w:cs="Arial"/>
          <w:szCs w:val="24"/>
          <w:lang w:val="en-GB"/>
        </w:rPr>
        <w:t xml:space="preserve"> </w:t>
      </w:r>
      <w:r>
        <w:rPr>
          <w:rFonts w:ascii="Arial" w:hAnsi="Arial" w:cs="Arial"/>
          <w:szCs w:val="24"/>
          <w:lang w:val="en-GB"/>
        </w:rPr>
        <w:t>weight</w:t>
      </w:r>
      <w:r w:rsidRPr="00547227">
        <w:rPr>
          <w:rFonts w:ascii="Arial" w:hAnsi="Arial" w:cs="Arial"/>
          <w:szCs w:val="24"/>
          <w:lang w:val="en-GB"/>
        </w:rPr>
        <w:t xml:space="preserve"> to date</w:t>
      </w:r>
      <w:r>
        <w:rPr>
          <w:rFonts w:ascii="Arial" w:hAnsi="Arial" w:cs="Arial"/>
          <w:szCs w:val="24"/>
          <w:lang w:val="en-GB"/>
        </w:rPr>
        <w:t xml:space="preserve"> comprising 176 species. </w:t>
      </w:r>
      <w:r w:rsidRPr="00547227">
        <w:rPr>
          <w:rFonts w:ascii="Arial" w:hAnsi="Arial" w:cs="Arial"/>
          <w:szCs w:val="24"/>
          <w:lang w:val="en-GB"/>
        </w:rPr>
        <w:t xml:space="preserve">  </w:t>
      </w:r>
    </w:p>
    <w:p w14:paraId="4391EB1F" w14:textId="719171F1" w:rsidR="008A7BE2" w:rsidRPr="00547227" w:rsidRDefault="008A7BE2" w:rsidP="008A7BE2">
      <w:pPr>
        <w:spacing w:line="480" w:lineRule="auto"/>
        <w:rPr>
          <w:rFonts w:ascii="Arial" w:hAnsi="Arial" w:cs="Arial"/>
          <w:szCs w:val="24"/>
          <w:lang w:val="en-GB"/>
        </w:rPr>
      </w:pPr>
      <w:r w:rsidRPr="00547227">
        <w:rPr>
          <w:rFonts w:ascii="Arial" w:hAnsi="Arial" w:cs="Arial"/>
          <w:szCs w:val="24"/>
          <w:lang w:val="en-GB"/>
        </w:rPr>
        <w:t>While endocranial volumes are a reliable proxy for brain size</w:t>
      </w:r>
      <w:r>
        <w:rPr>
          <w:rFonts w:ascii="Arial" w:hAnsi="Arial" w:cs="Arial"/>
          <w:szCs w:val="24"/>
          <w:lang w:val="en-GB"/>
        </w:rPr>
        <w:t xml:space="preserve"> </w:t>
      </w:r>
      <w:r w:rsidR="008B2266">
        <w:rPr>
          <w:rFonts w:ascii="Arial" w:hAnsi="Arial" w:cs="Arial"/>
          <w:szCs w:val="24"/>
          <w:lang w:val="en-GB"/>
        </w:rPr>
        <w:fldChar w:fldCharType="begin"/>
      </w:r>
      <w:r w:rsidR="008B2266">
        <w:rPr>
          <w:rFonts w:ascii="Arial" w:hAnsi="Arial" w:cs="Arial"/>
          <w:szCs w:val="24"/>
          <w:lang w:val="en-GB"/>
        </w:rPr>
        <w:instrText xml:space="preserve"> ADDIN EN.CITE &lt;EndNote&gt;&lt;Cite&gt;&lt;Author&gt;Jerison&lt;/Author&gt;&lt;Year&gt;1973&lt;/Year&gt;&lt;RecNum&gt;47&lt;/RecNum&gt;&lt;DisplayText&gt;(Jerison, 1973)&lt;/DisplayText&gt;&lt;record&gt;&lt;rec-number&gt;47&lt;/rec-number&gt;&lt;foreign-keys&gt;&lt;key app="EN" db-id="a9aw0atab92x0ledv2kxwsvmdfttad9p2fez" timestamp="1564364862" guid="6adf16de-2b14-4d8d-8178-14ca535229a1"&gt;47&lt;/key&gt;&lt;/foreign-keys&gt;&lt;ref-type name="Book"&gt;6&lt;/ref-type&gt;&lt;contributors&gt;&lt;authors&gt;&lt;author&gt;Jerison, H. J.&lt;/author&gt;&lt;/authors&gt;&lt;/contributors&gt;&lt;titles&gt;&lt;title&gt;Evolution of the Brain and Intelligence&lt;/title&gt;&lt;/titles&gt;&lt;dates&gt;&lt;year&gt;1973&lt;/year&gt;&lt;/dates&gt;&lt;pub-location&gt;New York&lt;/pub-location&gt;&lt;publisher&gt;Academic Press&lt;/publisher&gt;&lt;isbn&gt;0014-3820&lt;/isbn&gt;&lt;urls&gt;&lt;/urls&gt;&lt;/record&gt;&lt;/Cite&gt;&lt;/EndNote&gt;</w:instrText>
      </w:r>
      <w:r w:rsidR="008B2266">
        <w:rPr>
          <w:rFonts w:ascii="Arial" w:hAnsi="Arial" w:cs="Arial"/>
          <w:szCs w:val="24"/>
          <w:lang w:val="en-GB"/>
        </w:rPr>
        <w:fldChar w:fldCharType="separate"/>
      </w:r>
      <w:r w:rsidR="008B2266">
        <w:rPr>
          <w:rFonts w:ascii="Arial" w:hAnsi="Arial" w:cs="Arial"/>
          <w:noProof/>
          <w:szCs w:val="24"/>
          <w:lang w:val="en-GB"/>
        </w:rPr>
        <w:t>(Jerison, 1973)</w:t>
      </w:r>
      <w:r w:rsidR="008B2266">
        <w:rPr>
          <w:rFonts w:ascii="Arial" w:hAnsi="Arial" w:cs="Arial"/>
          <w:szCs w:val="24"/>
          <w:lang w:val="en-GB"/>
        </w:rPr>
        <w:fldChar w:fldCharType="end"/>
      </w:r>
      <w:r w:rsidR="008B2266">
        <w:rPr>
          <w:rFonts w:ascii="Arial" w:hAnsi="Arial" w:cs="Arial"/>
          <w:szCs w:val="24"/>
          <w:lang w:val="en-GB"/>
        </w:rPr>
        <w:t xml:space="preserve"> </w:t>
      </w:r>
      <w:r w:rsidRPr="00547227">
        <w:rPr>
          <w:rFonts w:ascii="Arial" w:hAnsi="Arial" w:cs="Arial"/>
          <w:szCs w:val="24"/>
          <w:lang w:val="en-GB"/>
        </w:rPr>
        <w:t xml:space="preserve">they do suffer from certain drawbacks. </w:t>
      </w:r>
      <w:r>
        <w:rPr>
          <w:rFonts w:ascii="Arial" w:hAnsi="Arial" w:cs="Arial"/>
          <w:szCs w:val="24"/>
          <w:lang w:val="en-GB"/>
        </w:rPr>
        <w:t>For example, i</w:t>
      </w:r>
      <w:r w:rsidRPr="00547227">
        <w:rPr>
          <w:rFonts w:ascii="Arial" w:hAnsi="Arial" w:cs="Arial"/>
          <w:szCs w:val="24"/>
          <w:lang w:val="en-GB"/>
        </w:rPr>
        <w:t>n marsupials, the koala</w:t>
      </w:r>
      <w:r>
        <w:rPr>
          <w:rFonts w:ascii="Arial" w:hAnsi="Arial" w:cs="Arial"/>
          <w:szCs w:val="24"/>
          <w:lang w:val="en-GB"/>
        </w:rPr>
        <w:t>’s</w:t>
      </w:r>
      <w:r w:rsidRPr="00547227">
        <w:rPr>
          <w:rFonts w:ascii="Arial" w:hAnsi="Arial" w:cs="Arial"/>
          <w:szCs w:val="24"/>
          <w:lang w:val="en-GB"/>
        </w:rPr>
        <w:t xml:space="preserve"> (</w:t>
      </w:r>
      <w:r w:rsidRPr="00547227">
        <w:rPr>
          <w:rFonts w:ascii="Arial" w:hAnsi="Arial" w:cs="Arial"/>
          <w:i/>
          <w:szCs w:val="24"/>
          <w:lang w:val="en-GB"/>
        </w:rPr>
        <w:t>Phascolarctos cinereus</w:t>
      </w:r>
      <w:r w:rsidRPr="00547227">
        <w:rPr>
          <w:rFonts w:ascii="Arial" w:hAnsi="Arial" w:cs="Arial"/>
          <w:szCs w:val="24"/>
          <w:lang w:val="en-GB"/>
        </w:rPr>
        <w:t xml:space="preserve">) endocranial cavity </w:t>
      </w:r>
      <w:r w:rsidR="00717BE9">
        <w:rPr>
          <w:rFonts w:ascii="Arial" w:hAnsi="Arial" w:cs="Arial"/>
          <w:szCs w:val="24"/>
          <w:lang w:val="en-GB"/>
        </w:rPr>
        <w:t>might be</w:t>
      </w:r>
      <w:r w:rsidRPr="00547227">
        <w:rPr>
          <w:rFonts w:ascii="Arial" w:hAnsi="Arial" w:cs="Arial"/>
          <w:szCs w:val="24"/>
          <w:lang w:val="en-GB"/>
        </w:rPr>
        <w:t xml:space="preserve"> exceptionally large compared to the brain contained in it, comprising only around 60% of the total ECV </w:t>
      </w:r>
      <w:r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&lt;EndNote&gt;&lt;Cite&gt;&lt;Author&gt;Taylor&lt;/Author&gt;&lt;Year&gt;2006&lt;/Year&gt;&lt;RecNum&gt;90&lt;/RecNum&gt;&lt;DisplayText&gt;(Taylor, Rühli, Brown, De Miguel, &amp;amp; Henneberg, 2006)&lt;/DisplayText&gt;&lt;record&gt;&lt;rec-number&gt;90&lt;/rec-number&gt;&lt;foreign-keys&gt;&lt;key app="EN" db-id="a9aw0atab92x0ledv2kxwsvmdfttad9p2fez" timestamp="1564364862" guid="6e747472-4942-4876-9434-a7247999e9fc"&gt;90&lt;/key&gt;&lt;/foreign-keys&gt;&lt;ref-type name="Report"&gt;27&lt;/ref-type&gt;&lt;contributors&gt;&lt;authors&gt;&lt;author&gt;Taylor, Jamie&lt;/author&gt;&lt;author&gt;Rühli, Frank J.&lt;/author&gt;&lt;author&gt;Brown, Greg&lt;/author&gt;&lt;author&gt;De Miguel, Carmen&lt;/author&gt;&lt;author&gt;Henneberg, MacIej&lt;/author&gt;&lt;/authors&gt;&lt;/contributors&gt;&lt;titles&gt;&lt;title&gt;Mr imaging of brain morphology, vascularisation and encephalization in the koala&lt;/title&gt;&lt;/titles&gt;&lt;pages&gt;243-247&lt;/pages&gt;&lt;volume&gt;28&lt;/volume&gt;&lt;keywords&gt;&lt;keyword&gt;Angiography&lt;/keyword&gt;&lt;keyword&gt;Brain volume&lt;/keyword&gt;&lt;keyword&gt;Central nervous system&lt;/keyword&gt;&lt;keyword&gt;Endocranial volume&lt;/keyword&gt;&lt;keyword&gt;Marsupial&lt;/keyword&gt;&lt;keyword&gt;Morphology&lt;/keyword&gt;&lt;keyword&gt;Radiography&lt;/keyword&gt;&lt;/keywords&gt;&lt;dates&gt;&lt;year&gt;2006&lt;/year&gt;&lt;/dates&gt;&lt;urls&gt;&lt;related-urls&gt;&lt;url&gt;https://www.publish.csiro.au/am/pdf/AM06034&lt;/url&gt;&lt;/related-urls&gt;&lt;/urls&gt;&lt;electronic-resource-num&gt;10.1071/AM06034&lt;/electronic-resource-num&gt;&lt;/record&gt;&lt;/Cite&gt;&lt;/EndNote&gt;</w:instrText>
      </w:r>
      <w:r w:rsidRPr="00547227">
        <w:rPr>
          <w:rFonts w:ascii="Arial" w:hAnsi="Arial" w:cs="Arial"/>
          <w:szCs w:val="24"/>
          <w:lang w:val="en-GB"/>
        </w:rPr>
        <w:fldChar w:fldCharType="separate"/>
      </w:r>
      <w:r w:rsidR="000C17D7">
        <w:rPr>
          <w:rFonts w:ascii="Arial" w:hAnsi="Arial" w:cs="Arial"/>
          <w:noProof/>
          <w:szCs w:val="24"/>
          <w:lang w:val="en-GB"/>
        </w:rPr>
        <w:t>(Taylor, Rühli, Brown, De Miguel, &amp; Henneberg, 2006)</w:t>
      </w:r>
      <w:r w:rsidRPr="00547227">
        <w:rPr>
          <w:rFonts w:ascii="Arial" w:hAnsi="Arial" w:cs="Arial"/>
          <w:szCs w:val="24"/>
          <w:lang w:val="en-GB"/>
        </w:rPr>
        <w:fldChar w:fldCharType="end"/>
      </w:r>
      <w:r w:rsidRPr="00547227">
        <w:rPr>
          <w:rFonts w:ascii="Arial" w:hAnsi="Arial" w:cs="Arial"/>
          <w:szCs w:val="24"/>
          <w:lang w:val="en-GB"/>
        </w:rPr>
        <w:fldChar w:fldCharType="begin" w:fldLock="1"/>
      </w:r>
      <w:r w:rsidRPr="00547227">
        <w:rPr>
          <w:rFonts w:ascii="Arial" w:hAnsi="Arial" w:cs="Arial"/>
          <w:szCs w:val="24"/>
          <w:lang w:val="en-GB"/>
        </w:rPr>
        <w:instrText>ADDIN CSL_CITATION {"citationItems":[{"id":"ITEM-1","itemData":{"ISBN":"1741750318","abstract":"From the (under) ground up? Evolution and relationships -- How the koala lost its tail : Aboriginal dreamtime -- Coolah, koala or sloth? Discovery by Europeans -- Finicky feeders : koala ecology -- Time to sleep : koala behavior -- Koalas as ambassadors : zoos and tourism -- Creation of an icon : from cartoon character to chocolate bar -- Island dilemma : the politics and costs of managing koalas -- Open season : the koala fur trade -- Habitat loss chaos : threats to the koala -- Conservation controversy : the highs and lows.","author":[{"dropping-particle":"","family":"Jackson","given":"Stephen (Stephen M.)","non-dropping-particle":"","parse-names":false,"suffix":""}],"id":"ITEM-1","issued":{"date-parts":[["2007"]]},"number-of-pages":"337","publisher":"Allen &amp; Unwin","title":"Koala : origins of an icon","type":"book"},"uris":["http://www.mendeley.com/documents/?uuid=e2e43da5-2986-3298-9528-453e0b2d477b"]}],"mendeley":{"formattedCitation":"(Jackson, 2007)","plainTextFormattedCitation":"(Jackson, 2007)","previouslyFormattedCitation":"&lt;sup&gt;2&lt;/sup&gt;"},"properties":{"noteIndex":0},"schema":"https://github.com/citation-style-language/schema/raw/master/csl-citation.json"}</w:instrText>
      </w:r>
      <w:r w:rsidRPr="00547227">
        <w:rPr>
          <w:rFonts w:ascii="Arial" w:hAnsi="Arial" w:cs="Arial"/>
          <w:szCs w:val="24"/>
          <w:lang w:val="en-GB"/>
        </w:rPr>
        <w:fldChar w:fldCharType="end"/>
      </w:r>
      <w:r w:rsidRPr="00547227">
        <w:rPr>
          <w:rFonts w:ascii="Arial" w:hAnsi="Arial" w:cs="Arial"/>
          <w:i/>
          <w:szCs w:val="24"/>
          <w:lang w:val="en-GB"/>
        </w:rPr>
        <w:t xml:space="preserve">.  </w:t>
      </w:r>
      <w:r w:rsidRPr="00547227">
        <w:rPr>
          <w:rFonts w:ascii="Arial" w:hAnsi="Arial" w:cs="Arial"/>
          <w:szCs w:val="24"/>
          <w:lang w:val="en-GB"/>
        </w:rPr>
        <w:t xml:space="preserve">Therefore, using ECV without correction in such species might lead to the misleading observation that they have </w:t>
      </w:r>
      <w:r w:rsidRPr="00547227">
        <w:rPr>
          <w:rFonts w:ascii="Arial" w:hAnsi="Arial" w:cs="Arial"/>
          <w:szCs w:val="24"/>
          <w:lang w:val="en-GB"/>
        </w:rPr>
        <w:lastRenderedPageBreak/>
        <w:t>very large brains. To our knowledge, no other species in our dataset has such</w:t>
      </w:r>
      <w:r w:rsidR="00717BE9">
        <w:rPr>
          <w:rFonts w:ascii="Arial" w:hAnsi="Arial" w:cs="Arial"/>
          <w:szCs w:val="24"/>
          <w:lang w:val="en-GB"/>
        </w:rPr>
        <w:t xml:space="preserve"> potential</w:t>
      </w:r>
      <w:r w:rsidRPr="00547227">
        <w:rPr>
          <w:rFonts w:ascii="Arial" w:hAnsi="Arial" w:cs="Arial"/>
          <w:szCs w:val="24"/>
          <w:lang w:val="en-GB"/>
        </w:rPr>
        <w:t xml:space="preserve"> stark discrepancy between ECV and actual brain size.</w:t>
      </w:r>
    </w:p>
    <w:p w14:paraId="57F9D761" w14:textId="77777777" w:rsidR="006D7933" w:rsidRDefault="006D7933" w:rsidP="00F33EB3">
      <w:pPr>
        <w:spacing w:line="480" w:lineRule="auto"/>
        <w:rPr>
          <w:rFonts w:ascii="Arial" w:hAnsi="Arial" w:cs="Arial"/>
          <w:szCs w:val="24"/>
          <w:lang w:val="en-GB"/>
        </w:rPr>
      </w:pPr>
    </w:p>
    <w:p w14:paraId="49931D64" w14:textId="28FDD91E" w:rsidR="00DA68A6" w:rsidRPr="00547227" w:rsidRDefault="008A7BE2" w:rsidP="00F33EB3">
      <w:pPr>
        <w:spacing w:line="480" w:lineRule="auto"/>
        <w:rPr>
          <w:rFonts w:ascii="Arial" w:hAnsi="Arial" w:cs="Arial"/>
          <w:szCs w:val="24"/>
          <w:lang w:val="en-GB"/>
        </w:rPr>
      </w:pPr>
      <w:r>
        <w:rPr>
          <w:rFonts w:ascii="Arial" w:hAnsi="Arial" w:cs="Arial"/>
          <w:szCs w:val="24"/>
          <w:lang w:val="en-GB"/>
        </w:rPr>
        <w:t xml:space="preserve">Moreover, the dataset </w:t>
      </w:r>
      <w:r w:rsidR="009D6717" w:rsidRPr="00547227">
        <w:rPr>
          <w:rFonts w:ascii="Arial" w:hAnsi="Arial" w:cs="Arial"/>
          <w:szCs w:val="24"/>
          <w:lang w:val="en-GB"/>
        </w:rPr>
        <w:t>includes 1</w:t>
      </w:r>
      <w:r>
        <w:rPr>
          <w:rFonts w:ascii="Arial" w:hAnsi="Arial" w:cs="Arial"/>
          <w:szCs w:val="24"/>
          <w:lang w:val="en-GB"/>
        </w:rPr>
        <w:t>6</w:t>
      </w:r>
      <w:r w:rsidR="009D6717" w:rsidRPr="00547227">
        <w:rPr>
          <w:rFonts w:ascii="Arial" w:hAnsi="Arial" w:cs="Arial"/>
          <w:szCs w:val="24"/>
          <w:lang w:val="en-GB"/>
        </w:rPr>
        <w:t xml:space="preserve"> traits</w:t>
      </w:r>
      <w:r>
        <w:rPr>
          <w:rFonts w:ascii="Arial" w:hAnsi="Arial" w:cs="Arial"/>
          <w:szCs w:val="24"/>
          <w:lang w:val="en-GB"/>
        </w:rPr>
        <w:t xml:space="preserve"> chosen so to allow for testing most of the hypothesis about brain </w:t>
      </w:r>
      <w:r w:rsidR="00FC0580">
        <w:rPr>
          <w:rFonts w:ascii="Arial" w:hAnsi="Arial" w:cs="Arial"/>
          <w:szCs w:val="24"/>
          <w:lang w:val="en-GB"/>
        </w:rPr>
        <w:t>variation</w:t>
      </w:r>
      <w:r>
        <w:rPr>
          <w:rFonts w:ascii="Arial" w:hAnsi="Arial" w:cs="Arial"/>
          <w:szCs w:val="24"/>
          <w:lang w:val="en-GB"/>
        </w:rPr>
        <w:t xml:space="preserve"> </w:t>
      </w:r>
      <w:r w:rsidRPr="00547227">
        <w:rPr>
          <w:rFonts w:ascii="Arial" w:hAnsi="Arial" w:cs="Arial"/>
          <w:szCs w:val="24"/>
          <w:lang w:val="en-GB"/>
        </w:rPr>
        <w:t>(See table for</w:t>
      </w:r>
      <w:r>
        <w:rPr>
          <w:rFonts w:ascii="Arial" w:hAnsi="Arial" w:cs="Arial"/>
          <w:szCs w:val="24"/>
          <w:lang w:val="en-GB"/>
        </w:rPr>
        <w:t xml:space="preserve"> traits and</w:t>
      </w:r>
      <w:r w:rsidRPr="00547227">
        <w:rPr>
          <w:rFonts w:ascii="Arial" w:hAnsi="Arial" w:cs="Arial"/>
          <w:szCs w:val="24"/>
          <w:lang w:val="en-GB"/>
        </w:rPr>
        <w:t xml:space="preserve"> sources).</w:t>
      </w:r>
      <w:r w:rsidR="009D6717" w:rsidRPr="00547227">
        <w:rPr>
          <w:rFonts w:ascii="Arial" w:hAnsi="Arial" w:cs="Arial"/>
          <w:szCs w:val="24"/>
          <w:lang w:val="en-GB"/>
        </w:rPr>
        <w:t xml:space="preserve"> The final dataset </w:t>
      </w:r>
      <w:r w:rsidR="00DA68A6" w:rsidRPr="00547227">
        <w:rPr>
          <w:rFonts w:ascii="Arial" w:hAnsi="Arial" w:cs="Arial"/>
          <w:szCs w:val="24"/>
          <w:lang w:val="en-GB"/>
        </w:rPr>
        <w:t>comprises</w:t>
      </w:r>
      <w:r w:rsidR="009D6717" w:rsidRPr="00547227">
        <w:rPr>
          <w:rFonts w:ascii="Arial" w:hAnsi="Arial" w:cs="Arial"/>
          <w:szCs w:val="24"/>
          <w:lang w:val="en-GB"/>
        </w:rPr>
        <w:t xml:space="preserve"> 176 species of marsupials</w:t>
      </w:r>
      <w:r w:rsidR="00DA68A6" w:rsidRPr="00547227">
        <w:rPr>
          <w:rFonts w:ascii="Arial" w:hAnsi="Arial" w:cs="Arial"/>
          <w:szCs w:val="24"/>
          <w:lang w:val="en-GB"/>
        </w:rPr>
        <w:t xml:space="preserve"> from all three continents inhabited by the infra-class. Those comprise around 53% of all marsupial species, approximated to be around 330 in total</w:t>
      </w:r>
      <w:r w:rsidR="0034657E" w:rsidRPr="00547227">
        <w:rPr>
          <w:rFonts w:ascii="Arial" w:hAnsi="Arial" w:cs="Arial"/>
          <w:szCs w:val="24"/>
          <w:lang w:val="en-GB"/>
        </w:rPr>
        <w:t xml:space="preserve">. </w:t>
      </w:r>
      <w:r w:rsidR="00242FB5">
        <w:rPr>
          <w:rFonts w:ascii="Arial" w:hAnsi="Arial" w:cs="Arial"/>
          <w:szCs w:val="24"/>
          <w:lang w:val="en-GB"/>
        </w:rPr>
        <w:t xml:space="preserve">The full dataset used can be found </w:t>
      </w:r>
      <w:r>
        <w:rPr>
          <w:rFonts w:ascii="Arial" w:hAnsi="Arial" w:cs="Arial"/>
          <w:szCs w:val="24"/>
          <w:lang w:val="en-GB"/>
        </w:rPr>
        <w:t>both as Supplement herein and on Github</w:t>
      </w:r>
      <w:r w:rsidR="00C51857">
        <w:rPr>
          <w:rFonts w:ascii="Arial" w:hAnsi="Arial" w:cs="Arial"/>
          <w:szCs w:val="24"/>
          <w:lang w:val="en-GB"/>
        </w:rPr>
        <w:t>.</w:t>
      </w:r>
    </w:p>
    <w:p w14:paraId="2BDB6C95" w14:textId="25839257" w:rsidR="0034657E" w:rsidRPr="00547227" w:rsidRDefault="0034657E" w:rsidP="00F33EB3">
      <w:pPr>
        <w:spacing w:line="480" w:lineRule="auto"/>
        <w:rPr>
          <w:rFonts w:ascii="Arial" w:hAnsi="Arial" w:cs="Arial"/>
          <w:szCs w:val="24"/>
          <w:lang w:val="en-GB"/>
        </w:rPr>
      </w:pPr>
      <w:r w:rsidRPr="00547227">
        <w:rPr>
          <w:rFonts w:ascii="Arial" w:hAnsi="Arial" w:cs="Arial"/>
          <w:szCs w:val="24"/>
          <w:lang w:val="en-GB"/>
        </w:rPr>
        <w:t>B</w:t>
      </w:r>
      <w:r w:rsidR="009D6717" w:rsidRPr="00547227">
        <w:rPr>
          <w:rFonts w:ascii="Arial" w:hAnsi="Arial" w:cs="Arial"/>
          <w:szCs w:val="24"/>
          <w:lang w:val="en-GB"/>
        </w:rPr>
        <w:t>rain</w:t>
      </w:r>
      <w:r w:rsidRPr="00547227">
        <w:rPr>
          <w:rFonts w:ascii="Arial" w:hAnsi="Arial" w:cs="Arial"/>
          <w:szCs w:val="24"/>
          <w:lang w:val="en-GB"/>
        </w:rPr>
        <w:t xml:space="preserve"> size</w:t>
      </w:r>
      <w:r w:rsidR="009D6717" w:rsidRPr="00547227">
        <w:rPr>
          <w:rFonts w:ascii="Arial" w:hAnsi="Arial" w:cs="Arial"/>
          <w:szCs w:val="24"/>
          <w:lang w:val="en-GB"/>
        </w:rPr>
        <w:t>, body</w:t>
      </w:r>
      <w:r w:rsidRPr="00547227">
        <w:rPr>
          <w:rFonts w:ascii="Arial" w:hAnsi="Arial" w:cs="Arial"/>
          <w:szCs w:val="24"/>
          <w:lang w:val="en-GB"/>
        </w:rPr>
        <w:t xml:space="preserve"> size</w:t>
      </w:r>
      <w:r w:rsidR="009D6717" w:rsidRPr="00547227">
        <w:rPr>
          <w:rFonts w:ascii="Arial" w:hAnsi="Arial" w:cs="Arial"/>
          <w:szCs w:val="24"/>
          <w:lang w:val="en-GB"/>
        </w:rPr>
        <w:t>, origin and activity cycle ha</w:t>
      </w:r>
      <w:r w:rsidR="000878F4" w:rsidRPr="00547227">
        <w:rPr>
          <w:rFonts w:ascii="Arial" w:hAnsi="Arial" w:cs="Arial"/>
          <w:szCs w:val="24"/>
          <w:lang w:val="en-GB"/>
        </w:rPr>
        <w:t>d</w:t>
      </w:r>
      <w:r w:rsidR="009D6717" w:rsidRPr="00547227">
        <w:rPr>
          <w:rFonts w:ascii="Arial" w:hAnsi="Arial" w:cs="Arial"/>
          <w:szCs w:val="24"/>
          <w:lang w:val="en-GB"/>
        </w:rPr>
        <w:t xml:space="preserve"> no missing values, while the </w:t>
      </w:r>
      <w:r w:rsidR="00547227">
        <w:rPr>
          <w:rFonts w:ascii="Arial" w:hAnsi="Arial" w:cs="Arial"/>
          <w:szCs w:val="24"/>
          <w:lang w:val="en-GB"/>
        </w:rPr>
        <w:t>other traits</w:t>
      </w:r>
      <w:r w:rsidR="009D6717" w:rsidRPr="00547227">
        <w:rPr>
          <w:rFonts w:ascii="Arial" w:hAnsi="Arial" w:cs="Arial"/>
          <w:szCs w:val="24"/>
          <w:lang w:val="en-GB"/>
        </w:rPr>
        <w:t xml:space="preserve"> ha</w:t>
      </w:r>
      <w:r w:rsidR="000878F4" w:rsidRPr="00547227">
        <w:rPr>
          <w:rFonts w:ascii="Arial" w:hAnsi="Arial" w:cs="Arial"/>
          <w:szCs w:val="24"/>
          <w:lang w:val="en-GB"/>
        </w:rPr>
        <w:t>d</w:t>
      </w:r>
      <w:r w:rsidR="00FF76BB" w:rsidRPr="00547227">
        <w:rPr>
          <w:rFonts w:ascii="Arial" w:hAnsi="Arial" w:cs="Arial"/>
          <w:szCs w:val="24"/>
          <w:lang w:val="en-GB"/>
        </w:rPr>
        <w:t xml:space="preserve"> around</w:t>
      </w:r>
      <w:r w:rsidR="009D6717" w:rsidRPr="00547227">
        <w:rPr>
          <w:rFonts w:ascii="Arial" w:hAnsi="Arial" w:cs="Arial"/>
          <w:szCs w:val="24"/>
          <w:lang w:val="en-GB"/>
        </w:rPr>
        <w:t xml:space="preserve"> 25% missing values on average (see </w:t>
      </w:r>
      <w:r w:rsidR="00FF76BB" w:rsidRPr="00547227">
        <w:rPr>
          <w:rFonts w:ascii="Arial" w:hAnsi="Arial" w:cs="Arial"/>
          <w:szCs w:val="24"/>
          <w:lang w:val="en-GB"/>
        </w:rPr>
        <w:t xml:space="preserve">Multiple </w:t>
      </w:r>
      <w:r w:rsidR="009D6717" w:rsidRPr="00547227">
        <w:rPr>
          <w:rFonts w:ascii="Arial" w:hAnsi="Arial" w:cs="Arial"/>
          <w:szCs w:val="24"/>
          <w:lang w:val="en-GB"/>
        </w:rPr>
        <w:t>Imputations</w:t>
      </w:r>
      <w:r w:rsidR="00FF76BB" w:rsidRPr="00547227">
        <w:rPr>
          <w:rFonts w:ascii="Arial" w:hAnsi="Arial" w:cs="Arial"/>
          <w:szCs w:val="24"/>
          <w:lang w:val="en-GB"/>
        </w:rPr>
        <w:t xml:space="preserve"> section and Supplementary Information</w:t>
      </w:r>
      <w:r w:rsidR="009D6717" w:rsidRPr="00547227">
        <w:rPr>
          <w:rFonts w:ascii="Arial" w:hAnsi="Arial" w:cs="Arial"/>
          <w:szCs w:val="24"/>
          <w:lang w:val="en-GB"/>
        </w:rPr>
        <w:t xml:space="preserve"> for the pattern of the missing data). </w:t>
      </w:r>
    </w:p>
    <w:p w14:paraId="1BE14F25" w14:textId="77777777" w:rsidR="009D6717" w:rsidRPr="00547227" w:rsidRDefault="009D6717" w:rsidP="00F33EB3">
      <w:pPr>
        <w:spacing w:line="480" w:lineRule="auto"/>
        <w:rPr>
          <w:rFonts w:ascii="Arial" w:hAnsi="Arial" w:cs="Arial"/>
          <w:szCs w:val="24"/>
          <w:lang w:val="en-GB"/>
        </w:rPr>
      </w:pPr>
      <w:r w:rsidRPr="00547227">
        <w:rPr>
          <w:rFonts w:ascii="Arial" w:hAnsi="Arial" w:cs="Arial"/>
          <w:szCs w:val="24"/>
          <w:lang w:val="en-GB"/>
        </w:rPr>
        <w:t>For detailed description on rationale for inclusion and sources of the data</w:t>
      </w:r>
      <w:r w:rsidR="0034657E" w:rsidRPr="00547227">
        <w:rPr>
          <w:rFonts w:ascii="Arial" w:hAnsi="Arial" w:cs="Arial"/>
          <w:szCs w:val="24"/>
          <w:lang w:val="en-GB"/>
        </w:rPr>
        <w:t>,</w:t>
      </w:r>
      <w:r w:rsidRPr="00547227">
        <w:rPr>
          <w:rFonts w:ascii="Arial" w:hAnsi="Arial" w:cs="Arial"/>
          <w:szCs w:val="24"/>
          <w:lang w:val="en-GB"/>
        </w:rPr>
        <w:t xml:space="preserve"> see the table with data sources. </w:t>
      </w:r>
    </w:p>
    <w:p w14:paraId="2DA60F11" w14:textId="77777777" w:rsidR="00152BEF" w:rsidRPr="00547227" w:rsidRDefault="00152BEF" w:rsidP="00F33EB3">
      <w:pPr>
        <w:pStyle w:val="Heading2"/>
        <w:spacing w:line="480" w:lineRule="auto"/>
        <w:rPr>
          <w:rFonts w:ascii="Arial" w:hAnsi="Arial" w:cs="Arial"/>
          <w:sz w:val="24"/>
          <w:szCs w:val="24"/>
          <w:lang w:val="en-GB"/>
        </w:rPr>
      </w:pPr>
      <w:r w:rsidRPr="00547227">
        <w:rPr>
          <w:rFonts w:ascii="Arial" w:hAnsi="Arial" w:cs="Arial"/>
          <w:sz w:val="24"/>
          <w:szCs w:val="24"/>
          <w:lang w:val="en-GB"/>
        </w:rPr>
        <w:t>Phylogeny</w:t>
      </w:r>
    </w:p>
    <w:p w14:paraId="715F6795" w14:textId="3AC4081A" w:rsidR="00A96F5D" w:rsidRDefault="00152BEF" w:rsidP="00F33EB3">
      <w:pPr>
        <w:spacing w:line="480" w:lineRule="auto"/>
        <w:rPr>
          <w:ins w:id="12" w:author="uqvweisb_local" w:date="2019-08-29T14:32:00Z"/>
          <w:rFonts w:ascii="Arial" w:hAnsi="Arial" w:cs="Arial"/>
          <w:szCs w:val="24"/>
          <w:lang w:val="en-GB"/>
        </w:rPr>
      </w:pPr>
      <w:r w:rsidRPr="00547227">
        <w:rPr>
          <w:rFonts w:ascii="Arial" w:hAnsi="Arial" w:cs="Arial"/>
          <w:szCs w:val="24"/>
          <w:lang w:val="en-GB"/>
        </w:rPr>
        <w:t>We included information on phylogenetic non</w:t>
      </w:r>
      <w:r w:rsidR="00BA7458" w:rsidRPr="00547227">
        <w:rPr>
          <w:rFonts w:ascii="Arial" w:hAnsi="Arial" w:cs="Arial"/>
          <w:szCs w:val="24"/>
          <w:lang w:val="en-GB"/>
        </w:rPr>
        <w:t>-independence in all our analyse</w:t>
      </w:r>
      <w:r w:rsidRPr="00547227">
        <w:rPr>
          <w:rFonts w:ascii="Arial" w:hAnsi="Arial" w:cs="Arial"/>
          <w:szCs w:val="24"/>
          <w:lang w:val="en-GB"/>
        </w:rPr>
        <w:t>s using an ultrametric phylogenetic tree of 17</w:t>
      </w:r>
      <w:r w:rsidR="00547227">
        <w:rPr>
          <w:rFonts w:ascii="Arial" w:hAnsi="Arial" w:cs="Arial"/>
          <w:szCs w:val="24"/>
          <w:lang w:val="en-GB"/>
        </w:rPr>
        <w:t>5</w:t>
      </w:r>
      <w:r w:rsidRPr="00547227">
        <w:rPr>
          <w:rFonts w:ascii="Arial" w:hAnsi="Arial" w:cs="Arial"/>
          <w:szCs w:val="24"/>
          <w:lang w:val="en-GB"/>
        </w:rPr>
        <w:t xml:space="preserve"> extant marsupial species</w:t>
      </w:r>
      <w:r w:rsidR="00547227">
        <w:rPr>
          <w:rFonts w:ascii="Arial" w:hAnsi="Arial" w:cs="Arial"/>
          <w:szCs w:val="24"/>
          <w:lang w:val="en-GB"/>
        </w:rPr>
        <w:t xml:space="preserve"> </w:t>
      </w:r>
      <w:r w:rsidR="00547227" w:rsidRPr="00547227">
        <w:rPr>
          <w:rFonts w:ascii="Arial" w:hAnsi="Arial" w:cs="Arial"/>
          <w:szCs w:val="24"/>
          <w:lang w:val="en-GB"/>
        </w:rPr>
        <w:t xml:space="preserve">(with exception of the </w:t>
      </w:r>
      <w:r w:rsidR="00B2408D">
        <w:rPr>
          <w:rFonts w:ascii="Arial" w:hAnsi="Arial" w:cs="Arial"/>
          <w:szCs w:val="24"/>
          <w:lang w:val="en-GB"/>
        </w:rPr>
        <w:t xml:space="preserve">extinct </w:t>
      </w:r>
      <w:r w:rsidR="00547227" w:rsidRPr="00547227">
        <w:rPr>
          <w:rFonts w:ascii="Arial" w:hAnsi="Arial" w:cs="Arial"/>
          <w:szCs w:val="24"/>
          <w:lang w:val="en-GB"/>
        </w:rPr>
        <w:t>Thylacine)</w:t>
      </w:r>
      <w:r w:rsidRPr="00547227">
        <w:rPr>
          <w:rFonts w:ascii="Arial" w:hAnsi="Arial" w:cs="Arial"/>
          <w:szCs w:val="24"/>
          <w:lang w:val="en-GB"/>
        </w:rPr>
        <w:t xml:space="preserve"> obtained from Time Tree</w:t>
      </w:r>
      <w:r w:rsidR="00B2408D">
        <w:rPr>
          <w:rFonts w:ascii="Arial" w:hAnsi="Arial" w:cs="Arial"/>
          <w:szCs w:val="24"/>
          <w:lang w:val="en-GB"/>
        </w:rPr>
        <w:t>. This was deemed appropriate because the tree provided full coverage of all species investigated, using for most taxa the recent marsupial phylogeny of Mitchell et al.</w:t>
      </w:r>
    </w:p>
    <w:p w14:paraId="569CC3BC" w14:textId="2A085A50" w:rsidR="00152BEF" w:rsidRPr="00547227" w:rsidRDefault="00152BEF" w:rsidP="00F33EB3">
      <w:pPr>
        <w:spacing w:line="480" w:lineRule="auto"/>
        <w:rPr>
          <w:rFonts w:ascii="Arial" w:hAnsi="Arial" w:cs="Arial"/>
          <w:szCs w:val="24"/>
          <w:lang w:val="en-GB"/>
        </w:rPr>
      </w:pPr>
      <w:r w:rsidRPr="00547227">
        <w:rPr>
          <w:rFonts w:ascii="Arial" w:hAnsi="Arial" w:cs="Arial"/>
          <w:szCs w:val="24"/>
          <w:lang w:val="en-GB"/>
        </w:rPr>
        <w:t>The tree had 12 branches with length of 0 (used as means for resolving pol</w:t>
      </w:r>
      <w:r w:rsidR="00B2408D">
        <w:rPr>
          <w:rFonts w:ascii="Arial" w:hAnsi="Arial" w:cs="Arial"/>
          <w:szCs w:val="24"/>
          <w:lang w:val="en-GB"/>
        </w:rPr>
        <w:t>y</w:t>
      </w:r>
      <w:r w:rsidRPr="00547227">
        <w:rPr>
          <w:rFonts w:ascii="Arial" w:hAnsi="Arial" w:cs="Arial"/>
          <w:szCs w:val="24"/>
          <w:lang w:val="en-GB"/>
        </w:rPr>
        <w:t>tomies), which due to the requirements of some of the approaches had to be resolved. We did that by adding 0.01% of the median branch length, and then ultrametriciz</w:t>
      </w:r>
      <w:r w:rsidR="009D6717" w:rsidRPr="00547227">
        <w:rPr>
          <w:rFonts w:ascii="Arial" w:hAnsi="Arial" w:cs="Arial"/>
          <w:szCs w:val="24"/>
          <w:lang w:val="en-GB"/>
        </w:rPr>
        <w:t>ed</w:t>
      </w:r>
      <w:r w:rsidRPr="00547227">
        <w:rPr>
          <w:rFonts w:ascii="Arial" w:hAnsi="Arial" w:cs="Arial"/>
          <w:szCs w:val="24"/>
          <w:lang w:val="en-GB"/>
        </w:rPr>
        <w:t xml:space="preserve"> the tree again using </w:t>
      </w:r>
      <w:r w:rsidR="00BA7458" w:rsidRPr="00547227">
        <w:rPr>
          <w:rFonts w:ascii="Arial" w:hAnsi="Arial" w:cs="Arial"/>
          <w:szCs w:val="24"/>
          <w:lang w:val="en-GB"/>
        </w:rPr>
        <w:t xml:space="preserve">extension, with </w:t>
      </w:r>
      <w:r w:rsidRPr="00547227">
        <w:rPr>
          <w:rFonts w:ascii="Arial" w:hAnsi="Arial" w:cs="Arial"/>
          <w:szCs w:val="24"/>
          <w:lang w:val="en-GB"/>
        </w:rPr>
        <w:t>the package phytools</w:t>
      </w:r>
      <w:r w:rsidR="006B7751">
        <w:rPr>
          <w:rFonts w:ascii="Arial" w:hAnsi="Arial" w:cs="Arial"/>
          <w:szCs w:val="24"/>
          <w:lang w:val="en-GB"/>
        </w:rPr>
        <w:t xml:space="preserve"> (</w:t>
      </w:r>
      <w:r w:rsidR="00FC0580">
        <w:rPr>
          <w:rFonts w:ascii="Arial" w:hAnsi="Arial" w:cs="Arial"/>
          <w:szCs w:val="24"/>
          <w:lang w:val="en-GB"/>
        </w:rPr>
        <w:t>cite the Tail paper</w:t>
      </w:r>
      <w:r w:rsidR="006B7751">
        <w:rPr>
          <w:rFonts w:ascii="Arial" w:hAnsi="Arial" w:cs="Arial"/>
          <w:szCs w:val="24"/>
          <w:lang w:val="en-GB"/>
        </w:rPr>
        <w:t>)</w:t>
      </w:r>
      <w:r w:rsidRPr="00547227">
        <w:rPr>
          <w:rFonts w:ascii="Arial" w:hAnsi="Arial" w:cs="Arial"/>
          <w:szCs w:val="24"/>
          <w:lang w:val="en-GB"/>
        </w:rPr>
        <w:t>.</w:t>
      </w:r>
    </w:p>
    <w:p w14:paraId="570DE4DA" w14:textId="77777777" w:rsidR="00FA598F" w:rsidRPr="00547227" w:rsidRDefault="00FA598F" w:rsidP="00F33EB3">
      <w:pPr>
        <w:pStyle w:val="Heading2"/>
        <w:spacing w:line="480" w:lineRule="auto"/>
        <w:rPr>
          <w:rFonts w:ascii="Arial" w:hAnsi="Arial" w:cs="Arial"/>
          <w:sz w:val="24"/>
          <w:szCs w:val="24"/>
          <w:lang w:val="en-GB"/>
        </w:rPr>
      </w:pPr>
      <w:r w:rsidRPr="00547227">
        <w:rPr>
          <w:rFonts w:ascii="Arial" w:hAnsi="Arial" w:cs="Arial"/>
          <w:sz w:val="24"/>
          <w:szCs w:val="24"/>
          <w:lang w:val="en-GB"/>
        </w:rPr>
        <w:lastRenderedPageBreak/>
        <w:t>Statistical methods</w:t>
      </w:r>
    </w:p>
    <w:p w14:paraId="766B9F17" w14:textId="77777777" w:rsidR="00152BEF" w:rsidRPr="00547227" w:rsidRDefault="0034657E" w:rsidP="00F33EB3">
      <w:pPr>
        <w:pStyle w:val="Heading3"/>
        <w:spacing w:line="480" w:lineRule="auto"/>
        <w:rPr>
          <w:rFonts w:ascii="Arial" w:hAnsi="Arial" w:cs="Arial"/>
          <w:lang w:val="en-GB"/>
        </w:rPr>
      </w:pPr>
      <w:r w:rsidRPr="00547227">
        <w:rPr>
          <w:rFonts w:ascii="Arial" w:hAnsi="Arial" w:cs="Arial"/>
          <w:lang w:val="en-GB"/>
        </w:rPr>
        <w:t>Multiple i</w:t>
      </w:r>
      <w:r w:rsidR="00152BEF" w:rsidRPr="00547227">
        <w:rPr>
          <w:rFonts w:ascii="Arial" w:hAnsi="Arial" w:cs="Arial"/>
          <w:lang w:val="en-GB"/>
        </w:rPr>
        <w:t>mputation</w:t>
      </w:r>
      <w:r w:rsidRPr="00547227">
        <w:rPr>
          <w:rFonts w:ascii="Arial" w:hAnsi="Arial" w:cs="Arial"/>
          <w:lang w:val="en-GB"/>
        </w:rPr>
        <w:t>s</w:t>
      </w:r>
    </w:p>
    <w:p w14:paraId="6F35945A" w14:textId="3B494536" w:rsidR="00152BEF" w:rsidRPr="00547227" w:rsidRDefault="00152BEF" w:rsidP="00F33EB3">
      <w:pPr>
        <w:spacing w:line="480" w:lineRule="auto"/>
        <w:rPr>
          <w:rFonts w:ascii="Arial" w:hAnsi="Arial" w:cs="Arial"/>
          <w:szCs w:val="24"/>
          <w:lang w:val="en-GB"/>
        </w:rPr>
      </w:pPr>
      <w:r w:rsidRPr="00547227">
        <w:rPr>
          <w:rFonts w:ascii="Arial" w:hAnsi="Arial" w:cs="Arial"/>
          <w:szCs w:val="24"/>
          <w:lang w:val="en-GB"/>
        </w:rPr>
        <w:t xml:space="preserve">For imputation of missing </w:t>
      </w:r>
      <w:r w:rsidR="00624706" w:rsidRPr="00547227">
        <w:rPr>
          <w:rFonts w:ascii="Arial" w:hAnsi="Arial" w:cs="Arial"/>
          <w:szCs w:val="24"/>
          <w:lang w:val="en-GB"/>
        </w:rPr>
        <w:t>data,</w:t>
      </w:r>
      <w:r w:rsidRPr="00547227">
        <w:rPr>
          <w:rFonts w:ascii="Arial" w:hAnsi="Arial" w:cs="Arial"/>
          <w:szCs w:val="24"/>
          <w:lang w:val="en-GB"/>
        </w:rPr>
        <w:t xml:space="preserve"> we used the R package phylomice</w:t>
      </w:r>
      <w:r w:rsidR="003D0E61" w:rsidRPr="00547227">
        <w:rPr>
          <w:rFonts w:ascii="Arial" w:hAnsi="Arial" w:cs="Arial"/>
          <w:szCs w:val="24"/>
          <w:lang w:val="en-GB"/>
        </w:rPr>
        <w:t>.</w:t>
      </w:r>
      <w:r w:rsidRPr="00547227">
        <w:rPr>
          <w:rFonts w:ascii="Arial" w:hAnsi="Arial" w:cs="Arial"/>
          <w:szCs w:val="24"/>
          <w:lang w:val="en-GB"/>
        </w:rPr>
        <w:t xml:space="preserve"> It is an extension for the package mice, which allows for multiple imputations with the addition of taking the phylogenetic non-independence of the data into account. We use the method of predictive means matching</w:t>
      </w:r>
      <w:r w:rsidR="00547227">
        <w:rPr>
          <w:rFonts w:ascii="Arial" w:hAnsi="Arial" w:cs="Arial"/>
          <w:szCs w:val="24"/>
          <w:lang w:val="en-GB"/>
        </w:rPr>
        <w:t xml:space="preserve"> </w:t>
      </w:r>
      <w:r w:rsidR="003D0E61"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&lt;EndNote&gt;&lt;Cite&gt;&lt;Author&gt;Demirtas&lt;/Author&gt;&lt;Year&gt;2018&lt;/Year&gt;&lt;RecNum&gt;170&lt;/RecNum&gt;&lt;DisplayText&gt;(Demirtas, 2018; Little, 1988)&lt;/DisplayText&gt;&lt;record&gt;&lt;rec-number&gt;170&lt;/rec-number&gt;&lt;foreign-keys&gt;&lt;key app="EN" db-id="a9aw0atab92x0ledv2kxwsvmdfttad9p2fez" timestamp="1564364863" guid="d8b8804f-25e3-4a56-a749-220979f478e9"&gt;170&lt;/key&gt;&lt;/foreign-keys&gt;&lt;ref-type name="Book"&gt;6&lt;/ref-type&gt;&lt;contributors&gt;&lt;authors&gt;&lt;author&gt;Demirtas, Hakan&lt;/author&gt;&lt;/authors&gt;&lt;/contributors&gt;&lt;titles&gt;&lt;title&gt;Flexible Imputation of Missing Data&lt;/title&gt;&lt;/titles&gt;&lt;pages&gt;415-415&lt;/pages&gt;&lt;volume&gt;85&lt;/volume&gt;&lt;dates&gt;&lt;year&gt;2018&lt;/year&gt;&lt;/dates&gt;&lt;publisher&gt;CRC Press&lt;/publisher&gt;&lt;isbn&gt;9781138588318&lt;/isbn&gt;&lt;urls&gt;&lt;related-urls&gt;&lt;url&gt;http://www.jstatsoft.org/v85/b04/&lt;/url&gt;&lt;/related-urls&gt;&lt;/urls&gt;&lt;electronic-resource-num&gt;10.18637/jss.v085.b04&lt;/electronic-resource-num&gt;&lt;/record&gt;&lt;/Cite&gt;&lt;Cite&gt;&lt;Author&gt;Little&lt;/Author&gt;&lt;Year&gt;1988&lt;/Year&gt;&lt;RecNum&gt;58&lt;/RecNum&gt;&lt;record&gt;&lt;rec-number&gt;58&lt;/rec-number&gt;&lt;foreign-keys&gt;&lt;key app="EN" db-id="a9aw0atab92x0ledv2kxwsvmdfttad9p2fez" timestamp="1564364862" guid="c2ac1f06-5237-477e-9e43-40ae346b8ccc"&gt;58&lt;/key&gt;&lt;/foreign-keys&gt;&lt;ref-type name="Journal Article"&gt;17&lt;/ref-type&gt;&lt;contributors&gt;&lt;authors&gt;&lt;author&gt;Little, Roderick J. A.&lt;/author&gt;&lt;/authors&gt;&lt;/contributors&gt;&lt;titles&gt;&lt;title&gt;Missing-Data Adjustments in Large Surveys&lt;/title&gt;&lt;secondary-title&gt;Journal of Business &amp;amp; Economic Statistics&lt;/secondary-title&gt;&lt;/titles&gt;&lt;pages&gt;287-296&lt;/pages&gt;&lt;volume&gt;6&lt;/volume&gt;&lt;number&gt;3&lt;/number&gt;&lt;section&gt;287&lt;/section&gt;&lt;keywords&gt;&lt;keyword&gt;Imputation&lt;/keyword&gt;&lt;keyword&gt;Incomplete data&lt;/keyword&gt;&lt;keyword&gt;Matching&lt;/keyword&gt;&lt;keyword&gt;Multiple imputation&lt;/keyword&gt;&lt;keyword&gt;Regression models&lt;/keyword&gt;&lt;keyword&gt;Weighting&lt;/keyword&gt;&lt;/keywords&gt;&lt;dates&gt;&lt;year&gt;1988&lt;/year&gt;&lt;/dates&gt;&lt;isbn&gt;0735-0015&amp;#xD;1537-2707&lt;/isbn&gt;&lt;urls&gt;&lt;related-urls&gt;&lt;url&gt;http://www.tandfonline.com/doi/abs/10.1080/07350015.1988.10509663&lt;/url&gt;&lt;/related-urls&gt;&lt;/urls&gt;&lt;electronic-resource-num&gt;10.1080/07350015.1988.10509663&lt;/electronic-resource-num&gt;&lt;/record&gt;&lt;/Cite&gt;&lt;/EndNote&gt;</w:instrText>
      </w:r>
      <w:r w:rsidR="003D0E61" w:rsidRPr="00547227">
        <w:rPr>
          <w:rFonts w:ascii="Arial" w:hAnsi="Arial" w:cs="Arial"/>
          <w:szCs w:val="24"/>
          <w:lang w:val="en-GB"/>
        </w:rPr>
        <w:fldChar w:fldCharType="separate"/>
      </w:r>
      <w:r w:rsidR="000C17D7">
        <w:rPr>
          <w:rFonts w:ascii="Arial" w:hAnsi="Arial" w:cs="Arial"/>
          <w:noProof/>
          <w:szCs w:val="24"/>
          <w:lang w:val="en-GB"/>
        </w:rPr>
        <w:t>(Demirtas, 2018; Little, 1988)</w:t>
      </w:r>
      <w:r w:rsidR="003D0E61" w:rsidRPr="00547227">
        <w:rPr>
          <w:rFonts w:ascii="Arial" w:hAnsi="Arial" w:cs="Arial"/>
          <w:szCs w:val="24"/>
          <w:lang w:val="en-GB"/>
        </w:rPr>
        <w:fldChar w:fldCharType="end"/>
      </w:r>
      <w:r w:rsidRPr="00547227">
        <w:rPr>
          <w:rFonts w:ascii="Arial" w:hAnsi="Arial" w:cs="Arial"/>
          <w:szCs w:val="24"/>
          <w:lang w:val="en-GB"/>
        </w:rPr>
        <w:t>, a semi-parametric stochastic regression method in which a small set of candidate values (‘donors’) is found for each missing data point based on multiple regression model, whose predicted regression score is closest to the missing value. The choice of donor is then biased by the phylogenetically closer cases. Because the beta coefficients values in the regression models are chosen at random from the joint posterior distribution, such model introduces considerable stochastic variation, simulated by a Markov chain Monte Carlo procedure.</w:t>
      </w:r>
    </w:p>
    <w:p w14:paraId="75892DA3" w14:textId="443C4900" w:rsidR="00152BEF" w:rsidRPr="00547227" w:rsidRDefault="00152BEF" w:rsidP="00F33EB3">
      <w:pPr>
        <w:spacing w:line="480" w:lineRule="auto"/>
        <w:rPr>
          <w:rFonts w:ascii="Arial" w:hAnsi="Arial" w:cs="Arial"/>
          <w:szCs w:val="24"/>
          <w:lang w:val="en-GB"/>
        </w:rPr>
      </w:pPr>
      <w:r w:rsidRPr="00547227">
        <w:rPr>
          <w:rFonts w:ascii="Arial" w:hAnsi="Arial" w:cs="Arial"/>
          <w:szCs w:val="24"/>
          <w:lang w:val="en-GB"/>
        </w:rPr>
        <w:t xml:space="preserve">This imputation method has the advantage that missing data </w:t>
      </w:r>
      <w:r w:rsidR="007722B8">
        <w:rPr>
          <w:rFonts w:ascii="Arial" w:hAnsi="Arial" w:cs="Arial"/>
          <w:szCs w:val="24"/>
          <w:lang w:val="en-GB"/>
        </w:rPr>
        <w:t>are</w:t>
      </w:r>
      <w:r w:rsidR="007722B8" w:rsidRPr="00547227">
        <w:rPr>
          <w:rFonts w:ascii="Arial" w:hAnsi="Arial" w:cs="Arial"/>
          <w:szCs w:val="24"/>
          <w:lang w:val="en-GB"/>
        </w:rPr>
        <w:t xml:space="preserve"> </w:t>
      </w:r>
      <w:r w:rsidRPr="00547227">
        <w:rPr>
          <w:rFonts w:ascii="Arial" w:hAnsi="Arial" w:cs="Arial"/>
          <w:szCs w:val="24"/>
          <w:lang w:val="en-GB"/>
        </w:rPr>
        <w:t xml:space="preserve">imputed based on </w:t>
      </w:r>
      <w:r w:rsidR="00417D65">
        <w:rPr>
          <w:rFonts w:ascii="Arial" w:hAnsi="Arial" w:cs="Arial"/>
          <w:szCs w:val="24"/>
          <w:lang w:val="en-GB"/>
        </w:rPr>
        <w:t xml:space="preserve">several </w:t>
      </w:r>
      <w:r w:rsidRPr="00547227">
        <w:rPr>
          <w:rFonts w:ascii="Arial" w:hAnsi="Arial" w:cs="Arial"/>
          <w:szCs w:val="24"/>
          <w:lang w:val="en-GB"/>
        </w:rPr>
        <w:t>values observed elsewhere in the set, so they are usually realistic. The pattern of missing values in our dataset is reported in the supplementary material. We have variables with 0 missing values - brain size, body size, origin, diurnality</w:t>
      </w:r>
      <w:r w:rsidR="00624706" w:rsidRPr="00547227">
        <w:rPr>
          <w:rFonts w:ascii="Arial" w:hAnsi="Arial" w:cs="Arial"/>
          <w:szCs w:val="24"/>
          <w:lang w:val="en-GB"/>
        </w:rPr>
        <w:t>;</w:t>
      </w:r>
      <w:r w:rsidRPr="00547227">
        <w:rPr>
          <w:rFonts w:ascii="Arial" w:hAnsi="Arial" w:cs="Arial"/>
          <w:szCs w:val="24"/>
          <w:lang w:val="en-GB"/>
        </w:rPr>
        <w:t xml:space="preserve"> and such with more than half of the values missing,  i.e play </w:t>
      </w:r>
      <w:r w:rsidR="00624706" w:rsidRPr="00547227">
        <w:rPr>
          <w:rFonts w:ascii="Arial" w:hAnsi="Arial" w:cs="Arial"/>
          <w:szCs w:val="24"/>
          <w:lang w:val="en-GB"/>
        </w:rPr>
        <w:t>(</w:t>
      </w:r>
      <w:r w:rsidRPr="00547227">
        <w:rPr>
          <w:rFonts w:ascii="Arial" w:hAnsi="Arial" w:cs="Arial"/>
          <w:szCs w:val="24"/>
          <w:lang w:val="en-GB"/>
        </w:rPr>
        <w:t>68% or 120 missing</w:t>
      </w:r>
      <w:r w:rsidR="00624706" w:rsidRPr="00547227">
        <w:rPr>
          <w:rFonts w:ascii="Arial" w:hAnsi="Arial" w:cs="Arial"/>
          <w:szCs w:val="24"/>
          <w:lang w:val="en-GB"/>
        </w:rPr>
        <w:t>)</w:t>
      </w:r>
      <w:r w:rsidRPr="00547227">
        <w:rPr>
          <w:rFonts w:ascii="Arial" w:hAnsi="Arial" w:cs="Arial"/>
          <w:szCs w:val="24"/>
          <w:lang w:val="en-GB"/>
        </w:rPr>
        <w:t>, torpor</w:t>
      </w:r>
      <w:r w:rsidR="00624706" w:rsidRPr="00547227">
        <w:rPr>
          <w:rFonts w:ascii="Arial" w:hAnsi="Arial" w:cs="Arial"/>
          <w:szCs w:val="24"/>
          <w:lang w:val="en-GB"/>
        </w:rPr>
        <w:t xml:space="preserve"> (</w:t>
      </w:r>
      <w:r w:rsidRPr="00547227">
        <w:rPr>
          <w:rFonts w:ascii="Arial" w:hAnsi="Arial" w:cs="Arial"/>
          <w:szCs w:val="24"/>
          <w:lang w:val="en-GB"/>
        </w:rPr>
        <w:t>53% or 94 missing</w:t>
      </w:r>
      <w:r w:rsidR="00624706" w:rsidRPr="00547227">
        <w:rPr>
          <w:rFonts w:ascii="Arial" w:hAnsi="Arial" w:cs="Arial"/>
          <w:szCs w:val="24"/>
          <w:lang w:val="en-GB"/>
        </w:rPr>
        <w:t>)</w:t>
      </w:r>
      <w:r w:rsidRPr="00547227">
        <w:rPr>
          <w:rFonts w:ascii="Arial" w:hAnsi="Arial" w:cs="Arial"/>
          <w:szCs w:val="24"/>
          <w:lang w:val="en-GB"/>
        </w:rPr>
        <w:t xml:space="preserve">. On average, </w:t>
      </w:r>
      <w:r w:rsidR="00624706" w:rsidRPr="00547227">
        <w:rPr>
          <w:rFonts w:ascii="Arial" w:hAnsi="Arial" w:cs="Arial"/>
          <w:szCs w:val="24"/>
          <w:lang w:val="en-GB"/>
        </w:rPr>
        <w:t>the dataset contained</w:t>
      </w:r>
      <w:r w:rsidRPr="00547227">
        <w:rPr>
          <w:rFonts w:ascii="Arial" w:hAnsi="Arial" w:cs="Arial"/>
          <w:szCs w:val="24"/>
          <w:lang w:val="en-GB"/>
        </w:rPr>
        <w:t xml:space="preserve"> 25% missing values, which we used as reference for the number of multiple imputations. </w:t>
      </w:r>
      <w:r w:rsidR="00562637" w:rsidRPr="00562637">
        <w:rPr>
          <w:rFonts w:ascii="Arial" w:hAnsi="Arial" w:cs="Arial"/>
          <w:color w:val="FF0000"/>
          <w:szCs w:val="24"/>
          <w:lang w:val="en-GB"/>
        </w:rPr>
        <w:t>Check supplement for missing data</w:t>
      </w:r>
      <w:r w:rsidR="00562637">
        <w:rPr>
          <w:rFonts w:ascii="Arial" w:hAnsi="Arial" w:cs="Arial"/>
          <w:color w:val="FF0000"/>
          <w:szCs w:val="24"/>
          <w:lang w:val="en-GB"/>
        </w:rPr>
        <w:t>.</w:t>
      </w:r>
      <w:r w:rsidR="00562637" w:rsidRPr="00562637">
        <w:rPr>
          <w:rFonts w:ascii="Arial" w:hAnsi="Arial" w:cs="Arial"/>
          <w:color w:val="FF0000"/>
          <w:szCs w:val="24"/>
          <w:lang w:val="en-GB"/>
        </w:rPr>
        <w:t xml:space="preserve"> </w:t>
      </w:r>
      <w:r w:rsidRPr="00562637">
        <w:rPr>
          <w:rFonts w:ascii="Arial" w:hAnsi="Arial" w:cs="Arial"/>
          <w:color w:val="FF0000"/>
          <w:szCs w:val="24"/>
          <w:lang w:val="en-GB"/>
        </w:rPr>
        <w:t xml:space="preserve">Following </w:t>
      </w:r>
      <w:r w:rsidR="00562637" w:rsidRPr="00562637">
        <w:rPr>
          <w:rFonts w:ascii="Arial" w:hAnsi="Arial" w:cs="Arial"/>
          <w:color w:val="FF0000"/>
          <w:szCs w:val="24"/>
          <w:lang w:val="en-GB"/>
        </w:rPr>
        <w:t>published recommendations from</w:t>
      </w:r>
      <w:r w:rsidRPr="00562637">
        <w:rPr>
          <w:rFonts w:ascii="Arial" w:hAnsi="Arial" w:cs="Arial"/>
          <w:color w:val="FF0000"/>
          <w:szCs w:val="24"/>
          <w:lang w:val="en-GB"/>
        </w:rPr>
        <w:t xml:space="preserve"> </w:t>
      </w: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{"citationItems":[{"id":"ITEM-1","itemData":{"DOI":"10.1002/sim.4067","ISSN":"02776715","abstract":"Multiple imputation by chained equations is a flexible and practical approach to handling missing data. We describe the principles of the method and show how to impute categorical and quantitative variables, including skewed variables. We give guidance on how to specify the imputation model and how many imputations are needed. We describe the practical analysis of multiply imputed data, including model building and model checking. We stress the limitations of the method and discuss the possible pitfalls. We illustrate the ideas using a data set in mental health, giving Stata code fragments.","author":[{"dropping-particle":"","family":"White","given":"Ian R.","non-dropping-particle":"","parse-names":false,"suffix":""},{"dropping-particle":"","family":"Royston","given":"Patrick","non-dropping-particle":"","parse-names":false,"suffix":""},{"dropping-particle":"","family":"Wood","given":"Angela M.","non-dropping-particle":"","parse-names":false,"suffix":""}],"container-title":"Statistics in Medicine","id":"ITEM-1","issue":"4","issued":{"date-parts":[["2011","2","20"]]},"page":"377-399","publisher":"John Wiley &amp; Sons, Ltd","title":"Multiple imputation using chained equations: Issues and guidance for practice","type":"article-journal","volume":"30"},"uris":["http://www.mendeley.com/documents/?uuid=02d8ffe4-fea7-3e73-9f41-36bff5264a93"]}],"mendeley":{"formattedCitation":"(White, Royston, &amp; Wood, 2011)","plainTextFormattedCitation":"(White, Royston, &amp; Wood, 2011)","previouslyFormattedCitation":"&lt;sup&gt;11&lt;/sup&gt;"},"properties":{"noteIndex":0},"schema":"https://github.com/citation-style-language/schema/raw/master/csl-citation.json"}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(White, Royston, &amp; Wood, 2011)</w:t>
      </w:r>
      <w:r w:rsidRPr="00547227">
        <w:rPr>
          <w:rFonts w:ascii="Arial" w:hAnsi="Arial" w:cs="Arial"/>
          <w:szCs w:val="24"/>
          <w:lang w:val="en-GB"/>
        </w:rPr>
        <w:fldChar w:fldCharType="end"/>
      </w:r>
      <w:r w:rsidRPr="00547227">
        <w:rPr>
          <w:rFonts w:ascii="Arial" w:hAnsi="Arial" w:cs="Arial"/>
          <w:szCs w:val="24"/>
          <w:lang w:val="en-GB"/>
        </w:rPr>
        <w:t>, the number of datasets we imputed was equal to the percentage of missing data – twenty-five.</w:t>
      </w:r>
    </w:p>
    <w:p w14:paraId="2AA8CA9D" w14:textId="77777777" w:rsidR="00365BFD" w:rsidRPr="00547227" w:rsidRDefault="00152BEF" w:rsidP="00F33EB3">
      <w:pPr>
        <w:spacing w:line="480" w:lineRule="auto"/>
        <w:rPr>
          <w:rFonts w:ascii="Arial" w:hAnsi="Arial" w:cs="Arial"/>
          <w:szCs w:val="24"/>
          <w:lang w:val="en-GB"/>
        </w:rPr>
      </w:pPr>
      <w:r w:rsidRPr="00547227">
        <w:rPr>
          <w:rFonts w:ascii="Arial" w:hAnsi="Arial" w:cs="Arial"/>
          <w:szCs w:val="24"/>
          <w:lang w:val="en-GB"/>
        </w:rPr>
        <w:t>We ran the imputations for 500 iterations each, on natural log transformed</w:t>
      </w:r>
      <w:r w:rsidR="00624706" w:rsidRPr="00547227">
        <w:rPr>
          <w:rFonts w:ascii="Arial" w:hAnsi="Arial" w:cs="Arial"/>
          <w:szCs w:val="24"/>
          <w:lang w:val="en-GB"/>
        </w:rPr>
        <w:t xml:space="preserve"> </w:t>
      </w:r>
      <w:r w:rsidRPr="00547227">
        <w:rPr>
          <w:rFonts w:ascii="Arial" w:hAnsi="Arial" w:cs="Arial"/>
          <w:szCs w:val="24"/>
          <w:lang w:val="en-GB"/>
        </w:rPr>
        <w:t>continuous variables, and raw values of categorical variables (see strip plot</w:t>
      </w:r>
      <w:r w:rsidR="00624706" w:rsidRPr="00547227">
        <w:rPr>
          <w:rFonts w:ascii="Arial" w:hAnsi="Arial" w:cs="Arial"/>
          <w:szCs w:val="24"/>
          <w:lang w:val="en-GB"/>
        </w:rPr>
        <w:t xml:space="preserve"> of </w:t>
      </w:r>
      <w:r w:rsidR="00624706" w:rsidRPr="00547227">
        <w:rPr>
          <w:rFonts w:ascii="Arial" w:hAnsi="Arial" w:cs="Arial"/>
          <w:szCs w:val="24"/>
          <w:lang w:val="en-GB"/>
        </w:rPr>
        <w:lastRenderedPageBreak/>
        <w:t>imputations</w:t>
      </w:r>
      <w:r w:rsidRPr="00547227">
        <w:rPr>
          <w:rFonts w:ascii="Arial" w:hAnsi="Arial" w:cs="Arial"/>
          <w:szCs w:val="24"/>
          <w:lang w:val="en-GB"/>
        </w:rPr>
        <w:t xml:space="preserve">). As predictors, only values with less than 35% missing values were used, which </w:t>
      </w:r>
      <w:r w:rsidR="00365BFD" w:rsidRPr="00547227">
        <w:rPr>
          <w:rFonts w:ascii="Arial" w:hAnsi="Arial" w:cs="Arial"/>
          <w:szCs w:val="24"/>
          <w:lang w:val="en-GB"/>
        </w:rPr>
        <w:t>rendered 13 predictors in total</w:t>
      </w:r>
      <w:r w:rsidRPr="00547227">
        <w:rPr>
          <w:rFonts w:ascii="Arial" w:hAnsi="Arial" w:cs="Arial"/>
          <w:szCs w:val="24"/>
          <w:lang w:val="en-GB"/>
        </w:rPr>
        <w:t xml:space="preserve">. Convergence of the chained equations was assessed visually on the diagnostic plots of mice, using both strip plots and density plots. </w:t>
      </w:r>
    </w:p>
    <w:p w14:paraId="2871C161" w14:textId="1C34EF79" w:rsidR="00152BEF" w:rsidRPr="00547227" w:rsidRDefault="00152BEF" w:rsidP="00F33EB3">
      <w:pPr>
        <w:spacing w:line="480" w:lineRule="auto"/>
        <w:rPr>
          <w:rFonts w:ascii="Arial" w:hAnsi="Arial" w:cs="Arial"/>
          <w:szCs w:val="24"/>
          <w:lang w:val="en-GB"/>
        </w:rPr>
      </w:pPr>
      <w:r w:rsidRPr="00547227">
        <w:rPr>
          <w:rFonts w:ascii="Arial" w:hAnsi="Arial" w:cs="Arial"/>
          <w:szCs w:val="24"/>
          <w:lang w:val="en-GB"/>
        </w:rPr>
        <w:t>All subsequent analysis conducted on variables containing missing values were done on all twenty-five imputed datasets, and final results were pooled from all twenty-five imputations</w:t>
      </w:r>
      <w:r w:rsidR="009B27B1">
        <w:rPr>
          <w:rFonts w:ascii="Arial" w:hAnsi="Arial" w:cs="Arial"/>
          <w:szCs w:val="24"/>
          <w:lang w:val="en-GB"/>
        </w:rPr>
        <w:t xml:space="preserve"> using Rubin’s rule </w:t>
      </w:r>
      <w:r w:rsidR="009B27B1" w:rsidRPr="00562637">
        <w:rPr>
          <w:rFonts w:ascii="Arial" w:hAnsi="Arial" w:cs="Arial"/>
          <w:color w:val="FF0000"/>
          <w:szCs w:val="24"/>
          <w:lang w:val="en-GB"/>
        </w:rPr>
        <w:t>(REF)</w:t>
      </w:r>
      <w:r w:rsidRPr="00562637">
        <w:rPr>
          <w:rFonts w:ascii="Arial" w:hAnsi="Arial" w:cs="Arial"/>
          <w:color w:val="FF0000"/>
          <w:szCs w:val="24"/>
          <w:lang w:val="en-GB"/>
        </w:rPr>
        <w:t xml:space="preserve">. </w:t>
      </w:r>
    </w:p>
    <w:p w14:paraId="3CE4EEEC" w14:textId="77777777" w:rsidR="001239EB" w:rsidRDefault="001239EB" w:rsidP="00F33EB3">
      <w:pPr>
        <w:pStyle w:val="Heading3"/>
        <w:spacing w:line="480" w:lineRule="auto"/>
        <w:rPr>
          <w:rFonts w:ascii="Arial" w:hAnsi="Arial" w:cs="Arial"/>
          <w:lang w:val="en-GB"/>
        </w:rPr>
      </w:pPr>
    </w:p>
    <w:p w14:paraId="5D4EC5EB" w14:textId="4B54BD84" w:rsidR="00F33EB3" w:rsidRPr="00547227" w:rsidRDefault="00F33EB3" w:rsidP="00F33EB3">
      <w:pPr>
        <w:pStyle w:val="Heading3"/>
        <w:spacing w:line="480" w:lineRule="auto"/>
        <w:rPr>
          <w:rFonts w:ascii="Arial" w:hAnsi="Arial" w:cs="Arial"/>
          <w:lang w:val="en-GB"/>
        </w:rPr>
      </w:pPr>
      <w:r w:rsidRPr="00547227">
        <w:rPr>
          <w:rFonts w:ascii="Arial" w:hAnsi="Arial" w:cs="Arial"/>
          <w:lang w:val="en-GB"/>
        </w:rPr>
        <w:t xml:space="preserve">Evolutionary mode variation </w:t>
      </w:r>
    </w:p>
    <w:p w14:paraId="509FAC92" w14:textId="61FDFEB9" w:rsidR="0003531E" w:rsidRDefault="002629AF" w:rsidP="00F33EB3">
      <w:pPr>
        <w:spacing w:line="480" w:lineRule="auto"/>
        <w:rPr>
          <w:rFonts w:ascii="Arial" w:hAnsi="Arial" w:cs="Arial"/>
          <w:szCs w:val="24"/>
          <w:lang w:val="en-GB"/>
        </w:rPr>
      </w:pPr>
      <w:r>
        <w:rPr>
          <w:rFonts w:ascii="Arial" w:hAnsi="Arial" w:cs="Arial"/>
          <w:szCs w:val="24"/>
          <w:lang w:val="en-GB"/>
        </w:rPr>
        <w:t xml:space="preserve">To assess the suggestion of </w:t>
      </w:r>
      <w:r w:rsidR="00C51857">
        <w:rPr>
          <w:rFonts w:ascii="Arial" w:hAnsi="Arial" w:cs="Arial"/>
          <w:szCs w:val="24"/>
          <w:lang w:val="en-GB"/>
        </w:rPr>
        <w:t xml:space="preserve">Weisbecker et al. </w:t>
      </w:r>
      <w:r w:rsidR="00C51857">
        <w:rPr>
          <w:rFonts w:ascii="Arial" w:hAnsi="Arial" w:cs="Arial"/>
          <w:szCs w:val="24"/>
          <w:lang w:val="en-GB"/>
        </w:rPr>
        <w:fldChar w:fldCharType="begin"/>
      </w:r>
      <w:r w:rsidR="0064194E">
        <w:rPr>
          <w:rFonts w:ascii="Arial" w:hAnsi="Arial" w:cs="Arial"/>
          <w:szCs w:val="24"/>
          <w:lang w:val="en-GB"/>
        </w:rPr>
        <w:instrText xml:space="preserve"> ADDIN EN.CITE &lt;EndNote&gt;&lt;Cite ExcludeAuth="1"&gt;&lt;Author&gt;Weisbecker&lt;/Author&gt;&lt;Year&gt;2015&lt;/Year&gt;&lt;RecNum&gt;122&lt;/RecNum&gt;&lt;DisplayText&gt;(2015)&lt;/DisplayText&gt;&lt;record&gt;&lt;rec-number&gt;122&lt;/rec-number&gt;&lt;foreign-keys&gt;&lt;key app="EN" db-id="a9aw0atab92x0ledv2kxwsvmdfttad9p2fez" timestamp="1564364862" guid="18b0de35-7add-43e4-9523-488c4c1d8d00"&gt;122&lt;/key&gt;&lt;/foreign-keys&gt;&lt;ref-type name="Journal Article"&gt;17&lt;/ref-type&gt;&lt;contributors&gt;&lt;authors&gt;&lt;author&gt;Weisbecker, V.&lt;/author&gt;&lt;author&gt;Blomberg, S.&lt;/author&gt;&lt;author&gt;Goldizen, A. W.&lt;/author&gt;&lt;author&gt;Brown, M.&lt;/author&gt;&lt;author&gt;Fisher, D.&lt;/author&gt;&lt;/authors&gt;&lt;/contributors&gt;&lt;auth-address&gt;School of Biological Sciences, University of Queensland, St. Lucia, Qld., Australia.&lt;/auth-address&gt;&lt;titles&gt;&lt;title&gt;The evolution of relative brain size in marsupials is energetically constrained but not driven by behavioral complexity&lt;/title&gt;&lt;secondary-title&gt;Brain Behav Evol&lt;/secondary-title&gt;&lt;/titles&gt;&lt;pages&gt;125-35&lt;/pages&gt;&lt;volume&gt;85&lt;/volume&gt;&lt;number&gt;2&lt;/number&gt;&lt;edition&gt;2015/05/15&lt;/edition&gt;&lt;keywords&gt;&lt;keyword&gt;Animals&lt;/keyword&gt;&lt;keyword&gt;*Biological Evolution&lt;/keyword&gt;&lt;keyword&gt;Body Size&lt;/keyword&gt;&lt;keyword&gt;Brain/*anatomy &amp;amp; histology/metabolism&lt;/keyword&gt;&lt;keyword&gt;Female&lt;/keyword&gt;&lt;keyword&gt;Marsupialia/*anatomy &amp;amp; histology/metabolism&lt;/keyword&gt;&lt;keyword&gt;Maternal Behavior&lt;/keyword&gt;&lt;keyword&gt;Organ Size&lt;/keyword&gt;&lt;keyword&gt;Reproduction&lt;/keyword&gt;&lt;keyword&gt;Seasons&lt;/keyword&gt;&lt;/keywords&gt;&lt;dates&gt;&lt;year&gt;2015&lt;/year&gt;&lt;/dates&gt;&lt;publisher&gt;Karger Publishers&lt;/publisher&gt;&lt;isbn&gt;1421-9743 (Electronic)&amp;#xD;0006-8977 (Linking)&lt;/isbn&gt;&lt;accession-num&gt;25966967&lt;/accession-num&gt;&lt;urls&gt;&lt;related-urls&gt;&lt;url&gt;https://www.ncbi.nlm.nih.gov/pubmed/25966967&lt;/url&gt;&lt;/related-urls&gt;&lt;/urls&gt;&lt;electronic-resource-num&gt;10.1159/000377666&lt;/electronic-resource-num&gt;&lt;/record&gt;&lt;/Cite&gt;&lt;/EndNote&gt;</w:instrText>
      </w:r>
      <w:r w:rsidR="00C51857">
        <w:rPr>
          <w:rFonts w:ascii="Arial" w:hAnsi="Arial" w:cs="Arial"/>
          <w:szCs w:val="24"/>
          <w:lang w:val="en-GB"/>
        </w:rPr>
        <w:fldChar w:fldCharType="separate"/>
      </w:r>
      <w:r w:rsidR="0064194E">
        <w:rPr>
          <w:rFonts w:ascii="Arial" w:hAnsi="Arial" w:cs="Arial"/>
          <w:noProof/>
          <w:szCs w:val="24"/>
          <w:lang w:val="en-GB"/>
        </w:rPr>
        <w:t>(2015)</w:t>
      </w:r>
      <w:r w:rsidR="00C51857">
        <w:rPr>
          <w:rFonts w:ascii="Arial" w:hAnsi="Arial" w:cs="Arial"/>
          <w:szCs w:val="24"/>
          <w:lang w:val="en-GB"/>
        </w:rPr>
        <w:fldChar w:fldCharType="end"/>
      </w:r>
      <w:r w:rsidR="00C51857">
        <w:rPr>
          <w:rFonts w:ascii="Arial" w:hAnsi="Arial" w:cs="Arial"/>
          <w:szCs w:val="24"/>
          <w:lang w:val="en-GB"/>
        </w:rPr>
        <w:t xml:space="preserve"> </w:t>
      </w:r>
      <w:r>
        <w:rPr>
          <w:rFonts w:ascii="Arial" w:hAnsi="Arial" w:cs="Arial"/>
          <w:szCs w:val="24"/>
          <w:lang w:val="en-GB"/>
        </w:rPr>
        <w:t>that switches to different land masses may change patterns of marsupial brain evolution, we assessed if differences in evo</w:t>
      </w:r>
      <w:r w:rsidR="0064194E">
        <w:rPr>
          <w:rFonts w:ascii="Arial" w:hAnsi="Arial" w:cs="Arial"/>
          <w:szCs w:val="24"/>
          <w:lang w:val="en-GB"/>
        </w:rPr>
        <w:t>lutionary</w:t>
      </w:r>
      <w:r>
        <w:rPr>
          <w:rFonts w:ascii="Arial" w:hAnsi="Arial" w:cs="Arial"/>
          <w:szCs w:val="24"/>
          <w:lang w:val="en-GB"/>
        </w:rPr>
        <w:t xml:space="preserve"> mode o</w:t>
      </w:r>
      <w:r w:rsidR="0064194E">
        <w:rPr>
          <w:rFonts w:ascii="Arial" w:hAnsi="Arial" w:cs="Arial"/>
          <w:szCs w:val="24"/>
          <w:lang w:val="en-GB"/>
        </w:rPr>
        <w:t>n</w:t>
      </w:r>
      <w:r>
        <w:rPr>
          <w:rFonts w:ascii="Arial" w:hAnsi="Arial" w:cs="Arial"/>
          <w:szCs w:val="24"/>
          <w:lang w:val="en-GB"/>
        </w:rPr>
        <w:t xml:space="preserve"> brain/body mass evolution regimes occurred in Australian, New</w:t>
      </w:r>
      <w:r w:rsidR="0064194E">
        <w:rPr>
          <w:rFonts w:ascii="Arial" w:hAnsi="Arial" w:cs="Arial"/>
          <w:szCs w:val="24"/>
          <w:lang w:val="en-GB"/>
        </w:rPr>
        <w:t xml:space="preserve"> </w:t>
      </w:r>
      <w:r>
        <w:rPr>
          <w:rFonts w:ascii="Arial" w:hAnsi="Arial" w:cs="Arial"/>
          <w:szCs w:val="24"/>
          <w:lang w:val="en-GB"/>
        </w:rPr>
        <w:t xml:space="preserve">Guinean, and American marsupials. </w:t>
      </w:r>
      <w:r w:rsidR="00F33EB3" w:rsidRPr="00547227">
        <w:rPr>
          <w:rFonts w:ascii="Arial" w:hAnsi="Arial" w:cs="Arial"/>
          <w:szCs w:val="24"/>
          <w:lang w:val="en-GB"/>
        </w:rPr>
        <w:t>To investigate if changes in evolutionary mode</w:t>
      </w:r>
      <w:r w:rsidR="008A5F77">
        <w:rPr>
          <w:rFonts w:ascii="Arial" w:hAnsi="Arial" w:cs="Arial"/>
          <w:szCs w:val="24"/>
          <w:lang w:val="en-GB"/>
        </w:rPr>
        <w:t xml:space="preserve"> (i.e. whether Brownian motion or a specific optima-driven mode of evolution occurs)</w:t>
      </w:r>
      <w:r w:rsidR="00F33EB3" w:rsidRPr="00547227">
        <w:rPr>
          <w:rFonts w:ascii="Arial" w:hAnsi="Arial" w:cs="Arial"/>
          <w:szCs w:val="24"/>
          <w:lang w:val="en-GB"/>
        </w:rPr>
        <w:t xml:space="preserve"> </w:t>
      </w:r>
      <w:r w:rsidR="00FC0580">
        <w:rPr>
          <w:rFonts w:ascii="Arial" w:hAnsi="Arial" w:cs="Arial"/>
          <w:szCs w:val="24"/>
          <w:lang w:val="en-GB"/>
        </w:rPr>
        <w:t>and</w:t>
      </w:r>
      <w:r w:rsidR="00F33EB3" w:rsidRPr="00547227">
        <w:rPr>
          <w:rFonts w:ascii="Arial" w:hAnsi="Arial" w:cs="Arial"/>
          <w:szCs w:val="24"/>
          <w:lang w:val="en-GB"/>
        </w:rPr>
        <w:t xml:space="preserve"> particularly</w:t>
      </w:r>
      <w:r w:rsidR="0094680A">
        <w:rPr>
          <w:rFonts w:ascii="Arial" w:hAnsi="Arial" w:cs="Arial"/>
          <w:szCs w:val="24"/>
          <w:lang w:val="en-GB"/>
        </w:rPr>
        <w:t xml:space="preserve"> if</w:t>
      </w:r>
      <w:r w:rsidR="00F33EB3" w:rsidRPr="00547227">
        <w:rPr>
          <w:rFonts w:ascii="Arial" w:hAnsi="Arial" w:cs="Arial"/>
          <w:szCs w:val="24"/>
          <w:lang w:val="en-GB"/>
        </w:rPr>
        <w:t xml:space="preserve"> the deepest split in the marsupial tree (Ameri-</w:t>
      </w:r>
      <w:r w:rsidR="0064194E">
        <w:rPr>
          <w:rFonts w:ascii="Arial" w:hAnsi="Arial" w:cs="Arial"/>
          <w:szCs w:val="24"/>
          <w:lang w:val="en-GB"/>
        </w:rPr>
        <w:t xml:space="preserve"> </w:t>
      </w:r>
      <w:r w:rsidR="00F33EB3" w:rsidRPr="00547227">
        <w:rPr>
          <w:rFonts w:ascii="Arial" w:hAnsi="Arial" w:cs="Arial"/>
          <w:szCs w:val="24"/>
          <w:lang w:val="en-GB"/>
        </w:rPr>
        <w:t>vs. Australidelphia) resulted in different evolutionary patterns, we investigated which mode of evolution best fitted our data - BM vs OU vs EB.</w:t>
      </w:r>
      <w:r w:rsidR="00F32C9E" w:rsidRPr="00547227">
        <w:rPr>
          <w:rFonts w:ascii="Arial" w:hAnsi="Arial" w:cs="Arial"/>
          <w:szCs w:val="24"/>
          <w:lang w:val="en-GB"/>
        </w:rPr>
        <w:t xml:space="preserve"> Best fitting evolutionary models were assessed using </w:t>
      </w:r>
      <w:r w:rsidR="0094680A">
        <w:rPr>
          <w:rFonts w:ascii="Arial" w:hAnsi="Arial" w:cs="Arial"/>
          <w:szCs w:val="24"/>
          <w:lang w:val="en-GB"/>
        </w:rPr>
        <w:t xml:space="preserve">the function </w:t>
      </w:r>
      <w:r w:rsidR="00F32C9E" w:rsidRPr="00547227">
        <w:rPr>
          <w:rFonts w:ascii="Arial" w:hAnsi="Arial" w:cs="Arial"/>
          <w:szCs w:val="24"/>
          <w:lang w:val="en-GB"/>
        </w:rPr>
        <w:t>fas</w:t>
      </w:r>
      <w:r w:rsidR="00547227">
        <w:rPr>
          <w:rFonts w:ascii="Arial" w:hAnsi="Arial" w:cs="Arial"/>
          <w:szCs w:val="24"/>
          <w:lang w:val="en-GB"/>
        </w:rPr>
        <w:t>t</w:t>
      </w:r>
      <w:r w:rsidR="00F32C9E" w:rsidRPr="00547227">
        <w:rPr>
          <w:rFonts w:ascii="Arial" w:hAnsi="Arial" w:cs="Arial"/>
          <w:szCs w:val="24"/>
          <w:lang w:val="en-GB"/>
        </w:rPr>
        <w:t xml:space="preserve">BM from the geiger package, </w:t>
      </w:r>
    </w:p>
    <w:p w14:paraId="060CA441" w14:textId="2DE58D70" w:rsidR="00152BEF" w:rsidRPr="00547227" w:rsidRDefault="00C029CA" w:rsidP="00455C1A">
      <w:pPr>
        <w:pStyle w:val="Heading3"/>
        <w:tabs>
          <w:tab w:val="left" w:pos="3590"/>
        </w:tabs>
        <w:spacing w:line="480" w:lineRule="auto"/>
        <w:rPr>
          <w:rFonts w:ascii="Arial" w:hAnsi="Arial" w:cs="Arial"/>
          <w:lang w:val="en-GB"/>
        </w:rPr>
      </w:pPr>
      <w:r>
        <w:rPr>
          <w:rFonts w:ascii="Arial" w:hAnsi="Arial" w:cs="Arial"/>
          <w:lang w:val="en-GB"/>
        </w:rPr>
        <w:t xml:space="preserve">Model assessment </w:t>
      </w:r>
      <w:r w:rsidR="00455C1A">
        <w:rPr>
          <w:rFonts w:ascii="Arial" w:hAnsi="Arial" w:cs="Arial"/>
          <w:lang w:val="en-GB"/>
        </w:rPr>
        <w:tab/>
      </w:r>
    </w:p>
    <w:p w14:paraId="5C79CEE0" w14:textId="1D02F2E0" w:rsidR="00AD2DF6" w:rsidRDefault="00152BEF" w:rsidP="00F33EB3">
      <w:pPr>
        <w:spacing w:line="480" w:lineRule="auto"/>
        <w:rPr>
          <w:rFonts w:ascii="Arial" w:hAnsi="Arial" w:cs="Arial"/>
          <w:szCs w:val="24"/>
          <w:lang w:val="en-GB"/>
        </w:rPr>
      </w:pPr>
      <w:r w:rsidRPr="00547227">
        <w:rPr>
          <w:rFonts w:ascii="Arial" w:hAnsi="Arial" w:cs="Arial"/>
          <w:szCs w:val="24"/>
          <w:lang w:val="en-GB"/>
        </w:rPr>
        <w:t xml:space="preserve">Due to its convenient wrapper functions we used the package mulTree </w:t>
      </w: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{"citationItems":[{"id":"ITEM-1","itemData":{"DOI":"10.5281/zenodo. 12902","author":[{"dropping-particle":"","family":"Guillerme","given":"Thomas","non-dropping-particle":"","parse-names":false,"suffix":""},{"dropping-particle":"","family":"Healy","given":"Kevin","non-dropping-particle":"","parse-names":false,"suffix":""}],"container-title":"Zonodo","id":"ITEM-1","issued":{"date-parts":[["2014","11","26"]]},"title":"mulTree: a package for running MCMCglmm analysis on multiple trees","type":"article-journal"},"uris":["http://www.mendeley.com/documents/?uuid=a67c994f-3b58-34fc-876a-58f1c41e2aa8"]}],"mendeley":{"formattedCitation":"(Guillerme &amp; Healy, 2014)","plainTextFormattedCitation":"(Guillerme &amp; Healy, 2014)","previouslyFormattedCitation":"&lt;sup&gt;12&lt;/sup&gt;"},"properties":{"noteIndex":0},"schema":"https://github.com/citation-style-language/schema/raw/master/csl-citation.json"}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(Guillerme &amp; Healy, 2014)</w:t>
      </w:r>
      <w:r w:rsidRPr="00547227">
        <w:rPr>
          <w:rFonts w:ascii="Arial" w:hAnsi="Arial" w:cs="Arial"/>
          <w:szCs w:val="24"/>
          <w:lang w:val="en-GB"/>
        </w:rPr>
        <w:fldChar w:fldCharType="end"/>
      </w:r>
      <w:r w:rsidRPr="00547227">
        <w:rPr>
          <w:rFonts w:ascii="Arial" w:hAnsi="Arial" w:cs="Arial"/>
          <w:szCs w:val="24"/>
          <w:lang w:val="en-GB"/>
        </w:rPr>
        <w:t xml:space="preserve"> to conduct MCMCglmm </w:t>
      </w: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{"citationItems":[{"id":"ITEM-1","itemData":{"DOI":"10.18637/jss.v033.i02","abstract":"Generalized linear mixed models provide a 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tting problems. More than one response variable can be analysed simultaneously, and these variables are allowed to follow Gaussian, Poisson, multi(bi)nominal, exponential, zero-in ated and censored distributions. A range of variance structures are permitted for the random e 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 C++ using the CSparse library for sparse linear systems. If you use the software please cite this article, as published in the Journal of Statistic Software (Had eld 2010)","author":[{"dropping-particle":"","family":"Hadfield","given":"Jarrod D.","non-dropping-particle":"","parse-names":false,"suffix":""}],"container-title":"Journal of Statistical Software","id":"ITEM-1","issue":"2","issued":{"date-parts":[["2015","2","2"]]},"page":"1-22","title":" MCMC Methods for Multi-Response Generalized Linear Mixed Models: The MCMCglmm R Package ","type":"article-journal","volume":"33"},"uris":["http://www.mendeley.com/documents/?uuid=e60ff7f0-64a7-3b1c-bb09-5038efe30346"]}],"mendeley":{"formattedCitation":"(Hadfield, 2015)","plainTextFormattedCitation":"(Hadfield, 2015)","previouslyFormattedCitation":"&lt;sup&gt;13&lt;/sup&gt;"},"properties":{"noteIndex":0},"schema":"https://github.com/citation-style-language/schema/raw/master/csl-citation.json"}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(Hadfield, 2015)</w:t>
      </w:r>
      <w:r w:rsidRPr="00547227">
        <w:rPr>
          <w:rFonts w:ascii="Arial" w:hAnsi="Arial" w:cs="Arial"/>
          <w:szCs w:val="24"/>
          <w:lang w:val="en-GB"/>
        </w:rPr>
        <w:fldChar w:fldCharType="end"/>
      </w:r>
      <w:r w:rsidRPr="00547227">
        <w:rPr>
          <w:rFonts w:ascii="Arial" w:hAnsi="Arial" w:cs="Arial"/>
          <w:szCs w:val="24"/>
          <w:lang w:val="en-GB"/>
        </w:rPr>
        <w:t xml:space="preserve"> on each of the 25 imputed datasets.</w:t>
      </w:r>
      <w:r w:rsidR="00D7298A">
        <w:rPr>
          <w:rFonts w:ascii="Arial" w:hAnsi="Arial" w:cs="Arial"/>
          <w:szCs w:val="24"/>
          <w:lang w:val="en-GB"/>
        </w:rPr>
        <w:t xml:space="preserve"> </w:t>
      </w:r>
      <w:r w:rsidRPr="00547227">
        <w:rPr>
          <w:rFonts w:ascii="Arial" w:hAnsi="Arial" w:cs="Arial"/>
          <w:szCs w:val="24"/>
          <w:lang w:val="en-GB"/>
        </w:rPr>
        <w:t xml:space="preserve">We ran the MCMC for 1 000 042 iterations, with burn in of the first 150 000 iterations, and sampling rate of 250. </w:t>
      </w:r>
      <w:r w:rsidR="00365BFD" w:rsidRPr="00547227">
        <w:rPr>
          <w:rFonts w:ascii="Arial" w:hAnsi="Arial" w:cs="Arial"/>
          <w:szCs w:val="24"/>
          <w:lang w:val="en-GB"/>
        </w:rPr>
        <w:t xml:space="preserve">All priors were set to uniform and uninformative, which </w:t>
      </w:r>
      <w:r w:rsidR="00417D65">
        <w:rPr>
          <w:rFonts w:ascii="Arial" w:hAnsi="Arial" w:cs="Arial"/>
          <w:szCs w:val="24"/>
          <w:lang w:val="en-GB"/>
        </w:rPr>
        <w:t>assumes</w:t>
      </w:r>
      <w:r w:rsidR="00417D65" w:rsidRPr="00547227">
        <w:rPr>
          <w:rFonts w:ascii="Arial" w:hAnsi="Arial" w:cs="Arial"/>
          <w:szCs w:val="24"/>
          <w:lang w:val="en-GB"/>
        </w:rPr>
        <w:t xml:space="preserve"> </w:t>
      </w:r>
      <w:r w:rsidR="00365BFD" w:rsidRPr="00547227">
        <w:rPr>
          <w:rFonts w:ascii="Arial" w:hAnsi="Arial" w:cs="Arial"/>
          <w:szCs w:val="24"/>
          <w:lang w:val="en-GB"/>
        </w:rPr>
        <w:t xml:space="preserve">that all values of the parameters are equally likely. </w:t>
      </w:r>
      <w:r w:rsidRPr="00547227">
        <w:rPr>
          <w:rFonts w:ascii="Arial" w:hAnsi="Arial" w:cs="Arial"/>
          <w:szCs w:val="24"/>
          <w:lang w:val="en-GB"/>
        </w:rPr>
        <w:t xml:space="preserve">Each model was </w:t>
      </w:r>
      <w:r w:rsidRPr="00547227">
        <w:rPr>
          <w:rFonts w:ascii="Arial" w:hAnsi="Arial" w:cs="Arial"/>
          <w:szCs w:val="24"/>
          <w:lang w:val="en-GB"/>
        </w:rPr>
        <w:lastRenderedPageBreak/>
        <w:t>run on 2 chains which produced an effective sample size of at least 3000 and all converged successfully (Gelman-Rubin criterion &lt; 1.1).</w:t>
      </w:r>
      <w:r w:rsidR="00D7298A">
        <w:rPr>
          <w:rFonts w:ascii="Arial" w:hAnsi="Arial" w:cs="Arial"/>
          <w:szCs w:val="24"/>
          <w:lang w:val="en-GB"/>
        </w:rPr>
        <w:t xml:space="preserve"> Subsequently, the results from all 50 model runs (25 datasets on 2 chains) were pooled using</w:t>
      </w:r>
      <w:r w:rsidR="00181FDC">
        <w:rPr>
          <w:rFonts w:ascii="Arial" w:hAnsi="Arial" w:cs="Arial"/>
          <w:szCs w:val="24"/>
          <w:lang w:val="en-GB"/>
        </w:rPr>
        <w:t xml:space="preserve"> </w:t>
      </w:r>
      <w:commentRangeStart w:id="13"/>
      <w:r w:rsidR="00181FDC">
        <w:rPr>
          <w:rFonts w:ascii="Arial" w:hAnsi="Arial" w:cs="Arial"/>
          <w:szCs w:val="24"/>
          <w:lang w:val="en-GB"/>
        </w:rPr>
        <w:t>the</w:t>
      </w:r>
      <w:commentRangeEnd w:id="13"/>
      <w:r w:rsidR="002B4A6F">
        <w:rPr>
          <w:rStyle w:val="CommentReference"/>
        </w:rPr>
        <w:commentReference w:id="13"/>
      </w:r>
      <w:r w:rsidR="00181FDC">
        <w:rPr>
          <w:rFonts w:ascii="Arial" w:hAnsi="Arial" w:cs="Arial"/>
          <w:szCs w:val="24"/>
          <w:lang w:val="en-GB"/>
        </w:rPr>
        <w:t xml:space="preserve"> Rubin’s rule (</w:t>
      </w:r>
      <w:r w:rsidR="00181FDC" w:rsidRPr="00A209CC">
        <w:rPr>
          <w:rFonts w:ascii="Arial" w:hAnsi="Arial" w:cs="Arial"/>
          <w:color w:val="FF0000"/>
          <w:szCs w:val="24"/>
          <w:lang w:val="en-GB"/>
        </w:rPr>
        <w:t>REFERENCE</w:t>
      </w:r>
      <w:r w:rsidR="00181FDC">
        <w:rPr>
          <w:rFonts w:ascii="Arial" w:hAnsi="Arial" w:cs="Arial"/>
          <w:szCs w:val="24"/>
          <w:lang w:val="en-GB"/>
        </w:rPr>
        <w:t>).</w:t>
      </w:r>
      <w:r w:rsidR="00AD2DF6">
        <w:rPr>
          <w:rFonts w:ascii="Arial" w:hAnsi="Arial" w:cs="Arial"/>
          <w:szCs w:val="24"/>
          <w:lang w:val="en-GB"/>
        </w:rPr>
        <w:t xml:space="preserve"> </w:t>
      </w:r>
      <w:r w:rsidR="004F3AC6">
        <w:rPr>
          <w:rFonts w:ascii="Arial" w:hAnsi="Arial" w:cs="Arial"/>
          <w:szCs w:val="24"/>
          <w:lang w:val="en-GB"/>
        </w:rPr>
        <w:t>Finally, the fit of all models to explain brain size</w:t>
      </w:r>
      <w:r w:rsidR="00A209CC">
        <w:rPr>
          <w:rFonts w:ascii="Arial" w:hAnsi="Arial" w:cs="Arial"/>
          <w:szCs w:val="24"/>
          <w:lang w:val="en-GB"/>
        </w:rPr>
        <w:t xml:space="preserve"> variation</w:t>
      </w:r>
      <w:r w:rsidR="004F3AC6">
        <w:rPr>
          <w:rFonts w:ascii="Arial" w:hAnsi="Arial" w:cs="Arial"/>
          <w:szCs w:val="24"/>
          <w:lang w:val="en-GB"/>
        </w:rPr>
        <w:t xml:space="preserve"> was compared using </w:t>
      </w:r>
      <w:r w:rsidR="0064194E">
        <w:rPr>
          <w:rFonts w:ascii="Arial" w:hAnsi="Arial" w:cs="Arial"/>
          <w:szCs w:val="24"/>
          <w:lang w:val="en-GB"/>
        </w:rPr>
        <w:t xml:space="preserve">heritability and </w:t>
      </w:r>
      <w:r w:rsidR="002B4A6F">
        <w:rPr>
          <w:rFonts w:ascii="Arial" w:hAnsi="Arial" w:cs="Arial"/>
          <w:szCs w:val="24"/>
          <w:lang w:val="en-GB"/>
        </w:rPr>
        <w:t>D</w:t>
      </w:r>
      <w:r w:rsidR="0064194E">
        <w:rPr>
          <w:rFonts w:ascii="Arial" w:hAnsi="Arial" w:cs="Arial"/>
          <w:szCs w:val="24"/>
          <w:lang w:val="en-GB"/>
        </w:rPr>
        <w:t>IC</w:t>
      </w:r>
      <w:r w:rsidR="00A929E1">
        <w:rPr>
          <w:rFonts w:ascii="Arial" w:hAnsi="Arial" w:cs="Arial"/>
          <w:szCs w:val="24"/>
          <w:lang w:val="en-GB"/>
        </w:rPr>
        <w:t>.</w:t>
      </w:r>
    </w:p>
    <w:p w14:paraId="04C779B4" w14:textId="36033900" w:rsidR="002F3CCA" w:rsidRPr="00547227" w:rsidDel="00C13722" w:rsidRDefault="002F3CCA" w:rsidP="00F33EB3">
      <w:pPr>
        <w:spacing w:line="480" w:lineRule="auto"/>
        <w:rPr>
          <w:del w:id="14" w:author="uqvweisb_local" w:date="2019-08-29T13:41:00Z"/>
          <w:rFonts w:ascii="Arial" w:hAnsi="Arial" w:cs="Arial"/>
          <w:szCs w:val="24"/>
          <w:lang w:val="en-GB"/>
        </w:rPr>
      </w:pPr>
    </w:p>
    <w:p w14:paraId="1895869D" w14:textId="77777777" w:rsidR="00547227" w:rsidRPr="00547227" w:rsidRDefault="00547227" w:rsidP="00F32C9E">
      <w:pPr>
        <w:rPr>
          <w:rFonts w:ascii="Arial" w:hAnsi="Arial" w:cs="Arial"/>
          <w:lang w:val="en-GB"/>
        </w:rPr>
      </w:pPr>
    </w:p>
    <w:p w14:paraId="3B59E30B" w14:textId="77777777" w:rsidR="00390AA5" w:rsidRPr="00547227" w:rsidRDefault="00390AA5" w:rsidP="00F33EB3">
      <w:pPr>
        <w:pStyle w:val="Heading1"/>
        <w:spacing w:line="480" w:lineRule="auto"/>
        <w:rPr>
          <w:rFonts w:ascii="Arial" w:hAnsi="Arial" w:cs="Arial"/>
          <w:sz w:val="24"/>
          <w:szCs w:val="24"/>
          <w:lang w:val="en-GB"/>
        </w:rPr>
      </w:pPr>
      <w:r w:rsidRPr="00547227">
        <w:rPr>
          <w:rFonts w:ascii="Arial" w:hAnsi="Arial" w:cs="Arial"/>
          <w:sz w:val="24"/>
          <w:szCs w:val="24"/>
          <w:lang w:val="en-GB"/>
        </w:rPr>
        <w:t>Supplementary material</w:t>
      </w:r>
    </w:p>
    <w:p w14:paraId="0267E4B5" w14:textId="77777777" w:rsidR="00390AA5" w:rsidRPr="00547227" w:rsidRDefault="00390AA5" w:rsidP="00F33EB3">
      <w:pPr>
        <w:spacing w:line="480" w:lineRule="auto"/>
        <w:rPr>
          <w:rFonts w:ascii="Arial" w:hAnsi="Arial" w:cs="Arial"/>
          <w:szCs w:val="24"/>
          <w:lang w:val="en-GB"/>
        </w:rPr>
      </w:pPr>
      <w:r w:rsidRPr="00547227">
        <w:rPr>
          <w:rFonts w:ascii="Arial" w:hAnsi="Arial" w:cs="Arial"/>
          <w:szCs w:val="24"/>
          <w:lang w:val="en-GB"/>
        </w:rPr>
        <w:t xml:space="preserve">Table with data </w:t>
      </w:r>
      <w:commentRangeStart w:id="15"/>
      <w:commentRangeStart w:id="16"/>
      <w:r w:rsidRPr="00547227">
        <w:rPr>
          <w:rFonts w:ascii="Arial" w:hAnsi="Arial" w:cs="Arial"/>
          <w:szCs w:val="24"/>
          <w:lang w:val="en-GB"/>
        </w:rPr>
        <w:t>sources</w:t>
      </w:r>
      <w:commentRangeEnd w:id="15"/>
      <w:r w:rsidR="007F5827">
        <w:rPr>
          <w:rStyle w:val="CommentReference"/>
        </w:rPr>
        <w:commentReference w:id="15"/>
      </w:r>
      <w:commentRangeEnd w:id="16"/>
      <w:r w:rsidR="00717BE9">
        <w:rPr>
          <w:rStyle w:val="CommentReference"/>
        </w:rPr>
        <w:commentReference w:id="16"/>
      </w:r>
    </w:p>
    <w:tbl>
      <w:tblPr>
        <w:tblStyle w:val="TableGrid"/>
        <w:tblW w:w="0" w:type="auto"/>
        <w:tblLook w:val="04A0" w:firstRow="1" w:lastRow="0" w:firstColumn="1" w:lastColumn="0" w:noHBand="0" w:noVBand="1"/>
      </w:tblPr>
      <w:tblGrid>
        <w:gridCol w:w="1745"/>
        <w:gridCol w:w="3191"/>
        <w:gridCol w:w="2407"/>
        <w:gridCol w:w="1673"/>
      </w:tblGrid>
      <w:tr w:rsidR="0016379F" w:rsidRPr="00547227" w14:paraId="5A1A5E32"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66BDA0B5"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Trait</w:t>
            </w:r>
          </w:p>
        </w:tc>
        <w:tc>
          <w:tcPr>
            <w:tcW w:w="3134" w:type="dxa"/>
            <w:tcBorders>
              <w:top w:val="single" w:sz="4" w:space="0" w:color="auto"/>
              <w:left w:val="single" w:sz="4" w:space="0" w:color="auto"/>
              <w:bottom w:val="single" w:sz="4" w:space="0" w:color="auto"/>
              <w:right w:val="single" w:sz="4" w:space="0" w:color="auto"/>
            </w:tcBorders>
            <w:hideMark/>
          </w:tcPr>
          <w:p w14:paraId="13CB3F5D"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Units</w:t>
            </w:r>
          </w:p>
        </w:tc>
        <w:tc>
          <w:tcPr>
            <w:tcW w:w="2444" w:type="dxa"/>
            <w:tcBorders>
              <w:top w:val="single" w:sz="4" w:space="0" w:color="auto"/>
              <w:left w:val="single" w:sz="4" w:space="0" w:color="auto"/>
              <w:bottom w:val="single" w:sz="4" w:space="0" w:color="auto"/>
              <w:right w:val="single" w:sz="4" w:space="0" w:color="auto"/>
            </w:tcBorders>
            <w:hideMark/>
          </w:tcPr>
          <w:p w14:paraId="774A83B6"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R</w:t>
            </w:r>
            <w:r w:rsidR="00365BFD" w:rsidRPr="00547227">
              <w:rPr>
                <w:rFonts w:ascii="Arial" w:hAnsi="Arial" w:cs="Arial"/>
                <w:szCs w:val="24"/>
                <w:lang w:val="en-GB"/>
              </w:rPr>
              <w:t>ationale</w:t>
            </w:r>
          </w:p>
        </w:tc>
        <w:tc>
          <w:tcPr>
            <w:tcW w:w="1676" w:type="dxa"/>
            <w:tcBorders>
              <w:top w:val="single" w:sz="4" w:space="0" w:color="auto"/>
              <w:left w:val="single" w:sz="4" w:space="0" w:color="auto"/>
              <w:bottom w:val="single" w:sz="4" w:space="0" w:color="auto"/>
              <w:right w:val="single" w:sz="4" w:space="0" w:color="auto"/>
            </w:tcBorders>
            <w:hideMark/>
          </w:tcPr>
          <w:p w14:paraId="00ABCE6A"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Reference</w:t>
            </w:r>
          </w:p>
        </w:tc>
      </w:tr>
      <w:tr w:rsidR="0016379F" w:rsidRPr="00547227" w14:paraId="7F82D589"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409C8C04"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Brain</w:t>
            </w:r>
          </w:p>
        </w:tc>
        <w:tc>
          <w:tcPr>
            <w:tcW w:w="3134" w:type="dxa"/>
            <w:tcBorders>
              <w:top w:val="single" w:sz="4" w:space="0" w:color="auto"/>
              <w:left w:val="single" w:sz="4" w:space="0" w:color="auto"/>
              <w:bottom w:val="single" w:sz="4" w:space="0" w:color="auto"/>
              <w:right w:val="single" w:sz="4" w:space="0" w:color="auto"/>
            </w:tcBorders>
            <w:hideMark/>
          </w:tcPr>
          <w:p w14:paraId="50B45151"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mm3</w:t>
            </w:r>
          </w:p>
        </w:tc>
        <w:tc>
          <w:tcPr>
            <w:tcW w:w="2444" w:type="dxa"/>
            <w:tcBorders>
              <w:top w:val="single" w:sz="4" w:space="0" w:color="auto"/>
              <w:left w:val="single" w:sz="4" w:space="0" w:color="auto"/>
              <w:bottom w:val="single" w:sz="4" w:space="0" w:color="auto"/>
              <w:right w:val="single" w:sz="4" w:space="0" w:color="auto"/>
            </w:tcBorders>
          </w:tcPr>
          <w:p w14:paraId="30A05E6D" w14:textId="77777777" w:rsidR="00791A5D" w:rsidRPr="00547227" w:rsidRDefault="00791A5D" w:rsidP="00F33EB3">
            <w:pPr>
              <w:spacing w:line="480" w:lineRule="auto"/>
              <w:rPr>
                <w:rFonts w:ascii="Arial" w:hAnsi="Arial" w:cs="Arial"/>
                <w:szCs w:val="24"/>
                <w:lang w:val="en-GB"/>
              </w:rPr>
            </w:pPr>
          </w:p>
        </w:tc>
        <w:tc>
          <w:tcPr>
            <w:tcW w:w="1676" w:type="dxa"/>
            <w:tcBorders>
              <w:top w:val="single" w:sz="4" w:space="0" w:color="auto"/>
              <w:left w:val="single" w:sz="4" w:space="0" w:color="auto"/>
              <w:bottom w:val="single" w:sz="4" w:space="0" w:color="auto"/>
              <w:right w:val="single" w:sz="4" w:space="0" w:color="auto"/>
            </w:tcBorders>
            <w:hideMark/>
          </w:tcPr>
          <w:p w14:paraId="135358D0"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complexity","type":"article-journal","volume":"85"},"uris":["http://www.mendeley.com/documents/?uuid=84e651f0-0151-3692-a76b-0c460a51abcc"]}],"mendeley":{"formattedCitation":"(Weisbecker et al., 2015)","plainTextFormattedCitation":"(Weisbecker et al., 2015)","previouslyFormattedCitation":"&lt;sup&gt;1&lt;/sup&gt;"},"properties":{"noteIndex":0},"schema":"https://github.com/citation-style-language/schema/raw/master/csl-citation.json"}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(Weisbecker et al., 2015)</w:t>
            </w:r>
            <w:r w:rsidRPr="00547227">
              <w:rPr>
                <w:rFonts w:ascii="Arial" w:hAnsi="Arial" w:cs="Arial"/>
                <w:szCs w:val="24"/>
                <w:lang w:val="en-GB"/>
              </w:rPr>
              <w:fldChar w:fldCharType="end"/>
            </w:r>
            <w:r w:rsidRPr="00547227">
              <w:rPr>
                <w:rFonts w:ascii="Arial" w:hAnsi="Arial" w:cs="Arial"/>
                <w:szCs w:val="24"/>
                <w:lang w:val="en-GB"/>
              </w:rPr>
              <w:t xml:space="preserve"> + </w:t>
            </w:r>
          </w:p>
        </w:tc>
      </w:tr>
      <w:tr w:rsidR="0016379F" w:rsidRPr="00547227" w14:paraId="10CFC79E"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5946EEE4"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Body</w:t>
            </w:r>
          </w:p>
        </w:tc>
        <w:tc>
          <w:tcPr>
            <w:tcW w:w="3134" w:type="dxa"/>
            <w:tcBorders>
              <w:top w:val="single" w:sz="4" w:space="0" w:color="auto"/>
              <w:left w:val="single" w:sz="4" w:space="0" w:color="auto"/>
              <w:bottom w:val="single" w:sz="4" w:space="0" w:color="auto"/>
              <w:right w:val="single" w:sz="4" w:space="0" w:color="auto"/>
            </w:tcBorders>
            <w:hideMark/>
          </w:tcPr>
          <w:p w14:paraId="11478011"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grams</w:t>
            </w:r>
          </w:p>
        </w:tc>
        <w:tc>
          <w:tcPr>
            <w:tcW w:w="2444" w:type="dxa"/>
            <w:tcBorders>
              <w:top w:val="single" w:sz="4" w:space="0" w:color="auto"/>
              <w:left w:val="single" w:sz="4" w:space="0" w:color="auto"/>
              <w:bottom w:val="single" w:sz="4" w:space="0" w:color="auto"/>
              <w:right w:val="single" w:sz="4" w:space="0" w:color="auto"/>
            </w:tcBorders>
          </w:tcPr>
          <w:p w14:paraId="7F08BA7A" w14:textId="77777777" w:rsidR="00791A5D" w:rsidRPr="00547227" w:rsidRDefault="00791A5D" w:rsidP="00F33EB3">
            <w:pPr>
              <w:spacing w:line="480" w:lineRule="auto"/>
              <w:rPr>
                <w:rFonts w:ascii="Arial" w:hAnsi="Arial" w:cs="Arial"/>
                <w:szCs w:val="24"/>
                <w:lang w:val="en-GB"/>
              </w:rPr>
            </w:pPr>
          </w:p>
        </w:tc>
        <w:tc>
          <w:tcPr>
            <w:tcW w:w="1676" w:type="dxa"/>
            <w:tcBorders>
              <w:top w:val="single" w:sz="4" w:space="0" w:color="auto"/>
              <w:left w:val="single" w:sz="4" w:space="0" w:color="auto"/>
              <w:bottom w:val="single" w:sz="4" w:space="0" w:color="auto"/>
              <w:right w:val="single" w:sz="4" w:space="0" w:color="auto"/>
            </w:tcBorders>
            <w:hideMark/>
          </w:tcPr>
          <w:p w14:paraId="0CE6E444"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000348647","ISSN":"00068977","PMID":"23615387","author":[{"dropping-particle":"","family":"Weisbecker","given":"Vera","non-dropping-particle":"","parse-names":false,"suffix":""},{"dropping-particle":"","family":"Ashwell","given":"Ken","non-dropping-particle":"","parse-names":false,"suffix":""},{"dropping-particle":"","family":"Fisher","given":"Diana","non-dropping-particle":"","parse-names":false,"suffix":""}],"container-title":"Brain, Behavior and Evolution","id":"ITEM-1","issue":"2","issued":{"date-parts":[["2013"]]},"page":"81-82","publisher":"Karger Publishers","title":"An improved body mass dataset for the study of marsupial brain size evolution","type":"article","volume":"82"},"uris":["http://www.mendeley.com/documents/?uuid=49149789-046c-3125-b179-35a9107da05d"]},{"id":"ITEM-2","itemData":{"author":[{"dropping-particle":"","family":"Dyck","given":"S","non-dropping-particle":"van","parse-names":false,"suffix":""},{"dropping-particle":"","family":"Gynther","given":"I","non-dropping-particle":"","parse-names":false,"suffix":""},{"dropping-particle":"","family":"Baker","given":"A","non-dropping-particle":"","parse-names":false,"suffix":""}],"id":"ITEM-2","issued":{"date-parts":[["2013"]]},"title":"Field Companion to Mammals of Australia","type":"book"},"uris":["http://www.mendeley.com/documents/?uuid=18f8e80f-7008-3da2-a468-6f7d69ba5bd0"]},{"id":"ITEM-3","itemData":{"DOI":"10.5860/choice.33-3908","ISBN":"9780801431494","ISSN":"0009-4978","abstract":"This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Online","id":"ITEM-3","issue":"07","issued":{"date-parts":[["2013"]]},"number-of-pages":"33-3908-33-3908","publisher":"Cornell University Press","publisher-place":"Ithaca, United States","title":"Mammals of New Guinea","type":"book","volume":"33"},"uris":["http://www.mendeley.com/documents/?uuid=7f1afd4b-0942-3c10-9c23-cee780e03dc9"]},{"id":"ITEM-4","itemData":{"DOI":"http://dx.doi.org/10.2305/IUCN.UK.2016- 3.RLTS.T22719744A94642482.en","URL":"http://dx.doi.org/10.2305/IUCN.UK.2016-3.RLTS.T22697599A90354089.en%0Awww.iucnredlist.org","abstract":"Objective: The aim of this study is to determine the fluoride intake in preschool children between 3 and 5 years, belonging some of them to the commune of MaipÃº with no F- in the water supply and the other a PeÃ±alolen commune, with F supplement in the water. Material and Methods: Cross sectional observational study, 200 children from 5 to 3 years old with good general health, low social status, of four Kindergarten belonging to of the National Gardens (JUNJI) of the Metropolitan Region, two of the commune of MaipÃº without fluoridation and two of the commune of PeÃ±alolen with water fluoridated with 0.6 mg/lt. Intake of fluoride were measured in a morning urine sample by measuring excretion of fluoride and creatinine concentration. The estimated intake of fluoride from other vehicles was measured by surveys of parents and educators. Results: The daily dose of fluoride intake (DDI) for all preschool MaipÃº was 21.28ug F / kg / day, a value less than the optimal dose of fluoride, from 50 F to 70 ug / Kg. / day. In the DDI PeÃ±alolen reached F 66.62 ug / kg / day, within the group of optimal parameters. There is a contribution of approximately 19.03 Fluorine F ug / kg / day in MaipÃº F and 17.22 ug / kg / day in PeÃ±alolen, which comes from the ingestion of fluoride toothpaste. The frequency of daily brushing is 3.15 times in both communities, where 31% of children in MaipÃº and 33% of children PeÃ±alolen ingest toothpaste. The 46.5% of the total sample taking tea daily with a daily frequency of 0.67 cups per day. The estimate for the amount of fluoride intake from toothpaste and tea consumption explain the contribution of fluoride not come from fluoridated water Conclusion: The ingestion of fluoride from water and other sources in the commune preschool PeÃ±alolen is much higher than the intake of preschoolers in the district of MaipÃº.","accessed":{"date-parts":[["2018","8","15"]]},"author":[{"dropping-particle":"","family":"Birdlife International","given":"","non-dropping-particle":"","parse-names":false,"suffix":""}],"container-title":"Version 2016-3","id":"ITEM-4","issued":{"date-parts":[["2016"]]},"title":"The IUCN Red List of threatened Species. 2016","type":"webpage"},"uris":["http://www.mendeley.com/documents/?uuid=f20a3aca-28aa-4c00-97ad-a948dbb97688"]},{"id":"ITEM-5","itemData":{"URL":"http://animaldiversity.org","abstract":"Animal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2018.","id":"ITEM-5","issue":"2006","issued":{"date-parts":[["2006"]]},"page":"2","title":"The animal diversity web","type":"webpage","volume":"12"},"uris":["http://www.mendeley.com/documents/?uuid=67418c31-7905-4ff8-86af-ab854cac6105"]}],"mendeley":{"formattedCitation":"(Birdlife International, 2016; Flannery, 2013; Myers et al., 2006; van Dyck, Gynther, &amp; Baker, 2013; Weisbecker, Ashwell, &amp; Fisher, 2013)","plainTextFormattedCitation":"(Birdlife International, 2016; Flannery, 2013; Myers et al., 2006; van Dyck, Gynther, &amp; Baker, 2013; Weisbecker, Ashwell, &amp; Fisher, 2013)","previouslyFormattedCitation":"&lt;sup&gt;14–18&lt;/sup&gt;"},"properties":{"noteIndex":0},"schema":"https://github.com/citation-style-language/schema/raw/master/csl-citation.json"}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 xml:space="preserve">(Birdlife International, 2016; Flannery, 2013; Myers et al., 2006; van Dyck, Gynther, &amp; Baker, 2013; Weisbecker, </w:t>
            </w:r>
            <w:r w:rsidR="003A5B27" w:rsidRPr="00547227">
              <w:rPr>
                <w:rFonts w:ascii="Arial" w:hAnsi="Arial" w:cs="Arial"/>
                <w:noProof/>
                <w:szCs w:val="24"/>
                <w:lang w:val="en-GB"/>
              </w:rPr>
              <w:lastRenderedPageBreak/>
              <w:t>Ashwell, &amp; Fisher, 2013)</w:t>
            </w:r>
            <w:r w:rsidRPr="00547227">
              <w:rPr>
                <w:rFonts w:ascii="Arial" w:hAnsi="Arial" w:cs="Arial"/>
                <w:szCs w:val="24"/>
                <w:lang w:val="en-GB"/>
              </w:rPr>
              <w:fldChar w:fldCharType="end"/>
            </w:r>
          </w:p>
        </w:tc>
      </w:tr>
      <w:tr w:rsidR="0016379F" w:rsidRPr="00547227" w14:paraId="187ED610"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0E29B3B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t>Origin</w:t>
            </w:r>
          </w:p>
        </w:tc>
        <w:tc>
          <w:tcPr>
            <w:tcW w:w="3134" w:type="dxa"/>
            <w:tcBorders>
              <w:top w:val="single" w:sz="4" w:space="0" w:color="auto"/>
              <w:left w:val="single" w:sz="4" w:space="0" w:color="auto"/>
              <w:bottom w:val="single" w:sz="4" w:space="0" w:color="auto"/>
              <w:right w:val="single" w:sz="4" w:space="0" w:color="auto"/>
            </w:tcBorders>
            <w:hideMark/>
          </w:tcPr>
          <w:p w14:paraId="70E15477"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Australia, 2 – New Guinea, 3 - Americas</w:t>
            </w:r>
          </w:p>
        </w:tc>
        <w:tc>
          <w:tcPr>
            <w:tcW w:w="2444" w:type="dxa"/>
            <w:tcBorders>
              <w:top w:val="single" w:sz="4" w:space="0" w:color="auto"/>
              <w:left w:val="single" w:sz="4" w:space="0" w:color="auto"/>
              <w:bottom w:val="single" w:sz="4" w:space="0" w:color="auto"/>
              <w:right w:val="single" w:sz="4" w:space="0" w:color="auto"/>
            </w:tcBorders>
            <w:hideMark/>
          </w:tcPr>
          <w:p w14:paraId="0F724E46" w14:textId="77777777" w:rsidR="00791A5D" w:rsidRPr="00547227" w:rsidRDefault="00AF73FE" w:rsidP="00F33EB3">
            <w:pPr>
              <w:spacing w:line="480" w:lineRule="auto"/>
              <w:rPr>
                <w:rFonts w:ascii="Arial" w:hAnsi="Arial" w:cs="Arial"/>
                <w:szCs w:val="24"/>
                <w:lang w:val="en-GB"/>
              </w:rPr>
            </w:pPr>
            <w:r w:rsidRPr="00547227">
              <w:rPr>
                <w:rFonts w:ascii="Arial" w:hAnsi="Arial" w:cs="Arial"/>
                <w:szCs w:val="24"/>
                <w:lang w:val="en-GB"/>
              </w:rPr>
              <w:t>Different origins predispose</w:t>
            </w:r>
            <w:r w:rsidR="00791A5D" w:rsidRPr="00547227">
              <w:rPr>
                <w:rFonts w:ascii="Arial" w:hAnsi="Arial" w:cs="Arial"/>
                <w:szCs w:val="24"/>
                <w:lang w:val="en-GB"/>
              </w:rPr>
              <w:t xml:space="preserve"> different influence of seasonality, predation pressure, food abundance.</w:t>
            </w:r>
          </w:p>
        </w:tc>
        <w:tc>
          <w:tcPr>
            <w:tcW w:w="1676" w:type="dxa"/>
            <w:tcBorders>
              <w:top w:val="single" w:sz="4" w:space="0" w:color="auto"/>
              <w:left w:val="single" w:sz="4" w:space="0" w:color="auto"/>
              <w:bottom w:val="single" w:sz="4" w:space="0" w:color="auto"/>
              <w:right w:val="single" w:sz="4" w:space="0" w:color="auto"/>
            </w:tcBorders>
            <w:hideMark/>
          </w:tcPr>
          <w:p w14:paraId="2F317C6B"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2018.","id":"ITEM-3","issue":"2006","issued":{"date-parts":[["2006"]]},"page":"2","title":"The animal diversity web","type":"webpage","volume":"12"},"uris":["http://www.mendeley.com/documents/?uuid=67418c31-7905-4ff8-86af-ab854cac6105"]}],"mendeley":{"formattedCitation":"(Flannery, 2013; Myers et al., 2006; van Dyck et al., 2013)","plainTextFormattedCitation":"(Flannery, 2013; Myers et al., 2006; van Dyck et al., 2013)","previouslyFormattedCitation":"&lt;sup&gt;15,16,18&lt;/sup&gt;"},"properties":{"noteIndex":0},"schema":"https://github.com/citation-style-language/schema/raw/master/csl-citation.json"}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Myers et al., 2006; van Dyck et al., 2013)</w:t>
            </w:r>
            <w:r w:rsidRPr="00547227">
              <w:rPr>
                <w:rFonts w:ascii="Arial" w:hAnsi="Arial" w:cs="Arial"/>
                <w:szCs w:val="24"/>
                <w:lang w:val="en-GB"/>
              </w:rPr>
              <w:fldChar w:fldCharType="end"/>
            </w:r>
          </w:p>
        </w:tc>
      </w:tr>
      <w:tr w:rsidR="0016379F" w:rsidRPr="00547227" w14:paraId="11E19082"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54E6D856"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Status</w:t>
            </w:r>
          </w:p>
        </w:tc>
        <w:tc>
          <w:tcPr>
            <w:tcW w:w="3134" w:type="dxa"/>
            <w:tcBorders>
              <w:top w:val="single" w:sz="4" w:space="0" w:color="auto"/>
              <w:left w:val="single" w:sz="4" w:space="0" w:color="auto"/>
              <w:bottom w:val="single" w:sz="4" w:space="0" w:color="auto"/>
              <w:right w:val="single" w:sz="4" w:space="0" w:color="auto"/>
            </w:tcBorders>
          </w:tcPr>
          <w:p w14:paraId="370641B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Common, abundant, 2 - Vulnerable, endangered, rare, declining, limited</w:t>
            </w:r>
          </w:p>
          <w:p w14:paraId="06150273"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3 - Extinct</w:t>
            </w:r>
          </w:p>
          <w:p w14:paraId="6F0BA2E2"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2C749F48"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 xml:space="preserve">Highly threatened mammals are known to have larger relative brain sizes </w:t>
            </w: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{"citationItems":[{"id":"ITEM-1","itemData":{"DOI":"10.1098/rspb.2015.2772","ISSN":"14712954","PMID":"26888034","abstract":"Increases in relative encephalization (RE), brain size after controlling for body size, comes at a great metabolic cost and is correlated with a host of cognitive traits, from the ability to count objects to higher rates of innovation. Despite many studies examining the implications and trade-offs accompanying increased RE, the relationship between mammalian extinction risk and RE is unknown. I examine whether mammals with larger levels of RE are more or less likely to be at risk of endangerment than less-encephalized species. I find that extant species with large levels of encephalization are at greater risk of endangerment, with this effect being strongest in species with small body sizes. These results suggest that RE could be a valuable asset in estimating extinction vulnerability. Additionally, these findings suggest that the cost-benefit trade-off of RE is different in large-bodied species when compared with small-bodied species.","author":[{"dropping-particle":"","family":"Abelson","given":"Eric S.","non-dropping-particle":"","parse-names":false,"suffix":""}],"container-title":"Proceedings of the Royal Society B: Biological Sciences","id":"ITEM-1","issue":"1825","issued":{"date-parts":[["2016","2","24"]]},"page":"20152772","publisher":"The Royal Society","title":"Brain size is correlated with endangerment status in mammals","type":"article-journal","volume":"283"},"uris":["http://www.mendeley.com/documents/?uuid=b26b69e2-cac8-3be7-b6f4-0c5ec83a753d"]}],"mendeley":{"formattedCitation":"(Abelson, 2016)","plainTextFormattedCitation":"(Abelson, 2016)","previouslyFormattedCitation":"&lt;sup&gt;19&lt;/sup&gt;"},"properties":{"noteIndex":0},"schema":"https://github.com/citation-style-language/schema/raw/master/csl-citation.json"}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(Abelson, 2016)</w:t>
            </w:r>
            <w:r w:rsidRPr="00547227">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tcPr>
          <w:p w14:paraId="110F4548" w14:textId="77777777" w:rsidR="00791A5D" w:rsidRPr="00547227" w:rsidRDefault="00365BF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http://dx.doi.org/10.2305/IUCN.UK.2016- 3.RLTS.T22719744A94642482.en","URL":"http://dx.doi.org/10.2305/IUCN.UK.2016-3.RLTS.T22697599A90354089.en%0Awww.iucnredlist.org","abstract":"Objective: The aim of this study is to determine the fluoride intake in preschool children between 3 and 5 years, belonging some of them to the commune of MaipÃº with no F- in the water supply and the other a PeÃ±alolen commune, with F supplement in the water. Material and Methods: Cross sectional observational study, 200 children from 5 to 3 years old with good general health, low social status, of four Kindergarten belonging to of the National Gardens (JUNJI) of the Metropolitan Region, two of the commune of MaipÃº without fluoridation and two of the commune of PeÃ±alolen with water fluoridated with 0.6 mg/lt. Intake of fluoride were measured in a morning urine sample by measuring excretion of fluoride and creatinine concentration. The estimated intake of fluoride from other vehicles was measured by surveys of parents and educators. Results: The daily dose of fluoride intake (DDI) for all preschool MaipÃº was 21.28ug F / kg / day, a value less than the optimal dose of fluoride, from 50 F to 70 ug / Kg. / day. In the DDI PeÃ±alolen reached F 66.62 ug / kg / day, within the group of optimal parameters. There is a contribution of approximately 19.03 Fluorine F ug / kg / day in MaipÃº F and 17.22 ug / kg / day in PeÃ±alolen, which comes from the ingestion of fluoride toothpaste. The frequency of daily brushing is 3.15 times in both communities, where 31% of children in MaipÃº and 33% of children PeÃ±alolen ingest toothpaste. The 46.5% of the total sample taking tea daily with a daily frequency of 0.67 cups per day. The estimate for the amount of fluoride intake from toothpaste and tea consumption explain the contribution of fluoride not come from fluoridated water Conclusion: The ingestion of fluoride from water and other sources in the commune preschool PeÃ±alolen is much higher than the intake of preschoolers in the district of MaipÃº.","accessed":{"date-parts":[["2018","8","15"]]},"author":[{"dropping-particle":"","family":"Birdlife International","given":"","non-dropping-particle":"","parse-names":false,"suffix":""}],"container-title":"Version 2016-3","id":"ITEM-2","issued":{"date-parts":[["2016"]]},"title":"The IUCN Red List of threatened Species. 2016","type":"webpage"},"uris":["http://www.mendeley.com/documents/?uuid=f20a3aca-28aa-4c00-97ad-a948dbb97688"]}],"mendeley":{"formattedCitation":"(Birdlife International, 2016; van Dyck et al., 2013)","plainTextFormattedCitation":"(Birdlife International, 2016; van Dyck et al., 2013)","previouslyFormattedCitation":"&lt;sup&gt;15,17&lt;/sup&gt;"},"properties":{"noteIndex":0},"schema":"https://github.com/citation-style-language/schema/raw/master/csl-citation.json"}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(Birdlife International, 2016; van Dyck et al., 2013)</w:t>
            </w:r>
            <w:r w:rsidRPr="00547227">
              <w:rPr>
                <w:rFonts w:ascii="Arial" w:hAnsi="Arial" w:cs="Arial"/>
                <w:szCs w:val="24"/>
                <w:lang w:val="en-GB"/>
              </w:rPr>
              <w:fldChar w:fldCharType="end"/>
            </w:r>
          </w:p>
        </w:tc>
      </w:tr>
      <w:tr w:rsidR="0016379F" w:rsidRPr="00547227" w14:paraId="65EE5A00" w14:textId="77777777" w:rsidTr="00365BFD">
        <w:tc>
          <w:tcPr>
            <w:tcW w:w="1762" w:type="dxa"/>
            <w:tcBorders>
              <w:top w:val="single" w:sz="4" w:space="0" w:color="auto"/>
              <w:left w:val="single" w:sz="4" w:space="0" w:color="auto"/>
              <w:bottom w:val="single" w:sz="4" w:space="0" w:color="auto"/>
              <w:right w:val="single" w:sz="4" w:space="0" w:color="auto"/>
            </w:tcBorders>
          </w:tcPr>
          <w:p w14:paraId="15718B4B"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Diurnality</w:t>
            </w:r>
          </w:p>
          <w:p w14:paraId="3FF97B56" w14:textId="77777777" w:rsidR="00791A5D" w:rsidRPr="00547227" w:rsidRDefault="00791A5D" w:rsidP="00F33EB3">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hideMark/>
          </w:tcPr>
          <w:p w14:paraId="60FD69D5"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Nocturnal, 2 – Diurnal, 3 - Crepuscular or not fully nocturnal</w:t>
            </w:r>
          </w:p>
        </w:tc>
        <w:tc>
          <w:tcPr>
            <w:tcW w:w="2444" w:type="dxa"/>
            <w:tcBorders>
              <w:top w:val="single" w:sz="4" w:space="0" w:color="auto"/>
              <w:left w:val="single" w:sz="4" w:space="0" w:color="auto"/>
              <w:bottom w:val="single" w:sz="4" w:space="0" w:color="auto"/>
              <w:right w:val="single" w:sz="4" w:space="0" w:color="auto"/>
            </w:tcBorders>
            <w:hideMark/>
          </w:tcPr>
          <w:p w14:paraId="74D1F72D"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Nocturnal animals are considered larger brained, but daily activity is related to more complex predator avoidance techniques.</w:t>
            </w:r>
          </w:p>
        </w:tc>
        <w:tc>
          <w:tcPr>
            <w:tcW w:w="1676" w:type="dxa"/>
            <w:tcBorders>
              <w:top w:val="single" w:sz="4" w:space="0" w:color="auto"/>
              <w:left w:val="single" w:sz="4" w:space="0" w:color="auto"/>
              <w:bottom w:val="single" w:sz="4" w:space="0" w:color="auto"/>
              <w:right w:val="single" w:sz="4" w:space="0" w:color="auto"/>
            </w:tcBorders>
            <w:hideMark/>
          </w:tcPr>
          <w:p w14:paraId="360481A5"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van Dyck et al., 2013; Weisbecker et al., 2015)</w:t>
            </w:r>
            <w:r w:rsidRPr="00547227">
              <w:rPr>
                <w:rFonts w:ascii="Arial" w:hAnsi="Arial" w:cs="Arial"/>
                <w:szCs w:val="24"/>
                <w:lang w:val="en-GB"/>
              </w:rPr>
              <w:fldChar w:fldCharType="end"/>
            </w:r>
          </w:p>
        </w:tc>
      </w:tr>
      <w:tr w:rsidR="0016379F" w:rsidRPr="00547227" w14:paraId="2CBB6AF7"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03FFA1A6"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Arboreality</w:t>
            </w:r>
          </w:p>
        </w:tc>
        <w:tc>
          <w:tcPr>
            <w:tcW w:w="3134" w:type="dxa"/>
            <w:tcBorders>
              <w:top w:val="single" w:sz="4" w:space="0" w:color="auto"/>
              <w:left w:val="single" w:sz="4" w:space="0" w:color="auto"/>
              <w:bottom w:val="single" w:sz="4" w:space="0" w:color="auto"/>
              <w:right w:val="single" w:sz="4" w:space="0" w:color="auto"/>
            </w:tcBorders>
          </w:tcPr>
          <w:p w14:paraId="00E90326"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Arboreal or scansorial, 2 - Terrestrial</w:t>
            </w:r>
          </w:p>
          <w:p w14:paraId="062A71DF"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255F19C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 xml:space="preserve">Arboreal environment is considered more </w:t>
            </w:r>
            <w:r w:rsidRPr="00547227">
              <w:rPr>
                <w:rFonts w:ascii="Arial" w:hAnsi="Arial" w:cs="Arial"/>
                <w:szCs w:val="24"/>
                <w:lang w:val="en-GB"/>
              </w:rPr>
              <w:lastRenderedPageBreak/>
              <w:t>cognitively demanding</w:t>
            </w:r>
            <w:r w:rsidR="004534A2" w:rsidRPr="00547227">
              <w:rPr>
                <w:rFonts w:ascii="Arial" w:hAnsi="Arial" w:cs="Arial"/>
                <w:szCs w:val="24"/>
                <w:lang w:val="en-GB"/>
              </w:rPr>
              <w:t>.</w:t>
            </w:r>
          </w:p>
        </w:tc>
        <w:tc>
          <w:tcPr>
            <w:tcW w:w="1676" w:type="dxa"/>
            <w:tcBorders>
              <w:top w:val="single" w:sz="4" w:space="0" w:color="auto"/>
              <w:left w:val="single" w:sz="4" w:space="0" w:color="auto"/>
              <w:bottom w:val="single" w:sz="4" w:space="0" w:color="auto"/>
              <w:right w:val="single" w:sz="4" w:space="0" w:color="auto"/>
            </w:tcBorders>
            <w:hideMark/>
          </w:tcPr>
          <w:p w14:paraId="4C6DD619"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 xml:space="preserve">(Flannery, 2013; van Dyck et al., </w:t>
            </w:r>
            <w:r w:rsidR="003A5B27" w:rsidRPr="00547227">
              <w:rPr>
                <w:rFonts w:ascii="Arial" w:hAnsi="Arial" w:cs="Arial"/>
                <w:noProof/>
                <w:szCs w:val="24"/>
                <w:lang w:val="en-GB"/>
              </w:rPr>
              <w:lastRenderedPageBreak/>
              <w:t>2013; Weisbecker et al., 2015)</w:t>
            </w:r>
            <w:r w:rsidRPr="00547227">
              <w:rPr>
                <w:rFonts w:ascii="Arial" w:hAnsi="Arial" w:cs="Arial"/>
                <w:szCs w:val="24"/>
                <w:lang w:val="en-GB"/>
              </w:rPr>
              <w:fldChar w:fldCharType="end"/>
            </w:r>
          </w:p>
        </w:tc>
      </w:tr>
      <w:tr w:rsidR="0016379F" w:rsidRPr="00547227" w14:paraId="0A25542F" w14:textId="77777777" w:rsidTr="00365BFD">
        <w:tc>
          <w:tcPr>
            <w:tcW w:w="1762" w:type="dxa"/>
            <w:tcBorders>
              <w:top w:val="single" w:sz="4" w:space="0" w:color="auto"/>
              <w:left w:val="single" w:sz="4" w:space="0" w:color="auto"/>
              <w:bottom w:val="single" w:sz="4" w:space="0" w:color="auto"/>
              <w:right w:val="single" w:sz="4" w:space="0" w:color="auto"/>
            </w:tcBorders>
          </w:tcPr>
          <w:p w14:paraId="2D035ADA"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t>Shelter safety</w:t>
            </w:r>
          </w:p>
          <w:p w14:paraId="74C11DDB" w14:textId="77777777" w:rsidR="00791A5D" w:rsidRPr="00547227" w:rsidRDefault="00791A5D" w:rsidP="00F33EB3">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tcPr>
          <w:p w14:paraId="2FA35165"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Protected (burrow/nest in a tree hollow), 2 - Intermediate (tree canopy/hollow log/under rock/nest on the ground or in a soil crack), 3 - Open (under shrubs/in grass/tree shade)</w:t>
            </w:r>
          </w:p>
          <w:p w14:paraId="27766CD4"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0539D264"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Proxy for predation as selection pressure for larger brains</w:t>
            </w:r>
            <w:r w:rsidR="004534A2" w:rsidRPr="00547227">
              <w:rPr>
                <w:rFonts w:ascii="Arial" w:hAnsi="Arial" w:cs="Arial"/>
                <w:szCs w:val="24"/>
                <w:lang w:val="en-GB"/>
              </w:rPr>
              <w:t>.</w:t>
            </w:r>
            <w:r w:rsidRPr="00547227">
              <w:rPr>
                <w:rFonts w:ascii="Arial" w:hAnsi="Arial" w:cs="Arial"/>
                <w:szCs w:val="24"/>
                <w:lang w:val="en-GB"/>
              </w:rPr>
              <w:t xml:space="preserve"> </w:t>
            </w: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{"citationItems":[{"id":"ITEM-1","itemData":{"DOI":"10.1111/1365-2435.13128","ISSN":"13652435","abstract":"© 2018 The Authors. Functional Ecology © 2018 British Ecological Society There is considerable diversity in brain size within and among species, and substantial dispute over the causes, consequences and importance of this variation. Comparative and developmental studies are essential in addressing this controversy. Predation pressure has been proposed as a major force shaping brain, behaviour and life history. The Trinidadian guppy, Poecilia reticulata, shows dramatic variation in predation pressure across populations. We compared the brain mass of guppies from high and low predation populations collected in the wild. Male but not female guppies exposed to high predation possessed heavier brains for their body size compared to fish from low predation populations. The brain is a plastic organ, so it is possible that the population differences we observed were partly due to developmental responses rather than evolved differences. In a follow-up study, we raised guppies under cues of predation risk or in a control condition. Male guppies exposed to predator cues early in life had heavier brains relative to their body size than control males, while females showed no significant effect of treatment. Collectively our results suggest that male guppies exposed to predation invest more in neural tissue, and that these differences are at least partly driven by plastic responses. A plain language summary is available for this article.","author":[{"dropping-particle":"","family":"Reddon","given":"Adam R.","non-dropping-particle":"","parse-names":false,"suffix":""},{"dropping-particle":"","family":"Chouinard-Thuly","given":"Laura","non-dropping-particle":"","parse-names":false,"suffix":""},{"dropping-particle":"","family":"Leris","given":"Ioannis","non-dropping-particle":"","parse-names":false,"suffix":""},{"dropping-particle":"","family":"Reader","given":"Simon M.","non-dropping-particle":"","parse-names":false,"suffix":""}],"container-title":"Functional Ecology","id":"ITEM-1","issue":"7","issued":{"date-parts":[["2018","7","1"]]},"page":"1847-1856","publisher":"Wiley/Blackwell (10.1111)","title":"Wild and laboratory exposure to cues of predation risk increases relative brain mass in male guppies","type":"article-journal","volume":"32"},"uris":["http://www.mendeley.com/documents/?uuid=21f2fcab-fd64-349c-9515-242655d4cf05"]}],"mendeley":{"formattedCitation":"(Reddon, Chouinard-Thuly, Leris, &amp; Reader, 2018)","plainTextFormattedCitation":"(Reddon, Chouinard-Thuly, Leris, &amp; Reader, 2018)","previouslyFormattedCitation":"&lt;sup&gt;20&lt;/sup&gt;"},"properties":{"noteIndex":0},"schema":"https://github.com/citation-style-language/schema/raw/master/csl-citation.json"}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(Reddon, Chouinard-Thuly, Leris, &amp; Reader, 2018)</w:t>
            </w:r>
            <w:r w:rsidRPr="00547227">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14:paraId="164903D9"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van Dyck et al., 2013; Weisbecker et al., 2015)</w:t>
            </w:r>
            <w:r w:rsidRPr="00547227">
              <w:rPr>
                <w:rFonts w:ascii="Arial" w:hAnsi="Arial" w:cs="Arial"/>
                <w:szCs w:val="24"/>
                <w:lang w:val="en-GB"/>
              </w:rPr>
              <w:fldChar w:fldCharType="end"/>
            </w:r>
          </w:p>
        </w:tc>
      </w:tr>
      <w:tr w:rsidR="0016379F" w:rsidRPr="00547227" w14:paraId="0FF3F7E4" w14:textId="77777777" w:rsidTr="00365BFD">
        <w:tc>
          <w:tcPr>
            <w:tcW w:w="1762" w:type="dxa"/>
            <w:tcBorders>
              <w:top w:val="single" w:sz="4" w:space="0" w:color="auto"/>
              <w:left w:val="single" w:sz="4" w:space="0" w:color="auto"/>
              <w:bottom w:val="single" w:sz="4" w:space="0" w:color="auto"/>
              <w:right w:val="single" w:sz="4" w:space="0" w:color="auto"/>
            </w:tcBorders>
          </w:tcPr>
          <w:p w14:paraId="551B32F7"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Diet</w:t>
            </w:r>
          </w:p>
          <w:p w14:paraId="0F7F07CC" w14:textId="77777777" w:rsidR="00791A5D" w:rsidRPr="00547227" w:rsidRDefault="00791A5D" w:rsidP="00F33EB3">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tcPr>
          <w:p w14:paraId="175ADD53"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&gt;50% grass/browse, 2 - Seeds, grass, roots, leaves, fruit, invertebrates, 3 - Nectar, fruit, invertebrates, 4 - &gt;50% invertebrate/vertebrate</w:t>
            </w:r>
          </w:p>
          <w:p w14:paraId="13E9862F"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00CD6210"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Foraging complexity and diet rich in nutrients have been shown to influence brain size</w:t>
            </w:r>
          </w:p>
        </w:tc>
        <w:tc>
          <w:tcPr>
            <w:tcW w:w="1676" w:type="dxa"/>
            <w:tcBorders>
              <w:top w:val="single" w:sz="4" w:space="0" w:color="auto"/>
              <w:left w:val="single" w:sz="4" w:space="0" w:color="auto"/>
              <w:bottom w:val="single" w:sz="4" w:space="0" w:color="auto"/>
              <w:right w:val="single" w:sz="4" w:space="0" w:color="auto"/>
            </w:tcBorders>
            <w:hideMark/>
          </w:tcPr>
          <w:p w14:paraId="6237C100"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van Dyck et al., 2013; Weisbecker et al., 2015)</w:t>
            </w:r>
            <w:r w:rsidRPr="00547227">
              <w:rPr>
                <w:rFonts w:ascii="Arial" w:hAnsi="Arial" w:cs="Arial"/>
                <w:szCs w:val="24"/>
                <w:lang w:val="en-GB"/>
              </w:rPr>
              <w:fldChar w:fldCharType="end"/>
            </w:r>
          </w:p>
        </w:tc>
      </w:tr>
      <w:tr w:rsidR="0016379F" w:rsidRPr="00547227" w14:paraId="76E21298" w14:textId="77777777" w:rsidTr="00365BFD">
        <w:tc>
          <w:tcPr>
            <w:tcW w:w="1762" w:type="dxa"/>
            <w:tcBorders>
              <w:top w:val="single" w:sz="4" w:space="0" w:color="auto"/>
              <w:left w:val="single" w:sz="4" w:space="0" w:color="auto"/>
              <w:bottom w:val="single" w:sz="4" w:space="0" w:color="auto"/>
              <w:right w:val="single" w:sz="4" w:space="0" w:color="auto"/>
            </w:tcBorders>
          </w:tcPr>
          <w:p w14:paraId="1D79B16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Group living</w:t>
            </w:r>
          </w:p>
          <w:p w14:paraId="6098AD5D" w14:textId="77777777" w:rsidR="00791A5D" w:rsidRPr="00547227" w:rsidRDefault="00791A5D" w:rsidP="00F33EB3">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tcPr>
          <w:p w14:paraId="5C3FB1E8"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No, 2 - Yes</w:t>
            </w:r>
          </w:p>
          <w:p w14:paraId="12990B6B"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1457BE32"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Measure of social complexity, which imposes greater interaction and recognition demands</w:t>
            </w:r>
          </w:p>
        </w:tc>
        <w:tc>
          <w:tcPr>
            <w:tcW w:w="1676" w:type="dxa"/>
            <w:tcBorders>
              <w:top w:val="single" w:sz="4" w:space="0" w:color="auto"/>
              <w:left w:val="single" w:sz="4" w:space="0" w:color="auto"/>
              <w:bottom w:val="single" w:sz="4" w:space="0" w:color="auto"/>
              <w:right w:val="single" w:sz="4" w:space="0" w:color="auto"/>
            </w:tcBorders>
            <w:hideMark/>
          </w:tcPr>
          <w:p w14:paraId="05285218"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complexity","type":"article-journal","volume":"85"},"uris":["http://www.mendeley.com/documents/?uuid=84e651f0-0151-3692-a76b-0c460a51abcc"]},{"id":"ITEM-4","itemData":{"URL":"http://animaldiversity.org","abstract":"Animal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2018.","id":"ITEM-4","issue":"2006","issued":{"date-parts":[["2006"]]},"page":"2","title":"The animal diversity web","type":"webpage","volume":"12"},"uris":["http://www.mendeley.com/documents/?uuid=67418c31-7905-4ff8-86af-ab854cac6105"]}],"mendeley":{"formattedCitation":"(Flannery, 2013; Myers et al., 2006; van Dyck et al., 2013; Weisbecker et al., 2015)","plainTextFormattedCitation":"(Flannery, 2013; Myers et al., 2006; van Dyck et al., 2013; Weisbecker et al., 2015)","previouslyFormattedCitation":"&lt;sup&gt;1,15,16,18&lt;/sup&gt;"},"properties":{"noteIndex":0},"schema":"https://github.com/citation-style-language/schema/raw/master/csl-citation.json"}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 xml:space="preserve">(Flannery, 2013; Myers et al., 2006; van Dyck et al., 2013; </w:t>
            </w:r>
            <w:r w:rsidR="003A5B27" w:rsidRPr="00547227">
              <w:rPr>
                <w:rFonts w:ascii="Arial" w:hAnsi="Arial" w:cs="Arial"/>
                <w:noProof/>
                <w:szCs w:val="24"/>
                <w:lang w:val="en-GB"/>
              </w:rPr>
              <w:lastRenderedPageBreak/>
              <w:t>Weisbecker et al., 2015)</w:t>
            </w:r>
            <w:r w:rsidRPr="00547227">
              <w:rPr>
                <w:rFonts w:ascii="Arial" w:hAnsi="Arial" w:cs="Arial"/>
                <w:szCs w:val="24"/>
                <w:lang w:val="en-GB"/>
              </w:rPr>
              <w:fldChar w:fldCharType="end"/>
            </w:r>
          </w:p>
        </w:tc>
      </w:tr>
      <w:tr w:rsidR="0016379F" w:rsidRPr="00547227" w14:paraId="7ECA276A" w14:textId="77777777" w:rsidTr="00365BFD">
        <w:tc>
          <w:tcPr>
            <w:tcW w:w="1762" w:type="dxa"/>
            <w:tcBorders>
              <w:top w:val="single" w:sz="4" w:space="0" w:color="auto"/>
              <w:left w:val="single" w:sz="4" w:space="0" w:color="auto"/>
              <w:bottom w:val="single" w:sz="4" w:space="0" w:color="auto"/>
              <w:right w:val="single" w:sz="4" w:space="0" w:color="auto"/>
            </w:tcBorders>
          </w:tcPr>
          <w:p w14:paraId="59F0540B"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t>Parental care</w:t>
            </w:r>
          </w:p>
          <w:p w14:paraId="73D50987" w14:textId="77777777" w:rsidR="00791A5D" w:rsidRPr="00547227" w:rsidRDefault="00791A5D" w:rsidP="00F33EB3">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tcPr>
          <w:p w14:paraId="4EDB7096"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No, 2 - Yes</w:t>
            </w:r>
          </w:p>
          <w:p w14:paraId="537AFDBD"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30650DE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 xml:space="preserve">Parental investment is known to positively influence brain size </w:t>
            </w:r>
            <w:r w:rsidR="00FB6DFA"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{"citationItems":[{"id":"ITEM-1","itemData":{"DOI":"10.1016/j.jhevol.2012.03.009","ISSN":"00472484","PMID":"22578648","abstract":"Humans stand out among the apes by having both an extremely large brain and a relatively high reproductive output, which has been proposed to be a consequence of cooperative breeding. Here, we test for general correlates of allomaternal care in a broad sample of 445 mammal species, by examining life history traits, brain size, and different helping behaviors, such as provisioning, carrying, huddling or protecting the offspring and the mother. As predicted from an energetic-cost perspective, a positive correlation between brain size and the amount of help by non-mothers is found among mammalian clades as a whole and within most groups, especially carnivores, with the notable exception of primates. In the latter group, the presence of energy subsidies during breeding instead resulted in increased fertility, up to the extreme of twinning in callitrichids, as well as a more altricial state at birth. In conclusion, humans exhibit a combination of the pattern found in provisioning carnivores, and the enhanced fertility shown by cooperatively breeding primates. Our comparative results provide support for the notion that cooperative breeding allowed early humans to sidestep the generally existing trade-off between brain size and reproductive output, and suggest an alternative explanation to the controversial 'obstetrical dilemma'-argument for the relatively altricial state of human neonates at birth. © 2012 Elsevier Ltd.","author":[{"dropping-particle":"","family":"Isler","given":"Karin","non-dropping-particle":"","parse-names":false,"suffix":""},{"dropping-particle":"","family":"Schaik","given":"Carel P.","non-dropping-particle":"van","parse-names":false,"suffix":""}],"container-title":"Journal of Human Evolution","id":"ITEM-1","issue":"1","issued":{"date-parts":[["2012","7"]]},"page":"52-63","title":"Allomaternal care, life history and brain size evolution in mammals","type":"article-journal","volume":"63"},"uris":["http://www.mendeley.com/documents/?uuid=52b41605-574a-3de6-b79d-78aec8792671"]}],"mendeley":{"formattedCitation":"(Isler &amp; van Schaik, 2012)","plainTextFormattedCitation":"(Isler &amp; van Schaik, 2012)","previouslyFormattedCitation":"&lt;sup&gt;21&lt;/sup&gt;"},"properties":{"noteIndex":0},"schema":"https://github.com/citation-style-language/schema/raw/master/csl-citation.json"}</w:instrText>
            </w:r>
            <w:r w:rsidR="00FB6DFA" w:rsidRPr="00547227">
              <w:rPr>
                <w:rFonts w:ascii="Arial" w:hAnsi="Arial" w:cs="Arial"/>
                <w:szCs w:val="24"/>
                <w:lang w:val="en-GB"/>
              </w:rPr>
              <w:fldChar w:fldCharType="separate"/>
            </w:r>
            <w:r w:rsidR="003A5B27" w:rsidRPr="00547227">
              <w:rPr>
                <w:rFonts w:ascii="Arial" w:hAnsi="Arial" w:cs="Arial"/>
                <w:noProof/>
                <w:szCs w:val="24"/>
                <w:lang w:val="en-GB"/>
              </w:rPr>
              <w:t>(Isler &amp; van Schaik, 2012)</w:t>
            </w:r>
            <w:r w:rsidR="00FB6DFA" w:rsidRPr="00547227">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14:paraId="2FD44E3C"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complexity","type":"article-journal","volume":"85"},"uris":["http://www.mendeley.com/documents/?uuid=84e651f0-0151-3692-a76b-0c460a51abcc"]},{"id":"ITEM-4","itemData":{"URL":"http://animaldiversity.org","abstract":"Animal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2018.","id":"ITEM-4","issue":"2006","issued":{"date-parts":[["2006"]]},"page":"2","title":"The animal diversity web","type":"webpage","volume":"12"},"uris":["http://www.mendeley.com/documents/?uuid=67418c31-7905-4ff8-86af-ab854cac6105"]}],"mendeley":{"formattedCitation":"(Flannery, 2013; Myers et al., 2006; van Dyck et al., 2013; Weisbecker et al., 2015)","plainTextFormattedCitation":"(Flannery, 2013; Myers et al., 2006; van Dyck et al., 2013; Weisbecker et al., 2015)","previouslyFormattedCitation":"&lt;sup&gt;1,15,16,18&lt;/sup&gt;"},"properties":{"noteIndex":0},"schema":"https://github.com/citation-style-language/schema/raw/master/csl-citation.json"}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Myers et al., 2006; van Dyck et al., 2013; Weisbecker et al., 2015)</w:t>
            </w:r>
            <w:r w:rsidRPr="00547227">
              <w:rPr>
                <w:rFonts w:ascii="Arial" w:hAnsi="Arial" w:cs="Arial"/>
                <w:szCs w:val="24"/>
                <w:lang w:val="en-GB"/>
              </w:rPr>
              <w:fldChar w:fldCharType="end"/>
            </w:r>
          </w:p>
        </w:tc>
      </w:tr>
      <w:tr w:rsidR="0016379F" w:rsidRPr="00547227" w14:paraId="71B2D4F4" w14:textId="77777777" w:rsidTr="00365BFD">
        <w:tc>
          <w:tcPr>
            <w:tcW w:w="1762" w:type="dxa"/>
            <w:tcBorders>
              <w:top w:val="single" w:sz="4" w:space="0" w:color="auto"/>
              <w:left w:val="single" w:sz="4" w:space="0" w:color="auto"/>
              <w:bottom w:val="single" w:sz="4" w:space="0" w:color="auto"/>
              <w:right w:val="single" w:sz="4" w:space="0" w:color="auto"/>
            </w:tcBorders>
          </w:tcPr>
          <w:p w14:paraId="2C57029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Mating system</w:t>
            </w:r>
          </w:p>
          <w:p w14:paraId="210C6402" w14:textId="77777777" w:rsidR="00791A5D" w:rsidRPr="00547227" w:rsidRDefault="00791A5D" w:rsidP="00F33EB3">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tcPr>
          <w:p w14:paraId="736556D2"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Promiscuous, 2 - Complex (polygamous/monogamous)</w:t>
            </w:r>
          </w:p>
          <w:p w14:paraId="11C0BC0A"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29FA87F4"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Complex mating systems require more cognitive complexity and usually result in higher parental investment</w:t>
            </w:r>
            <w:r w:rsidR="00FB6DFA" w:rsidRPr="00547227">
              <w:rPr>
                <w:rFonts w:ascii="Arial" w:hAnsi="Arial" w:cs="Arial"/>
                <w:szCs w:val="24"/>
                <w:lang w:val="en-GB"/>
              </w:rPr>
              <w:t xml:space="preserve"> </w:t>
            </w:r>
            <w:r w:rsidR="00FB6DFA"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{"citationItems":[{"id":"ITEM-1","itemData":{"DOI":"10.1371/journal.pone.0000062","ISSN":"19326203","PMID":"17183693","abstract":"Reproductive competition among males has long been considered a powerful force in the evolution of primates. The evolution of brain size and complexity in the Order Primates has been widely regarded as the hallmark of primate evolutionary history. Despite their importance to our understanding of primate evolution, the relationship between sexual selection and the evolutionary development of brain size is not well studied. The present research examines the evolutionary relationship between brain size and two components of primate sexual selection, sperm competition and male competition for mates. Results indicate that there is not a significant relationship between relative brain size and sperm competition as measured by relative testis size in primates, suggesting sperm competition has not played an important role in the evolution of brain size in the primate order. There is, however, a significant negative evolutionary relationship between relative brain size and the level of male competition for mates. The present study shows that the largest relative brain sizes among primate species are associated with monogamous mating systems, suggesting primate monogamy may require greater social acuity and abilities of deception.","author":[{"dropping-particle":"","family":"Schillaci","given":"Michael A.","non-dropping-particle":"","parse-names":false,"suffix":""}],"container-title":"PLoS ONE","id":"ITEM-1","issue":"1","issued":{"date-parts":[["2006","12","20"]]},"page":"e62","publisher":"Public Library of Science","title":"Sexual selection and the evolution of brain size in primates","type":"article-journal","volume":"1"},"uris":["http://www.mendeley.com/documents/?uuid=8f33150e-a6bd-30da-a4c7-8f218b8c7d16"]}],"mendeley":{"formattedCitation":"(Schillaci, 2006)","plainTextFormattedCitation":"(Schillaci, 2006)","previouslyFormattedCitation":"&lt;sup&gt;22&lt;/sup&gt;"},"properties":{"noteIndex":0},"schema":"https://github.com/citation-style-language/schema/raw/master/csl-citation.json"}</w:instrText>
            </w:r>
            <w:r w:rsidR="00FB6DFA" w:rsidRPr="00547227">
              <w:rPr>
                <w:rFonts w:ascii="Arial" w:hAnsi="Arial" w:cs="Arial"/>
                <w:szCs w:val="24"/>
                <w:lang w:val="en-GB"/>
              </w:rPr>
              <w:fldChar w:fldCharType="separate"/>
            </w:r>
            <w:r w:rsidR="003A5B27" w:rsidRPr="00547227">
              <w:rPr>
                <w:rFonts w:ascii="Arial" w:hAnsi="Arial" w:cs="Arial"/>
                <w:noProof/>
                <w:szCs w:val="24"/>
                <w:lang w:val="en-GB"/>
              </w:rPr>
              <w:t>(Schillaci, 2006)</w:t>
            </w:r>
            <w:r w:rsidR="00FB6DFA" w:rsidRPr="00547227">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14:paraId="0B3E5796"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van Dyck et al., 2013; Weisbecker et al., 2015)</w:t>
            </w:r>
            <w:r w:rsidRPr="00547227">
              <w:rPr>
                <w:rFonts w:ascii="Arial" w:hAnsi="Arial" w:cs="Arial"/>
                <w:szCs w:val="24"/>
                <w:lang w:val="en-GB"/>
              </w:rPr>
              <w:fldChar w:fldCharType="end"/>
            </w:r>
          </w:p>
        </w:tc>
      </w:tr>
      <w:tr w:rsidR="0016379F" w:rsidRPr="00547227" w14:paraId="0FF0401F"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74A08F12"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 xml:space="preserve">Litter size </w:t>
            </w:r>
          </w:p>
        </w:tc>
        <w:tc>
          <w:tcPr>
            <w:tcW w:w="3134" w:type="dxa"/>
            <w:tcBorders>
              <w:top w:val="single" w:sz="4" w:space="0" w:color="auto"/>
              <w:left w:val="single" w:sz="4" w:space="0" w:color="auto"/>
              <w:bottom w:val="single" w:sz="4" w:space="0" w:color="auto"/>
              <w:right w:val="single" w:sz="4" w:space="0" w:color="auto"/>
            </w:tcBorders>
          </w:tcPr>
          <w:p w14:paraId="4E9D9E3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Average litter per reproductive episode</w:t>
            </w:r>
          </w:p>
          <w:p w14:paraId="0FCCC8B5"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3E3C77DC"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Constraint on maternal investment</w:t>
            </w:r>
            <w:r w:rsidR="00FB6DFA" w:rsidRPr="00547227">
              <w:rPr>
                <w:rFonts w:ascii="Arial" w:hAnsi="Arial" w:cs="Arial"/>
                <w:szCs w:val="24"/>
                <w:lang w:val="en-GB"/>
              </w:rPr>
              <w:t>.</w:t>
            </w:r>
          </w:p>
        </w:tc>
        <w:tc>
          <w:tcPr>
            <w:tcW w:w="1676" w:type="dxa"/>
            <w:tcBorders>
              <w:top w:val="single" w:sz="4" w:space="0" w:color="auto"/>
              <w:left w:val="single" w:sz="4" w:space="0" w:color="auto"/>
              <w:bottom w:val="single" w:sz="4" w:space="0" w:color="auto"/>
              <w:right w:val="single" w:sz="4" w:space="0" w:color="auto"/>
            </w:tcBorders>
            <w:hideMark/>
          </w:tcPr>
          <w:p w14:paraId="30CEFDED"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-2","itemData":{"author":[{"dropping-particle":"","family":"Dyck","given":"S","non-dropping-particle":"van","parse-names":false,"suffix":""},{"dropping-particle":"","family":"Gynther","given":"I","non-dropping-particle":"","parse-names":false,"suffix":""},{"dropping-particle":"","family":"Baker","given":"A","non-dropping-particle":"","parse-names":false,"suffix":""}],"id":"ITEM-2","issued":{"date-parts":[["2013"]]},"title":"Field Companion to Mammals of Australia","type":"book"},"uris":["http://www.mendeley.com/documents/?uuid=18f8e80f-7008-3da2-a468-6f7d69ba5bd0"]}],"mendeley":{"formattedCitation":"(van Dyck et al., 2013; Weisbecker et al., 2015)","plainTextFormattedCitation":"(van Dyck et al., 2013; Weisbecker et al., 2015)","previouslyFormattedCitation":"&lt;sup&gt;1,15&lt;/sup&gt;"},"properties":{"noteIndex":0},"schema":"https://github.com/citation-style-language/schema/raw/master/csl-citation.json"}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(van Dyck et al., 2013; Weisbecker et al., 2015)</w:t>
            </w:r>
            <w:r w:rsidRPr="00547227">
              <w:rPr>
                <w:rFonts w:ascii="Arial" w:hAnsi="Arial" w:cs="Arial"/>
                <w:szCs w:val="24"/>
                <w:lang w:val="en-GB"/>
              </w:rPr>
              <w:fldChar w:fldCharType="end"/>
            </w:r>
          </w:p>
        </w:tc>
      </w:tr>
      <w:tr w:rsidR="0016379F" w:rsidRPr="00547227" w14:paraId="7DAC18B4"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0ED8A2A2"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Weaning age</w:t>
            </w:r>
          </w:p>
        </w:tc>
        <w:tc>
          <w:tcPr>
            <w:tcW w:w="3134" w:type="dxa"/>
            <w:tcBorders>
              <w:top w:val="single" w:sz="4" w:space="0" w:color="auto"/>
              <w:left w:val="single" w:sz="4" w:space="0" w:color="auto"/>
              <w:bottom w:val="single" w:sz="4" w:space="0" w:color="auto"/>
              <w:right w:val="single" w:sz="4" w:space="0" w:color="auto"/>
            </w:tcBorders>
            <w:hideMark/>
          </w:tcPr>
          <w:p w14:paraId="27E3CB43"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Months</w:t>
            </w:r>
          </w:p>
        </w:tc>
        <w:tc>
          <w:tcPr>
            <w:tcW w:w="2444" w:type="dxa"/>
            <w:tcBorders>
              <w:top w:val="single" w:sz="4" w:space="0" w:color="auto"/>
              <w:left w:val="single" w:sz="4" w:space="0" w:color="auto"/>
              <w:bottom w:val="single" w:sz="4" w:space="0" w:color="auto"/>
              <w:right w:val="single" w:sz="4" w:space="0" w:color="auto"/>
            </w:tcBorders>
            <w:hideMark/>
          </w:tcPr>
          <w:p w14:paraId="68F99BD5"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Constraint on maternal investment</w:t>
            </w:r>
            <w:r w:rsidR="00FB6DFA" w:rsidRPr="00547227">
              <w:rPr>
                <w:rFonts w:ascii="Arial" w:hAnsi="Arial" w:cs="Arial"/>
                <w:szCs w:val="24"/>
                <w:lang w:val="en-GB"/>
              </w:rPr>
              <w:t>.</w:t>
            </w:r>
          </w:p>
        </w:tc>
        <w:tc>
          <w:tcPr>
            <w:tcW w:w="1676" w:type="dxa"/>
            <w:tcBorders>
              <w:top w:val="single" w:sz="4" w:space="0" w:color="auto"/>
              <w:left w:val="single" w:sz="4" w:space="0" w:color="auto"/>
              <w:bottom w:val="single" w:sz="4" w:space="0" w:color="auto"/>
              <w:right w:val="single" w:sz="4" w:space="0" w:color="auto"/>
            </w:tcBorders>
            <w:hideMark/>
          </w:tcPr>
          <w:p w14:paraId="4ADC3A0E"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complexity","type":"article-journal","volume":"85"},"uris":["http://www.mendeley.com/documents/?uuid=84e651f0-0151-3692-a76b-0c460a51abcc"]}],"mendeley":{"formattedCitation":"(Weisbecker et al., 2015)","plainTextFormattedCitation":"(Weisbecker et al., 2015)","previouslyFormattedCitation":"&lt;sup&gt;1&lt;/sup&gt;"},"properties":{"noteIndex":0},"schema":"https://github.com/citation-style-language/schema/raw/master/csl-citation.json"}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(Weisbecker et al., 2015)</w:t>
            </w:r>
            <w:r w:rsidRPr="00547227">
              <w:rPr>
                <w:rFonts w:ascii="Arial" w:hAnsi="Arial" w:cs="Arial"/>
                <w:szCs w:val="24"/>
                <w:lang w:val="en-GB"/>
              </w:rPr>
              <w:fldChar w:fldCharType="end"/>
            </w:r>
          </w:p>
        </w:tc>
      </w:tr>
      <w:tr w:rsidR="0016379F" w:rsidRPr="00547227" w14:paraId="3F5E301F"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4E3CA7A0"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t>Home range</w:t>
            </w:r>
          </w:p>
        </w:tc>
        <w:tc>
          <w:tcPr>
            <w:tcW w:w="3134" w:type="dxa"/>
            <w:tcBorders>
              <w:top w:val="single" w:sz="4" w:space="0" w:color="auto"/>
              <w:left w:val="single" w:sz="4" w:space="0" w:color="auto"/>
              <w:bottom w:val="single" w:sz="4" w:space="0" w:color="auto"/>
              <w:right w:val="single" w:sz="4" w:space="0" w:color="auto"/>
            </w:tcBorders>
            <w:hideMark/>
          </w:tcPr>
          <w:p w14:paraId="07F7973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Hectares</w:t>
            </w:r>
          </w:p>
        </w:tc>
        <w:tc>
          <w:tcPr>
            <w:tcW w:w="2444" w:type="dxa"/>
            <w:tcBorders>
              <w:top w:val="single" w:sz="4" w:space="0" w:color="auto"/>
              <w:left w:val="single" w:sz="4" w:space="0" w:color="auto"/>
              <w:bottom w:val="single" w:sz="4" w:space="0" w:color="auto"/>
              <w:right w:val="single" w:sz="4" w:space="0" w:color="auto"/>
            </w:tcBorders>
            <w:hideMark/>
          </w:tcPr>
          <w:p w14:paraId="4071F180"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Larger home ranges usually imply increased cognitive complexity related to orientation</w:t>
            </w:r>
            <w:r w:rsidR="00F32C9E" w:rsidRPr="00547227">
              <w:rPr>
                <w:rFonts w:ascii="Arial" w:hAnsi="Arial" w:cs="Arial"/>
                <w:szCs w:val="24"/>
                <w:lang w:val="en-GB"/>
              </w:rPr>
              <w:t xml:space="preserve"> </w:t>
            </w:r>
            <w:r w:rsidR="00F32C9E"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{"citationItems":[{"id":"ITEM-1","itemData":{"DOI":"10.1111/j.1469-7998.1980.tb01430.x","ISSN":"14697998","abstract":"We study a family of \"classical\" orthogonal polynomials which satisfy (apart from a 3-term recurrence relation) an eigenvalue problem with a differential operator of Dunkl-type. These polynomials can be obtained from the little $q$-Jacobi polynomials in the limit $q=-1$. We also show that these polynomials provide a nontrivial realization of the Askey-Wilson algebra for $q=-1$.","author":[{"dropping-particle":"","family":"Clutton</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Brock","given":"T. H.","non-dropping-particle":"","parse-names":false,"suffix":""},{"dropping-particle":"","family":"Harvey","given":"Paul H.","non-dropping-particle":"","parse-names":false,"suffix":""}],"container-title":"Journal of Zoology","id":"ITEM-1","issued":{"date-parts":[["1980"]]},"title":"Primates, brains and ecology","type":"article-journal"},"uris":["http://www.mendeley.com/documents/?uuid=c9aac5b8-82c1-333e-a718-cc7be0936df6"]}],"mendeley":{"formattedCitation":"(Clutton</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Brock &amp; Harvey, 1980)","plainTextFormattedCitation":"(Clutton</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Brock &amp; Harvey, 1980)","previouslyFormattedCitation":"&lt;sup&gt;23&lt;/sup&gt;"},"properties":{"noteIndex":0},"schema":"https://github.com/citation-style-language/schema/raw/master/csl-citation.json"}</w:instrText>
            </w:r>
            <w:r w:rsidR="00F32C9E" w:rsidRPr="00547227">
              <w:rPr>
                <w:rFonts w:ascii="Arial" w:hAnsi="Arial" w:cs="Arial"/>
                <w:szCs w:val="24"/>
                <w:lang w:val="en-GB"/>
              </w:rPr>
              <w:fldChar w:fldCharType="separate"/>
            </w:r>
            <w:r w:rsidR="003A5B27" w:rsidRPr="00547227">
              <w:rPr>
                <w:rFonts w:ascii="Arial" w:hAnsi="Arial" w:cs="Arial"/>
                <w:noProof/>
                <w:szCs w:val="24"/>
                <w:lang w:val="en-GB"/>
              </w:rPr>
              <w:t>(Clutton</w:t>
            </w:r>
            <w:r w:rsidR="003A5B27" w:rsidRPr="00547227">
              <w:rPr>
                <w:rFonts w:ascii="Cambria Math" w:hAnsi="Cambria Math" w:cs="Cambria Math"/>
                <w:noProof/>
                <w:szCs w:val="24"/>
                <w:lang w:val="en-GB"/>
              </w:rPr>
              <w:t>‐</w:t>
            </w:r>
            <w:r w:rsidR="003A5B27" w:rsidRPr="00547227">
              <w:rPr>
                <w:rFonts w:ascii="Arial" w:hAnsi="Arial" w:cs="Arial"/>
                <w:noProof/>
                <w:szCs w:val="24"/>
                <w:lang w:val="en-GB"/>
              </w:rPr>
              <w:t>Brock &amp; Harvey, 1980)</w:t>
            </w:r>
            <w:r w:rsidR="00F32C9E" w:rsidRPr="00547227">
              <w:rPr>
                <w:rFonts w:ascii="Arial" w:hAnsi="Arial" w:cs="Arial"/>
                <w:szCs w:val="24"/>
                <w:lang w:val="en-GB"/>
              </w:rPr>
              <w:fldChar w:fldCharType="end"/>
            </w:r>
            <w:r w:rsidR="00FB6DFA" w:rsidRPr="00547227">
              <w:rPr>
                <w:rFonts w:ascii="Arial" w:hAnsi="Arial" w:cs="Arial"/>
                <w:szCs w:val="24"/>
                <w:lang w:val="en-GB"/>
              </w:rPr>
              <w:t xml:space="preserve"> </w:t>
            </w:r>
          </w:p>
        </w:tc>
        <w:tc>
          <w:tcPr>
            <w:tcW w:w="1676" w:type="dxa"/>
            <w:tcBorders>
              <w:top w:val="single" w:sz="4" w:space="0" w:color="auto"/>
              <w:left w:val="single" w:sz="4" w:space="0" w:color="auto"/>
              <w:bottom w:val="single" w:sz="4" w:space="0" w:color="auto"/>
              <w:right w:val="single" w:sz="4" w:space="0" w:color="auto"/>
            </w:tcBorders>
            <w:hideMark/>
          </w:tcPr>
          <w:p w14:paraId="6E4A9C61"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-2","itemData":{"author":[{"dropping-particle":"","family":"Dyck","given":"S","non-dropping-particle":"van","parse-names":false,"suffix":""},{"dropping-particle":"","family":"Gynther","given":"I","non-dropping-particle":"","parse-names":false,"suffix":""},{"dropping-particle":"","family":"Baker","given":"A","non-dropping-particle":"","parse-names":false,"suffix":""}],"id":"ITEM-2","issued":{"date-parts":[["2013"]]},"title":"Field Companion to Mammals of Australia","type":"book"},"uris":["http://www.mendeley.com/documents/?uuid=18f8e80f-7008-3da2-a468-6f7d69ba5bd0"]},{"id":"ITEM-3","itemData":{"URL":"http://animaldiversity.org","abstract":"Animal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2018.","id":"ITEM-3","issue":"2006","issued":{"date-parts":[["2006"]]},"page":"2","title":"The animal diversity web","type":"webpage","volume":"12"},"uris":["http://www.mendeley.com/documents/?uuid=67418c31-7905-4ff8-86af-ab854cac6105"]}],"mendeley":{"formattedCitation":"(Myers et al., 2006; van Dyck et al., 2013; Weisbecker et al., 2015)","plainTextFormattedCitation":"(Myers et al., 2006; van Dyck et al., 2013; Weisbecker et al., 2015)","previouslyFormattedCitation":"&lt;sup&gt;1,15,18&lt;/sup&gt;"},"properties":{"noteIndex":0},"schema":"https://github.com/citation-style-language/schema/raw/master/csl-citation.json"}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(Myers et al., 2006; van Dyck et al., 2013; Weisbecker et al., 2015)</w:t>
            </w:r>
            <w:r w:rsidRPr="00547227">
              <w:rPr>
                <w:rFonts w:ascii="Arial" w:hAnsi="Arial" w:cs="Arial"/>
                <w:szCs w:val="24"/>
                <w:lang w:val="en-GB"/>
              </w:rPr>
              <w:fldChar w:fldCharType="end"/>
            </w:r>
          </w:p>
        </w:tc>
      </w:tr>
      <w:tr w:rsidR="0016379F" w:rsidRPr="00547227" w14:paraId="2643DC43"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1B68EAE8"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Population density</w:t>
            </w:r>
          </w:p>
        </w:tc>
        <w:tc>
          <w:tcPr>
            <w:tcW w:w="3134" w:type="dxa"/>
            <w:tcBorders>
              <w:top w:val="single" w:sz="4" w:space="0" w:color="auto"/>
              <w:left w:val="single" w:sz="4" w:space="0" w:color="auto"/>
              <w:bottom w:val="single" w:sz="4" w:space="0" w:color="auto"/>
              <w:right w:val="single" w:sz="4" w:space="0" w:color="auto"/>
            </w:tcBorders>
            <w:hideMark/>
          </w:tcPr>
          <w:p w14:paraId="2308915D"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Individuals per hectare</w:t>
            </w:r>
          </w:p>
        </w:tc>
        <w:tc>
          <w:tcPr>
            <w:tcW w:w="2444" w:type="dxa"/>
            <w:tcBorders>
              <w:top w:val="single" w:sz="4" w:space="0" w:color="auto"/>
              <w:left w:val="single" w:sz="4" w:space="0" w:color="auto"/>
              <w:bottom w:val="single" w:sz="4" w:space="0" w:color="auto"/>
              <w:right w:val="single" w:sz="4" w:space="0" w:color="auto"/>
            </w:tcBorders>
            <w:hideMark/>
          </w:tcPr>
          <w:p w14:paraId="1ABD506A"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Increased population density is a proxy of increased interaction and social tolerance</w:t>
            </w:r>
            <w:r w:rsidR="00FB6DFA" w:rsidRPr="00547227">
              <w:rPr>
                <w:rFonts w:ascii="Arial" w:hAnsi="Arial" w:cs="Arial"/>
                <w:szCs w:val="24"/>
                <w:lang w:val="en-GB"/>
              </w:rPr>
              <w:t>.</w:t>
            </w:r>
          </w:p>
        </w:tc>
        <w:tc>
          <w:tcPr>
            <w:tcW w:w="1676" w:type="dxa"/>
            <w:tcBorders>
              <w:top w:val="single" w:sz="4" w:space="0" w:color="auto"/>
              <w:left w:val="single" w:sz="4" w:space="0" w:color="auto"/>
              <w:bottom w:val="single" w:sz="4" w:space="0" w:color="auto"/>
              <w:right w:val="single" w:sz="4" w:space="0" w:color="auto"/>
            </w:tcBorders>
            <w:hideMark/>
          </w:tcPr>
          <w:p w14:paraId="6BC2ABC0"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-2","itemData":{"author":[{"dropping-particle":"","family":"Dyck","given":"S","non-dropping-particle":"van","parse-names":false,"suffix":""},{"dropping-particle":"","family":"Gynther","given":"I","non-dropping-particle":"","parse-names":false,"suffix":""},{"dropping-particle":"","family":"Baker","given":"A","non-dropping-particle":"","parse-names":false,"suffix":""}],"id":"ITEM-2","issued":{"date-parts":[["2013"]]},"title":"Field Companion to Mammals of Australia","type":"book"},"uris":["http://www.mendeley.com/documents/?uuid=18f8e80f-7008-3da2-a468-6f7d69ba5bd0"]}],"mendeley":{"formattedCitation":"(van Dyck et al., 2013; Weisbecker et al., 2015)","plainTextFormattedCitation":"(van Dyck et al., 2013; Weisbecker et al., 2015)","previouslyFormattedCitation":"&lt;sup&gt;1,15&lt;/sup&gt;"},"properties":{"noteIndex":0},"schema":"https://github.com/citation-style-language/schema/raw/master/csl-citation.json"}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(van Dyck et al., 2013; Weisbecker et al., 2015)</w:t>
            </w:r>
            <w:r w:rsidRPr="00547227">
              <w:rPr>
                <w:rFonts w:ascii="Arial" w:hAnsi="Arial" w:cs="Arial"/>
                <w:szCs w:val="24"/>
                <w:lang w:val="en-GB"/>
              </w:rPr>
              <w:fldChar w:fldCharType="end"/>
            </w:r>
          </w:p>
        </w:tc>
      </w:tr>
      <w:tr w:rsidR="0016379F" w:rsidRPr="00547227" w14:paraId="707CA11D"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1465C564"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FMR</w:t>
            </w:r>
          </w:p>
        </w:tc>
        <w:tc>
          <w:tcPr>
            <w:tcW w:w="3134" w:type="dxa"/>
            <w:tcBorders>
              <w:top w:val="single" w:sz="4" w:space="0" w:color="auto"/>
              <w:left w:val="single" w:sz="4" w:space="0" w:color="auto"/>
              <w:bottom w:val="single" w:sz="4" w:space="0" w:color="auto"/>
              <w:right w:val="single" w:sz="4" w:space="0" w:color="auto"/>
            </w:tcBorders>
            <w:hideMark/>
          </w:tcPr>
          <w:p w14:paraId="1F525902"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Field metabolic rate</w:t>
            </w:r>
          </w:p>
        </w:tc>
        <w:tc>
          <w:tcPr>
            <w:tcW w:w="2444" w:type="dxa"/>
            <w:tcBorders>
              <w:top w:val="single" w:sz="4" w:space="0" w:color="auto"/>
              <w:left w:val="single" w:sz="4" w:space="0" w:color="auto"/>
              <w:bottom w:val="single" w:sz="4" w:space="0" w:color="auto"/>
              <w:right w:val="single" w:sz="4" w:space="0" w:color="auto"/>
            </w:tcBorders>
            <w:hideMark/>
          </w:tcPr>
          <w:p w14:paraId="352D66BD"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Measure of metabolic turnover in the wild</w:t>
            </w:r>
            <w:r w:rsidR="00FB6DFA" w:rsidRPr="00547227">
              <w:rPr>
                <w:rFonts w:ascii="Arial" w:hAnsi="Arial" w:cs="Arial"/>
                <w:szCs w:val="24"/>
                <w:lang w:val="en-GB"/>
              </w:rPr>
              <w:t>.</w:t>
            </w:r>
          </w:p>
        </w:tc>
        <w:tc>
          <w:tcPr>
            <w:tcW w:w="1676" w:type="dxa"/>
            <w:tcBorders>
              <w:top w:val="single" w:sz="4" w:space="0" w:color="auto"/>
              <w:left w:val="single" w:sz="4" w:space="0" w:color="auto"/>
              <w:bottom w:val="single" w:sz="4" w:space="0" w:color="auto"/>
              <w:right w:val="single" w:sz="4" w:space="0" w:color="auto"/>
            </w:tcBorders>
            <w:hideMark/>
          </w:tcPr>
          <w:p w14:paraId="29CB1F4D"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{"citationItems":[{"id":"ITEM-1","itemData":{"DOI":"10.1016/j.cbpa.2013.01.007","ISBN":"1095-6433","ISSN":"10956433","PMID":"23376109","abstract":"Field metabolic rate (FMR) is a useful measure for the energy expenditure in free-ranging animals. Field metabolic rates for species that have not been measured are usually predicted by allometric equations on the basis of their body mass (BM). Phylogenetically informed methods improve estimates of both allometric relationships and species-specific FMR values by considering the evolutionary history of species. Further improvement is possible by incorporating isolated measurements on BM and FMR, but most existing methods force the user to discard such incomplete data. In the present study the FMR of most Australian marsupial species was predicted for the first time using a phylogenetic method that was explicitly designed to handle incomplete data. This allows full use of the dataset containing 35 samples of FMR and 130 samples of BM. Cross-validation demonstrated that FMRs were estimated with high accuracy. The resulting prediction equation was FMR (kJday-1)=5.27 BM (g)0.69. Field metabolic rate and BM were highly phylogenetically correlated (r=0.96), i.e. FMR and BM co-evolved. Differences between species-specific and generic marsupial estimates of FMR revealed that herbivores have lower energy expenditure than carnivores. Specifically, herbivorous macropods have on average lower relative FMR (kJ/d) (3.75±0.53 BM0.69; mean±SD) than carnivorous dasyurids (7.64±0.84 BM0.69). Phylogenetically informed estimates for most extant Australian marsupial species are now available. © 2013 Elsevier Inc.","author":[{"dropping-particle":"","family":"Riek","given":"Alexander","non-dropping-particle":"","parse-names":false,"suffix":""},{"dropping-particle":"","family":"Bruggeman","given":"Jorn","non-dropping-particle":"","parse-names":false,"suffix":""}],"container-title":"Comparative Biochemistry and Physiology - A Molecular and Integrative Physiology","id":"ITEM-1","issue":"4","issued":{"date-parts":[["2013","4","1"]]},"page":"598-604","publisher":"Pergamon","title":"Estimating field metabolic rates for Australian marsupials using phylogeny","type":"article-journal","volume":"164"},"uris":["http://www.mendeley.com/documents/?uuid=a7c50b60-c066-3b41-bd6f-ebef026dd049"]}],"mendeley":{"formattedCitation":"(Riek &amp; Bruggeman, 2013)","plainTextFormattedCitation":"(Riek &amp; Bruggeman, 2013)","previouslyFormattedCitation":"&lt;sup&gt;24&lt;/sup&gt;"},"properties":{"noteIndex":0},"schema":"https://github.com/citation-style-language/schema/raw/master/csl-citation.json"}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(Riek &amp; Bruggeman, 2013)</w:t>
            </w:r>
            <w:r w:rsidRPr="00547227">
              <w:rPr>
                <w:rFonts w:ascii="Arial" w:hAnsi="Arial" w:cs="Arial"/>
                <w:szCs w:val="24"/>
                <w:lang w:val="en-GB"/>
              </w:rPr>
              <w:fldChar w:fldCharType="end"/>
            </w:r>
          </w:p>
        </w:tc>
      </w:tr>
      <w:tr w:rsidR="0016379F" w:rsidRPr="00547227" w14:paraId="4E43AFA6"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783DD50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Torpor</w:t>
            </w:r>
          </w:p>
        </w:tc>
        <w:tc>
          <w:tcPr>
            <w:tcW w:w="3134" w:type="dxa"/>
            <w:tcBorders>
              <w:top w:val="single" w:sz="4" w:space="0" w:color="auto"/>
              <w:left w:val="single" w:sz="4" w:space="0" w:color="auto"/>
              <w:bottom w:val="single" w:sz="4" w:space="0" w:color="auto"/>
              <w:right w:val="single" w:sz="4" w:space="0" w:color="auto"/>
            </w:tcBorders>
          </w:tcPr>
          <w:p w14:paraId="7723A6A5"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0 – No, 1 – Yes</w:t>
            </w:r>
          </w:p>
          <w:p w14:paraId="2DBCEE12"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4405F232" w14:textId="685F946D"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 xml:space="preserve">Torporing has been shown to be costly to the maintenance of large brains </w:t>
            </w:r>
            <w:r w:rsidR="00AA2E14"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&lt;EndNote&gt;&lt;Cite&gt;&lt;Author&gt;Heldstab&lt;/Author&gt;&lt;Year&gt;2018&lt;/Year&gt;&lt;RecNum&gt;145&lt;/RecNum&gt;&lt;DisplayText&gt;(Heldstab, Isler, &amp;amp; van Schaik, 2018)&lt;/DisplayText&gt;&lt;record&gt;&lt;rec-number&gt;145&lt;/rec-number&gt;&lt;foreign-keys&gt;&lt;key app="EN" db-id="a9aw0atab92x0ledv2kxwsvmdfttad9p2fez" timestamp="1564364863" guid="2a2ef73c-e88c-439e-967b-17d358348ab5"&gt;145&lt;/key&gt;&lt;/foreign-keys&gt;&lt;ref-type name="Journal Article"&gt;17&lt;/ref-type&gt;&lt;contributors&gt;&lt;authors&gt;&lt;author&gt;Heldstab, S. A.&lt;/author&gt;&lt;author&gt;Isler, K.&lt;/author&gt;&lt;author&gt;van Schaik, C. P.&lt;/author&gt;&lt;/authors&gt;&lt;/contributors&gt;&lt;auth-address&gt;Department of Anthropology, University of Zurich, Zurich, Switzerland.&lt;/auth-address&gt;&lt;titles&gt;&lt;title&gt;Hibernation constrains brain size evolution in mammals&lt;/title&gt;&lt;secondary-title&gt;J Evol Biol&lt;/secondary-title&gt;&lt;/titles&gt;&lt;pages&gt;1582-1588&lt;/pages&gt;&lt;volume&gt;31&lt;/volume&gt;&lt;number&gt;10&lt;/number&gt;&lt;edition&gt;2018/07/22&lt;/edition&gt;&lt;keywords&gt;&lt;keyword&gt;brain size evolution&lt;/keyword&gt;&lt;keyword&gt;energy savings&lt;/keyword&gt;&lt;keyword&gt;heterothermy&lt;/keyword&gt;&lt;keyword&gt;hibernation&lt;/keyword&gt;&lt;keyword&gt;over-wintering&lt;/keyword&gt;&lt;keyword&gt;seasonality&lt;/keyword&gt;&lt;/keywords&gt;&lt;dates&gt;&lt;year&gt;2018&lt;/year&gt;&lt;pub-dates&gt;&lt;date&gt;Oct&lt;/date&gt;&lt;/pub-dates&gt;&lt;/dates&gt;&lt;isbn&gt;1420-9101 (Electronic)&amp;#xD;1010-061X (Linking)&lt;/isbn&gt;&lt;accession-num&gt;30030877&lt;/accession-num&gt;&lt;urls&gt;&lt;related-urls&gt;&lt;url&gt;https://www.ncbi.nlm.nih.gov/pubmed/30030877&lt;/url&gt;&lt;/related-urls&gt;&lt;/urls&gt;&lt;electronic-resource-num&gt;10.1111/jeb.13353&lt;/electronic-resource-num&gt;&lt;/record&gt;&lt;/Cite&gt;&lt;/EndNote&gt;</w:instrText>
            </w:r>
            <w:r w:rsidR="00AA2E14" w:rsidRPr="00547227">
              <w:rPr>
                <w:rFonts w:ascii="Arial" w:hAnsi="Arial" w:cs="Arial"/>
                <w:szCs w:val="24"/>
                <w:lang w:val="en-GB"/>
              </w:rPr>
              <w:fldChar w:fldCharType="separate"/>
            </w:r>
            <w:r w:rsidR="000C17D7">
              <w:rPr>
                <w:rFonts w:ascii="Arial" w:hAnsi="Arial" w:cs="Arial"/>
                <w:noProof/>
                <w:szCs w:val="24"/>
                <w:lang w:val="en-GB"/>
              </w:rPr>
              <w:t>(Heldstab, Isler, &amp; van Schaik, 2018)</w:t>
            </w:r>
            <w:r w:rsidR="00AA2E14" w:rsidRPr="00547227">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14:paraId="332930D8"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{"citationItems":[{"id":"ITEM-1","itemData":{"DOI":"10.1111/brv.12137","ISSN":"1469185X","PMID":"25123049","abstract":"© 2014 The Authors. Many birds and mammals drastically reduce their energy expenditure during times of cold exposure, food shortage, or drought, by temporarily abandoning euthermia, i.e. the maintenance of high body temperatures. Traditionally, two different types of heterothermy, i.e. hypometabolic states associated with low body temperature (torpor), have been distinguished: daily torpor, which lasts less than 24 h and is accompanied by continued foraging, versus hibernation, with torpor bouts lasting consecutive days to several weeks in animals that usually do not forage but rely on energy stores, either food caches or body energy reserves. This classification of torpor types has been challenged, suggesting that these phenotypes may merely represent extremes in a continuum of traits. Here, we investigate whether variables of torpor in 214 species (43 birds and 171 mammals) form a continuum or a bimodal distribution. We use Gaussian-mixture cluster analysis as well as phylogenetically informed regressions to quantitatively assess the distinction between hibernation and daily torpor and to evaluate the impact of body mass and geographical distribution of species on torpor traits. Cluster analysis clearly confirmed the classical distinction between daily torpor and hibernation. Overall, heterothermic endotherms tend to be small; hibernators are significantly heavier than daily heterotherms and also are distributed at higher average latitudes (</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35°) than daily heterotherms (</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 xml:space="preserve">25°). Variables of torpor for an average 30 g heterotherm differed significantly between daily heterotherms and hibernators. Average maximum torpor bout duration was &gt;30-fold longer, and mean torpor bout duration &gt;25-fold longer in hibernators. Mean minimum body temperature differed by </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 xml:space="preserve">13°C, and the mean minimum torpor metabolic rate was </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35% of the basal metabolic rate (BMR) in daily heterotherms but only 6% of BMR in hibernators. Consequently, our analysis strongly supports the view that hibernators and daily heterotherms are functionally distinct groups that probably have been subject to disruptive selection. Arguably, the primary physiological difference between daily torpor and hibernation, which leads to a variety of derived further distinct characteristics, is the temporal control of entry into and arousal from torpor, which is governed by the circadian clock in daily heterotherms, but apparently not in hibernators.","author":[{"dropping-particle":"","family":"Ruf","given":"Thomas","non-dropping-particle":"","parse-names":false,"suffix":""},{"dropping-particle":"","family":"Geiser","given":"Fritz","non-dropping-particle":"","parse-names":false,"suffix":""}],"container-title":"Biological Reviews","id":"ITEM-1","issue":"3","issued":{"date-parts":[["2015","8"]]},"page":"891-926","publisher":"Europe PMC Funders","title":"Daily torpor and hibernation in birds and mammals","type":"article-journal","volume":"90"},"uris":["http://www.mendeley.com/documents/?uuid=b8a43251-f448-3dd8-a20d-147083279bfc"]},{"id":"ITEM-2","itemData":{"DOI":"10.1016/j.cbpa.2008.05.008","ISBN":"1095-6433","ISSN":"10956433","PMID":"18617429","abstract":"The factors influencing the basal rate of metabolism (BMR) in 639 species of mammals include body mass, food habits, climate, habitat, substrate, a restriction to islands or highlands, use of torpor, and type of reproduction. They collectively account for 98.8% of the variation in mammalian BMR, but often interact in complex ways. The factor with the greatest impact on BMR, as always, is body mass (accounting for 96.8% of its variation), the extent of its impact reflecting the 106.17-fold range of mass in measured species. The attempt to derive mathematically the power relationship of BMR in mammals is complicated by the necessity to include all of the factors that influence BMR that are themselves correlated with body mass. BMR also correlates with taxonomic affiliation because many taxa are distinguished by their ecological and behavioral characteristics. Phylogeny, reflecting previous commitments, may influence BMR either through a restriction on the realized range of behaviors or by opening new behavioral and ecological opportunities. A new opportunity resulted from the evolution by eutherians of a type of reproduction that permitted species feeding on high quality resources to have high BMRs. These rates facilitated high rates of gas, nutrient, and waste exchange between a pregnant eutherian and her placental offspring. This pattern led to high rates of reproduction in some eutherians, a response denied all monotremes and marsupials, thereby permitting eutherians to occupy cold-temperate and polar environments and to dominate other mammals in all environments to which ecologically equivalent eutherians had access. © 2008 Elsevier Inc. All rights reserved.","author":[{"dropping-particle":"","family":"McNab","given":"Brian Keith","non-dropping-particle":"","parse-names":false,"suffix":""}],"container-title":"Comparative Biochemistry and Physiology - A Molecular and Integrative Physiology","id":"ITEM-2","issue":"1","issued":{"date-parts":[["2008","9"]]},"page":"5-28","title":"An analysis of the factors that influence the level and scaling of mammalian BMR","type":"article-journal","volume":"151"},"uris":["http://www.mendeley.com/documents/?uuid=a0d5925c-7706-3d87-badf-96a4d247a15c"]},{"id":"ITEM-3","itemData":{"DOI":"10.7882/AZ.2010.009","ISBN":"0067-2238","ISSN":"00672238","abstract":"Torpor is the most effective means for energy conservation available to mammals and is characterized by substantial reductions in body temperature (Tb) and metabolic rate (MR). Most Australian terrestrial mammals are small with high mass-specific energy requirements and, although it is widely believed that torpor is not needed in a ‘warm’ country like Australia, a large number of species are heterothermic (i.e. capable of changing Tb, in contrast to homeothermic mammals with a constant high Tb). These heterothermic species (estimated &gt;43% of terrestrial Australian native mammals) employ periods of daily torpor or prolonged multi-day torpor (hibernation) to conserve energy. Daily torpor is used by dasyurids (e.g. dunnarts, antechinus, quolls), myrmecobiids (numbat), tarsipedids (honey-possum), petaurid possums (e.g. sugar glider), rodents (but only known in the introduced house mouse), and small megabats (blossom-bats). During daily torpor, Tb is reduced from ~35ºC during the active or normothermic phase to ~10-25ºC during torpor, and the torpor MR (TMR) is ~30% of the basal metabolic rate (BMR). Daily torpor is often, but not exclusively, used during the rest phase and, between bouts of torpor, animals usually forage and feed. Recent evidence shows that free-ranging arid zone dasyurids may employ daily torpor on every day in winter and that torpor may last twice as long as in captivity (often up to around 20 hours), which will reduce energy expenditure and thereby food requirements by up to 80%. Hibernation or prolonged torpor has been observed in the Monotremes (echidna), marsupials (pygmy-possums and feathertail glider) and insectivorous bats (e.g. long-eared bats). During prolonged torpor, which often, but not exclusively, is expressed in winter, Tb is usually reduced to a minimum of ~0-10ºC, and torpor bouts may last for several days or weeks, but in all species periodic arousals with brief normothermic periods (hours) between bouts of torpor have been observed. The TMR during hibernation is extremely low and can be as little as 1-5% of the BMR; daily energy expenditure can be reduced to only 3% of that in active individuals permitting survival on stored body fat for months without the need to feed. Daily and prolonged torpor in many Australian mammals appear to be opportunistic and not only important for survival of adverse seasonal conditions, but apparently also for dealing with unpredictable events such as droughts and perhaps fires and floods. …","author":[{"dropping-particle":"","family":"Geiser","given":"Fritz","non-dropping-particle":"","parse-names":false,"suffix":""},{"dropping-particle":"","family":"Körtner","given":"Gerhard","non-dropping-particle":"","parse-names":false,"suffix":""}],"container-title":"Australian Zoologist","id":"ITEM-3","issue":"2","issued":{"date-parts":[["2010"]]},"number-of-pages":"204-215","title":"Hibernation and daily torpor in Australian mammals","type":"report","volume":"35"},"uris":["http://www.mendeley.com/documents/?uuid=ce547d01-1f90-35d5-84f6-245f55d98360"]}],"mendeley":{"formattedCitation":"(Geiser &amp; Körtner, 2010; McNab, 2008; Ruf &amp; Geiser, 2015)","plainTextFormattedCitation":"(Geiser &amp; Körtner, 2010; McNab, 2008; Ruf &amp; Geiser, 2015)","previouslyFormattedCitation":"&lt;sup&gt;26–28&lt;/sup&gt;"},"properties":{"noteIndex":0},"schema":"https://github.com/citation-style-language/schema/raw/master/csl-citation.json"}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(Geiser &amp; Körtner, 2010; McNab, 2008; Ruf &amp; Geiser, 2015)</w:t>
            </w:r>
            <w:r w:rsidRPr="00547227">
              <w:rPr>
                <w:rFonts w:ascii="Arial" w:hAnsi="Arial" w:cs="Arial"/>
                <w:szCs w:val="24"/>
                <w:lang w:val="en-GB"/>
              </w:rPr>
              <w:fldChar w:fldCharType="end"/>
            </w:r>
          </w:p>
        </w:tc>
      </w:tr>
      <w:tr w:rsidR="0016379F" w:rsidRPr="00547227" w14:paraId="2D7066F9"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15B663B3"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Play</w:t>
            </w:r>
          </w:p>
        </w:tc>
        <w:tc>
          <w:tcPr>
            <w:tcW w:w="3134" w:type="dxa"/>
            <w:tcBorders>
              <w:top w:val="single" w:sz="4" w:space="0" w:color="auto"/>
              <w:left w:val="single" w:sz="4" w:space="0" w:color="auto"/>
              <w:bottom w:val="single" w:sz="4" w:space="0" w:color="auto"/>
              <w:right w:val="single" w:sz="4" w:space="0" w:color="auto"/>
            </w:tcBorders>
            <w:hideMark/>
          </w:tcPr>
          <w:p w14:paraId="111B8F30"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No, 2 – Rudimentary, 3 - Complex</w:t>
            </w:r>
          </w:p>
        </w:tc>
        <w:tc>
          <w:tcPr>
            <w:tcW w:w="2444" w:type="dxa"/>
            <w:tcBorders>
              <w:top w:val="single" w:sz="4" w:space="0" w:color="auto"/>
              <w:left w:val="single" w:sz="4" w:space="0" w:color="auto"/>
              <w:bottom w:val="single" w:sz="4" w:space="0" w:color="auto"/>
              <w:right w:val="single" w:sz="4" w:space="0" w:color="auto"/>
            </w:tcBorders>
            <w:hideMark/>
          </w:tcPr>
          <w:p w14:paraId="6950F103" w14:textId="031F82AB"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 xml:space="preserve">Proxy for cognitive ability. Play has been shown to correlate with larger </w:t>
            </w:r>
            <w:r w:rsidRPr="00547227">
              <w:rPr>
                <w:rFonts w:ascii="Arial" w:hAnsi="Arial" w:cs="Arial"/>
                <w:szCs w:val="24"/>
                <w:lang w:val="en-GB"/>
              </w:rPr>
              <w:lastRenderedPageBreak/>
              <w:t xml:space="preserve">brains in birds and mammals </w:t>
            </w:r>
            <w:r w:rsidR="00AA2E14" w:rsidRPr="00547227">
              <w:rPr>
                <w:rFonts w:ascii="Arial" w:hAnsi="Arial" w:cs="Arial"/>
                <w:szCs w:val="24"/>
                <w:lang w:val="en-GB"/>
              </w:rPr>
              <w:fldChar w:fldCharType="begin"/>
            </w:r>
            <w:r w:rsidR="00E050F7">
              <w:rPr>
                <w:rFonts w:ascii="Arial" w:hAnsi="Arial" w:cs="Arial"/>
                <w:szCs w:val="24"/>
                <w:lang w:val="en-GB"/>
              </w:rPr>
              <w:instrText xml:space="preserve"> ADDIN EN.CITE &lt;EndNote&gt;&lt;Cite&gt;&lt;Author&gt;Iwaniuk&lt;/Author&gt;&lt;Year&gt;2001&lt;/Year&gt;&lt;RecNum&gt;212&lt;/RecNum&gt;&lt;DisplayText&gt;(Iwaniuk et al., 2001)&lt;/DisplayText&gt;&lt;record&gt;&lt;rec-number&gt;212&lt;/rec-number&gt;&lt;foreign-keys&gt;&lt;key app="EN" db-id="a9aw0atab92x0ledv2kxwsvmdfttad9p2fez" timestamp="1564364863" guid="1c850522-45c9-4688-a680-bb0d9b9dc337"&gt;212&lt;/key&gt;&lt;/foreign-keys&gt;&lt;ref-type name="Journal Article"&gt;17&lt;/ref-type&gt;&lt;contributors&gt;&lt;authors&gt;&lt;author&gt;Iwaniuk, Andrew N.&lt;/author&gt;&lt;author&gt;Nelson, John E.&lt;/author&gt;&lt;author&gt;Pellis, Sergio M.&lt;/author&gt;&lt;/authors&gt;&lt;/contributors&gt;&lt;titles&gt;&lt;title&gt;Do big-brained animals play more? Comparative analyses of play and relative brain size in mammals&lt;/title&gt;&lt;secondary-title&gt;Journal of Comparative Psychology&lt;/secondary-title&gt;&lt;/titles&gt;&lt;periodical&gt;&lt;full-title&gt;Journal of Comparative Psychology&lt;/full-title&gt;&lt;/periodical&gt;&lt;pages&gt;29-41&lt;/pages&gt;&lt;volume&gt;115&lt;/volume&gt;&lt;number&gt;1&lt;/number&gt;&lt;section&gt;29&lt;/section&gt;&lt;dates&gt;&lt;year&gt;2001&lt;/year&gt;&lt;/dates&gt;&lt;isbn&gt;1939-2087&amp;#xD;0735-7036&lt;/isbn&gt;&lt;urls&gt;&lt;related-urls&gt;&lt;url&gt;http://doi.apa.org/getdoi.cfm?doi=10.1037/0735-7036.115.1.29&lt;/url&gt;&lt;/related-urls&gt;&lt;/urls&gt;&lt;electronic-resource-num&gt;10.1037/0735-7036.115.1.29&lt;/electronic-resource-num&gt;&lt;/record&gt;&lt;/Cite&gt;&lt;/EndNote&gt;</w:instrText>
            </w:r>
            <w:r w:rsidR="00AA2E14" w:rsidRPr="00547227">
              <w:rPr>
                <w:rFonts w:ascii="Arial" w:hAnsi="Arial" w:cs="Arial"/>
                <w:szCs w:val="24"/>
                <w:lang w:val="en-GB"/>
              </w:rPr>
              <w:fldChar w:fldCharType="separate"/>
            </w:r>
            <w:r w:rsidR="00E050F7">
              <w:rPr>
                <w:rFonts w:ascii="Arial" w:hAnsi="Arial" w:cs="Arial"/>
                <w:noProof/>
                <w:szCs w:val="24"/>
                <w:lang w:val="en-GB"/>
              </w:rPr>
              <w:t>(Iwaniuk et al., 2001)</w:t>
            </w:r>
            <w:r w:rsidR="00AA2E14" w:rsidRPr="00547227">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14:paraId="613AF25B"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fldChar w:fldCharType="begin" w:fldLock="1"/>
            </w:r>
            <w:r w:rsidR="003A5B27" w:rsidRPr="00547227">
              <w:rPr>
                <w:rFonts w:ascii="Arial" w:hAnsi="Arial" w:cs="Arial"/>
                <w:szCs w:val="24"/>
                <w:lang w:val="en-GB"/>
              </w:rPr>
              <w:instrText>ADDIN CSL_CITATION {"citationItems":[{"id":"ITEM-1","itemData":{"DOI":"10.1159/000114406","ISBN":"1421-9743 (Electronic)\\r0006-8977 (Linking)","ISSN":"00068977","PMID":"18230970","abstract":"Encephalization of Australian marsupials was analyzed using the endocranial volume (ECV) of 52 species of Dasyuromorphia and Notoryctemorphia, 14 species of Peramelemorphia and 116 species of Diprotodontia from Australia and New Guinea and compared with 16 species of Ameridelphian marsupials and 3 species of native and recently introduced Australian eutherian carnivores (dingo, feral cat and feral fox). Linear regression analysis of the relationship between ECV and body weight for marsupials revealed that allometric parameters for these groups are different from those previously derived for samples of (mainly eutherian) mammals, with higher slopes for Dasyuromorphia and Diprotodontia and lower slopes for Ameridelphians and Peramelemorphia. Absolute ECV for small Australian and New Guinea marsupial carnivores (Antechinus and Sminthopsis) were found to be comparable to eutherians of similar body weight, but large marsupial carnivores such as the Tasmanian devil and thylacine had substantially smaller ECVs than eutherian carnivores of similar body weight. Similarly, members of some superfamilies within Diprotodontia (Burramyoidea, Petauroidea, Tarsipedoidea) had ECVs comparable to prosimians, whereas bandicoots, bilbies and many macropods were found to be poorly encephalized. When both encephalization quotient (EQ) and residuals from regression analysis were used to compare relative ECV of extinct/threatened species with common species there were no significant differences for any of the orders of Australian marsupials, suggesting that encephalization is not a major factor in the current extinction crisis for Australian marsupials. Similarly there were no consistent differences in relative ECV between marsupials from New Guinea and associated islands compared to Australia or between arid and non-arid Australian regions for any of the marsupial orders. The results indicate that marsupials are not uniformly poorly encephalized and that small marsupial carnivores and some members of Diprotodontia are of comparable encephalization to eutherians of similar body weight. In particular, honey possums and some gliders show an encephalization level comparable to prosimians, perhaps reflecting convergence in adaptation to similar arboreal niches.","author":[{"dropping-particle":"","family":"Ashwell","given":"K. W S","non-dropping-particle":"","parse-names":false,"suffix":""}],"container-title":"Brain, Behavior and Evolution","id":"ITEM-1","issue":"3","issued":{"date-parts":[["2008"]]},"page":"181-199","publisher":"Karger Publishers","title":"Encephalization of Australian and New Guinean marsupials","type":"article-journal","volume":"71"},"uris":["http://www.mendeley.com/documents/?uuid=ed371c8f-38a8-3517-81ed-c62f47c5f3e6"]},{"id":"ITEM-2","itemData":{"DOI":"10.1037/0735-7036.115.1.29","ISSN":"07357036","abstract":"It has been hypothesized that play is more likely to be present in larger brained species. We tested this hypothesis in mammals using independent contrasts, a method that controls for phylogenetic relatedness. Comparisons across 15 orders revealed that the prevalence and complexity of play was significantly correlated with brain size, with larger brained orders having more playful species. Three orders, Rodentia, Marsupialia, and Primates, were used for within-order comparisons among species and, where possible, among families. The comparisons were not significant for rodents or primates, and those for marsupials yielded inconsistent results. Therefore, although a strong relationship is present at the highest taxonomic level of comparison, it diminishes or evaporates at lower level comparisons.","author":[{"dropping-particle":"","family":"Iwaniuk","given":"Andrew N.","non-dropping-particle":"","parse-names":false,"suffix":""},{"dropping-particle":"","family":"Nelson","given":"John E.","non-dropping-particle":"","parse-names":false,"suffix":""},{"dropping-particle":"","family":"Pellis","given":"Sergio M.","non-dropping-particle":"","parse-names":false,"suffix":""}],"container-title":"Journal of Comparative Psychology","id":"ITEM-2","issue":"1","issued":{"date-parts":[["2001"]]},"page":"29-41","title":"Do big-brained animals play more? comparative analyses of play and relative brain size in mammals","type":"article-journal","volume":"115"},"uris":["http://www.mendeley.com/documents/?uuid=efdc557d-3463-3e8b-b946-8dc82f868777"]}],"mendeley":{"formattedCitation":"(Ashwell, 2008; Iwaniuk et al., 2001)","plainTextFormattedCitation":"(Ashwell, 2008; Iwaniuk et al., 2001)","previouslyFormattedCitation":"&lt;sup&gt;29,30&lt;/sup&gt;"},"properties":{"noteIndex":0},"schema":"https://github.com/citation-style-language/schema/raw/master/csl-citation.json"}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(Ashwell, 2008; Iwaniuk et al., 2001)</w:t>
            </w:r>
            <w:r w:rsidRPr="00547227">
              <w:rPr>
                <w:rFonts w:ascii="Arial" w:hAnsi="Arial" w:cs="Arial"/>
                <w:szCs w:val="24"/>
                <w:lang w:val="en-GB"/>
              </w:rPr>
              <w:fldChar w:fldCharType="end"/>
            </w:r>
          </w:p>
        </w:tc>
      </w:tr>
    </w:tbl>
    <w:p w14:paraId="4C2B3719" w14:textId="77777777" w:rsidR="00952763" w:rsidRPr="00547227" w:rsidRDefault="00952763" w:rsidP="00F33EB3">
      <w:pPr>
        <w:spacing w:line="480" w:lineRule="auto"/>
        <w:rPr>
          <w:rFonts w:ascii="Arial" w:hAnsi="Arial" w:cs="Arial"/>
          <w:szCs w:val="24"/>
          <w:lang w:val="en-GB"/>
        </w:rPr>
      </w:pPr>
    </w:p>
    <w:p w14:paraId="24A13E4C" w14:textId="30C1F1FE" w:rsidR="00952763" w:rsidRPr="00547227" w:rsidRDefault="00952763" w:rsidP="00F33EB3">
      <w:pPr>
        <w:spacing w:line="480" w:lineRule="auto"/>
        <w:rPr>
          <w:rFonts w:ascii="Arial" w:hAnsi="Arial" w:cs="Arial"/>
          <w:szCs w:val="24"/>
          <w:lang w:val="en-GB"/>
        </w:rPr>
      </w:pPr>
      <w:r w:rsidRPr="00547227">
        <w:rPr>
          <w:rFonts w:ascii="Arial" w:hAnsi="Arial" w:cs="Arial"/>
          <w:szCs w:val="24"/>
          <w:lang w:val="en-GB"/>
        </w:rPr>
        <w:t>Dataset</w:t>
      </w:r>
    </w:p>
    <w:p w14:paraId="58DFB1D7" w14:textId="77777777" w:rsidR="00952763" w:rsidRPr="00547227" w:rsidRDefault="00952763" w:rsidP="00F33EB3">
      <w:pPr>
        <w:spacing w:line="480" w:lineRule="auto"/>
        <w:rPr>
          <w:rFonts w:ascii="Arial" w:hAnsi="Arial" w:cs="Arial"/>
          <w:szCs w:val="24"/>
          <w:lang w:val="en-GB"/>
        </w:rPr>
      </w:pPr>
      <w:r w:rsidRPr="00547227">
        <w:rPr>
          <w:rFonts w:ascii="Arial" w:hAnsi="Arial" w:cs="Arial"/>
          <w:szCs w:val="24"/>
          <w:lang w:val="en-GB"/>
        </w:rPr>
        <w:t>Imputed dataset</w:t>
      </w:r>
      <w:r w:rsidR="00D32CA6" w:rsidRPr="00547227">
        <w:rPr>
          <w:rFonts w:ascii="Arial" w:hAnsi="Arial" w:cs="Arial"/>
          <w:szCs w:val="24"/>
          <w:lang w:val="en-GB"/>
        </w:rPr>
        <w:t>s</w:t>
      </w:r>
    </w:p>
    <w:p w14:paraId="18B662D8" w14:textId="77777777" w:rsidR="00952763" w:rsidRPr="00547227" w:rsidRDefault="00952763" w:rsidP="00F33EB3">
      <w:pPr>
        <w:spacing w:line="480" w:lineRule="auto"/>
        <w:rPr>
          <w:rFonts w:ascii="Arial" w:hAnsi="Arial" w:cs="Arial"/>
          <w:szCs w:val="24"/>
          <w:lang w:val="en-GB"/>
        </w:rPr>
      </w:pPr>
      <w:r w:rsidRPr="00547227">
        <w:rPr>
          <w:rFonts w:ascii="Arial" w:hAnsi="Arial" w:cs="Arial"/>
          <w:szCs w:val="24"/>
          <w:lang w:val="en-GB"/>
        </w:rPr>
        <w:t>R Code</w:t>
      </w:r>
    </w:p>
    <w:p w14:paraId="27FAB4DD" w14:textId="77777777" w:rsidR="00791A5D" w:rsidRPr="00547227" w:rsidRDefault="00152BEF" w:rsidP="00F33EB3">
      <w:pPr>
        <w:pStyle w:val="Heading1"/>
        <w:spacing w:line="480" w:lineRule="auto"/>
        <w:rPr>
          <w:rFonts w:ascii="Arial" w:hAnsi="Arial" w:cs="Arial"/>
          <w:sz w:val="24"/>
          <w:szCs w:val="24"/>
          <w:lang w:val="en-GB"/>
        </w:rPr>
      </w:pPr>
      <w:r w:rsidRPr="00547227">
        <w:rPr>
          <w:rFonts w:ascii="Arial" w:hAnsi="Arial" w:cs="Arial"/>
          <w:sz w:val="24"/>
          <w:szCs w:val="24"/>
          <w:lang w:val="en-GB"/>
        </w:rPr>
        <w:t>Acknowledgements</w:t>
      </w:r>
    </w:p>
    <w:p w14:paraId="57F94532" w14:textId="56E78C5A" w:rsidR="00152BEF" w:rsidRPr="00547227" w:rsidRDefault="00152BEF" w:rsidP="00F33EB3">
      <w:pPr>
        <w:spacing w:line="480" w:lineRule="auto"/>
        <w:rPr>
          <w:rFonts w:ascii="Arial" w:hAnsi="Arial" w:cs="Arial"/>
          <w:szCs w:val="24"/>
          <w:lang w:val="en-GB"/>
        </w:rPr>
      </w:pPr>
      <w:r w:rsidRPr="00547227">
        <w:rPr>
          <w:rFonts w:ascii="Arial" w:hAnsi="Arial" w:cs="Arial"/>
          <w:szCs w:val="24"/>
          <w:lang w:val="en-GB"/>
        </w:rPr>
        <w:t xml:space="preserve">Thomas Guillerme for </w:t>
      </w:r>
      <w:r w:rsidR="00417D65">
        <w:rPr>
          <w:rFonts w:ascii="Arial" w:hAnsi="Arial" w:cs="Arial"/>
          <w:szCs w:val="24"/>
          <w:lang w:val="en-GB"/>
        </w:rPr>
        <w:t>help</w:t>
      </w:r>
      <w:r w:rsidR="00417D65" w:rsidRPr="00547227">
        <w:rPr>
          <w:rFonts w:ascii="Arial" w:hAnsi="Arial" w:cs="Arial"/>
          <w:szCs w:val="24"/>
          <w:lang w:val="en-GB"/>
        </w:rPr>
        <w:t xml:space="preserve"> </w:t>
      </w:r>
      <w:r w:rsidRPr="00547227">
        <w:rPr>
          <w:rFonts w:ascii="Arial" w:hAnsi="Arial" w:cs="Arial"/>
          <w:szCs w:val="24"/>
          <w:lang w:val="en-GB"/>
        </w:rPr>
        <w:t>with programmin</w:t>
      </w:r>
      <w:r w:rsidR="00417D65">
        <w:rPr>
          <w:rFonts w:ascii="Arial" w:hAnsi="Arial" w:cs="Arial"/>
          <w:szCs w:val="24"/>
          <w:lang w:val="en-GB"/>
        </w:rPr>
        <w:t>g</w:t>
      </w:r>
      <w:r w:rsidR="00A209CC">
        <w:rPr>
          <w:rFonts w:ascii="Arial" w:hAnsi="Arial" w:cs="Arial"/>
          <w:szCs w:val="24"/>
          <w:lang w:val="en-GB"/>
        </w:rPr>
        <w:t>, COVID19</w:t>
      </w:r>
    </w:p>
    <w:p w14:paraId="7A1BC8C7" w14:textId="77777777" w:rsidR="00525CE6" w:rsidRPr="00525CE6" w:rsidRDefault="003D0E61" w:rsidP="00525CE6">
      <w:pPr>
        <w:pStyle w:val="EndNoteBibliography"/>
        <w:spacing w:after="0"/>
        <w:ind w:left="720" w:hanging="720"/>
      </w:pPr>
      <w:r w:rsidRPr="00547227">
        <w:rPr>
          <w:rFonts w:ascii="Arial" w:hAnsi="Arial" w:cs="Arial"/>
          <w:szCs w:val="24"/>
          <w:lang w:val="en-GB"/>
        </w:rPr>
        <w:fldChar w:fldCharType="begin"/>
      </w:r>
      <w:r w:rsidRPr="00547227">
        <w:rPr>
          <w:rFonts w:ascii="Arial" w:hAnsi="Arial" w:cs="Arial"/>
          <w:szCs w:val="24"/>
          <w:lang w:val="en-GB"/>
        </w:rPr>
        <w:instrText xml:space="preserve"> ADDIN EN.REFLIST </w:instrText>
      </w:r>
      <w:r w:rsidRPr="00547227">
        <w:rPr>
          <w:rFonts w:ascii="Arial" w:hAnsi="Arial" w:cs="Arial"/>
          <w:szCs w:val="24"/>
          <w:lang w:val="en-GB"/>
        </w:rPr>
        <w:fldChar w:fldCharType="separate"/>
      </w:r>
      <w:r w:rsidR="00525CE6" w:rsidRPr="00525CE6">
        <w:t xml:space="preserve">Abelson, E. S. (2016). Brain size is correlated with endangerment status in mammals. </w:t>
      </w:r>
      <w:r w:rsidR="00525CE6" w:rsidRPr="00525CE6">
        <w:rPr>
          <w:i/>
        </w:rPr>
        <w:t>Proc Biol Sci, 283</w:t>
      </w:r>
      <w:r w:rsidR="00525CE6" w:rsidRPr="00525CE6">
        <w:t>(1825), 20152772. doi:10.1098/rspb.2015.2772</w:t>
      </w:r>
    </w:p>
    <w:p w14:paraId="71CF58D4" w14:textId="77777777" w:rsidR="00525CE6" w:rsidRPr="00525CE6" w:rsidRDefault="00525CE6" w:rsidP="00525CE6">
      <w:pPr>
        <w:pStyle w:val="EndNoteBibliography"/>
        <w:spacing w:after="0"/>
        <w:ind w:left="720" w:hanging="720"/>
      </w:pPr>
      <w:r w:rsidRPr="00525CE6">
        <w:t xml:space="preserve">Aiello, L. C., &amp; Wheeler, P. (1995). The Expensive-Tissue Hypothesis: The Brain and the Digestive System in Human and Primate Evolution. </w:t>
      </w:r>
      <w:r w:rsidRPr="00525CE6">
        <w:rPr>
          <w:i/>
        </w:rPr>
        <w:t>Current Anthropology, 36</w:t>
      </w:r>
      <w:r w:rsidRPr="00525CE6">
        <w:t>(2), 199-221. doi:10.1086/204350</w:t>
      </w:r>
    </w:p>
    <w:p w14:paraId="34EDFB07" w14:textId="77777777" w:rsidR="00525CE6" w:rsidRPr="00525CE6" w:rsidRDefault="00525CE6" w:rsidP="00525CE6">
      <w:pPr>
        <w:pStyle w:val="EndNoteBibliography"/>
        <w:spacing w:after="0"/>
        <w:ind w:left="720" w:hanging="720"/>
      </w:pPr>
      <w:r w:rsidRPr="00525CE6">
        <w:t xml:space="preserve">Ashwell, K. W. (2008). Encephalization of Australian and New Guinean marsupials. </w:t>
      </w:r>
      <w:r w:rsidRPr="00525CE6">
        <w:rPr>
          <w:i/>
        </w:rPr>
        <w:t>Brain Behav Evol, 71</w:t>
      </w:r>
      <w:r w:rsidRPr="00525CE6">
        <w:t>(3), 181-199. doi:10.1159/000114406</w:t>
      </w:r>
    </w:p>
    <w:p w14:paraId="3365E9EB" w14:textId="77777777" w:rsidR="00525CE6" w:rsidRPr="00525CE6" w:rsidRDefault="00525CE6" w:rsidP="00525CE6">
      <w:pPr>
        <w:pStyle w:val="EndNoteBibliography"/>
        <w:spacing w:after="0"/>
        <w:ind w:left="720" w:hanging="720"/>
      </w:pPr>
      <w:r w:rsidRPr="00525CE6">
        <w:t xml:space="preserve">Barrickman, N. L., &amp; Lin, M. J. (2010). Encephalization, expensive tissues, and energetics: An examination of the relative costs of brain size in strepsirrhines. </w:t>
      </w:r>
      <w:r w:rsidRPr="00525CE6">
        <w:rPr>
          <w:i/>
        </w:rPr>
        <w:t>Am J Phys Anthropol, 143</w:t>
      </w:r>
      <w:r w:rsidRPr="00525CE6">
        <w:t>(4), 579-590. doi:10.1002/ajpa.21354</w:t>
      </w:r>
    </w:p>
    <w:p w14:paraId="406C4C10" w14:textId="77777777" w:rsidR="00525CE6" w:rsidRPr="00525CE6" w:rsidRDefault="00525CE6" w:rsidP="00525CE6">
      <w:pPr>
        <w:pStyle w:val="EndNoteBibliography"/>
        <w:spacing w:after="0"/>
        <w:ind w:left="720" w:hanging="720"/>
      </w:pPr>
      <w:r w:rsidRPr="00525CE6">
        <w:t xml:space="preserve">Barton, R. A., &amp; Capellini, I. (2011). Maternal investment, life histories, and the costs of brain growth in mammals. </w:t>
      </w:r>
      <w:r w:rsidRPr="00525CE6">
        <w:rPr>
          <w:i/>
        </w:rPr>
        <w:t>Proceedings of the National Academy of Sciences, 108</w:t>
      </w:r>
      <w:r w:rsidRPr="00525CE6">
        <w:t>(15), 6169-6174. doi:10.1073/pnas.1019140108</w:t>
      </w:r>
    </w:p>
    <w:p w14:paraId="36DF083D" w14:textId="77777777" w:rsidR="00525CE6" w:rsidRPr="00525CE6" w:rsidRDefault="00525CE6" w:rsidP="00525CE6">
      <w:pPr>
        <w:pStyle w:val="EndNoteBibliography"/>
        <w:spacing w:after="0"/>
        <w:ind w:left="720" w:hanging="720"/>
      </w:pPr>
      <w:r w:rsidRPr="00525CE6">
        <w:t xml:space="preserve">Barton, R. A., &amp; Montgomery, S. H. (2019). Proportional versus relative size as metrics in human brain evolution. </w:t>
      </w:r>
      <w:r w:rsidRPr="00525CE6">
        <w:rPr>
          <w:i/>
        </w:rPr>
        <w:t>Proceedings of the National Academy of Sciences, 116</w:t>
      </w:r>
      <w:r w:rsidRPr="00525CE6">
        <w:t>(1), 3-4. doi:10.1073/pnas.1817200116</w:t>
      </w:r>
    </w:p>
    <w:p w14:paraId="1A75A2F5" w14:textId="77777777" w:rsidR="00525CE6" w:rsidRPr="00525CE6" w:rsidRDefault="00525CE6" w:rsidP="00525CE6">
      <w:pPr>
        <w:pStyle w:val="EndNoteBibliography"/>
        <w:spacing w:after="0"/>
        <w:ind w:left="720" w:hanging="720"/>
      </w:pPr>
      <w:r w:rsidRPr="00525CE6">
        <w:t xml:space="preserve">Buuren, S. v., &amp; Groothuis-Oudshoorn, K. (2011). mice: Multivariate Imputation by Chained Equations inR. </w:t>
      </w:r>
      <w:r w:rsidRPr="00525CE6">
        <w:rPr>
          <w:i/>
        </w:rPr>
        <w:t>Journal of Statistical Software, 45</w:t>
      </w:r>
      <w:r w:rsidRPr="00525CE6">
        <w:t>(3), 1-67. doi:10.18637/jss.v045.i03</w:t>
      </w:r>
    </w:p>
    <w:p w14:paraId="517F74EE" w14:textId="77777777" w:rsidR="00525CE6" w:rsidRPr="00525CE6" w:rsidRDefault="00525CE6" w:rsidP="00525CE6">
      <w:pPr>
        <w:pStyle w:val="EndNoteBibliography"/>
        <w:spacing w:after="0"/>
        <w:ind w:left="720" w:hanging="720"/>
      </w:pPr>
      <w:r w:rsidRPr="00525CE6">
        <w:t xml:space="preserve">Byers, J. A. (1999). The distribution of play behaviour among Australian marsupials. </w:t>
      </w:r>
      <w:r w:rsidRPr="00525CE6">
        <w:rPr>
          <w:i/>
        </w:rPr>
        <w:t>Journal of zoology, 247</w:t>
      </w:r>
      <w:r w:rsidRPr="00525CE6">
        <w:t>(3), 349-356. doi:10.1111/j.1469-7998.1999.tb00997.x</w:t>
      </w:r>
    </w:p>
    <w:p w14:paraId="12EF22C9" w14:textId="77777777" w:rsidR="00525CE6" w:rsidRPr="00525CE6" w:rsidRDefault="00525CE6" w:rsidP="00525CE6">
      <w:pPr>
        <w:pStyle w:val="EndNoteBibliography"/>
        <w:spacing w:after="0"/>
        <w:ind w:left="720" w:hanging="720"/>
      </w:pPr>
      <w:r w:rsidRPr="00525CE6">
        <w:t xml:space="preserve">Carlisle, A., Selwood, L., Hinds, L. A., Saunders, N., Habgood, M., Mardon, K., &amp; Weisbecker, V. (2017). Testing hypotheses of developmental constraints on mammalian brain partition evolution, using marsupials. </w:t>
      </w:r>
      <w:r w:rsidRPr="00525CE6">
        <w:rPr>
          <w:i/>
        </w:rPr>
        <w:t>Sci Rep, 7</w:t>
      </w:r>
      <w:r w:rsidRPr="00525CE6">
        <w:t>(1), 4241. doi:10.1038/s41598-017-02726-9</w:t>
      </w:r>
    </w:p>
    <w:p w14:paraId="3BE5E4CF" w14:textId="77777777" w:rsidR="00525CE6" w:rsidRPr="00525CE6" w:rsidRDefault="00525CE6" w:rsidP="00525CE6">
      <w:pPr>
        <w:pStyle w:val="EndNoteBibliography"/>
        <w:spacing w:after="0"/>
        <w:ind w:left="720" w:hanging="720"/>
      </w:pPr>
      <w:r w:rsidRPr="00525CE6">
        <w:t xml:space="preserve">DeCasien, A. R., Williams, S. A., &amp; Higham, J. P. (2017). Primate brain size is predicted by diet but not sociality. </w:t>
      </w:r>
      <w:r w:rsidRPr="00525CE6">
        <w:rPr>
          <w:i/>
        </w:rPr>
        <w:t>Nat Ecol Evol, 1</w:t>
      </w:r>
      <w:r w:rsidRPr="00525CE6">
        <w:t>(5), 112. doi:10.1038/s41559-017-0112</w:t>
      </w:r>
    </w:p>
    <w:p w14:paraId="5BA9E442" w14:textId="77777777" w:rsidR="00525CE6" w:rsidRPr="00525CE6" w:rsidRDefault="00525CE6" w:rsidP="00525CE6">
      <w:pPr>
        <w:pStyle w:val="EndNoteBibliography"/>
        <w:spacing w:after="0"/>
        <w:ind w:left="720" w:hanging="720"/>
      </w:pPr>
      <w:r w:rsidRPr="00525CE6">
        <w:t xml:space="preserve">Demirtas, H. (2018). </w:t>
      </w:r>
      <w:r w:rsidRPr="00525CE6">
        <w:rPr>
          <w:i/>
        </w:rPr>
        <w:t>Flexible Imputation of Missing Data</w:t>
      </w:r>
      <w:r w:rsidRPr="00525CE6">
        <w:t xml:space="preserve"> (Vol. 85): CRC Press.</w:t>
      </w:r>
    </w:p>
    <w:p w14:paraId="7D0F4FF2" w14:textId="77777777" w:rsidR="00525CE6" w:rsidRPr="00525CE6" w:rsidRDefault="00525CE6" w:rsidP="00525CE6">
      <w:pPr>
        <w:pStyle w:val="EndNoteBibliography"/>
        <w:spacing w:after="0"/>
        <w:ind w:left="720" w:hanging="720"/>
      </w:pPr>
      <w:r w:rsidRPr="00525CE6">
        <w:lastRenderedPageBreak/>
        <w:t xml:space="preserve">Dunbar, R. I. M. (1998). The social brain hypothesis. </w:t>
      </w:r>
      <w:r w:rsidRPr="00525CE6">
        <w:rPr>
          <w:i/>
        </w:rPr>
        <w:t>Evolutionary Anthropology: Issues, News, and Reviews, 6</w:t>
      </w:r>
      <w:r w:rsidRPr="00525CE6">
        <w:t>(5), 178-190. doi:10.1002/(sici)1520-6505(1998)6:5&lt;178::Aid-evan5&gt;3.0.Co;2-8</w:t>
      </w:r>
    </w:p>
    <w:p w14:paraId="603BA8F4" w14:textId="77777777" w:rsidR="00525CE6" w:rsidRPr="00525CE6" w:rsidRDefault="00525CE6" w:rsidP="00525CE6">
      <w:pPr>
        <w:pStyle w:val="EndNoteBibliography"/>
        <w:spacing w:after="0"/>
        <w:ind w:left="720" w:hanging="720"/>
      </w:pPr>
      <w:r w:rsidRPr="00525CE6">
        <w:t xml:space="preserve">Fisher, D. O., Blomberg, S. P., &amp; Owens, I. P. (2003). Extrinsic versus intrinsic factors in the decline and extinction of Australian marsupials. </w:t>
      </w:r>
      <w:r w:rsidRPr="00525CE6">
        <w:rPr>
          <w:i/>
        </w:rPr>
        <w:t>Proc Biol Sci, 270</w:t>
      </w:r>
      <w:r w:rsidRPr="00525CE6">
        <w:t>(1526), 1801-1808. doi:10.1098/rspb.2003.2447</w:t>
      </w:r>
    </w:p>
    <w:p w14:paraId="4659CB93" w14:textId="77777777" w:rsidR="00525CE6" w:rsidRPr="00525CE6" w:rsidRDefault="00525CE6" w:rsidP="00525CE6">
      <w:pPr>
        <w:pStyle w:val="EndNoteBibliography"/>
        <w:spacing w:after="0"/>
        <w:ind w:left="720" w:hanging="720"/>
      </w:pPr>
      <w:r w:rsidRPr="00525CE6">
        <w:t xml:space="preserve">Fox, K. C. R., Muthukrishna, M., &amp; Shultz, S. (2017). The social and cultural roots of whale and dolphin brains. </w:t>
      </w:r>
      <w:r w:rsidRPr="00525CE6">
        <w:rPr>
          <w:i/>
        </w:rPr>
        <w:t>Nat Ecol Evol, 1</w:t>
      </w:r>
      <w:r w:rsidRPr="00525CE6">
        <w:t>(11), 1699-1705. doi:10.1038/s41559-017-0336-y</w:t>
      </w:r>
    </w:p>
    <w:p w14:paraId="0A867C17" w14:textId="77777777" w:rsidR="00525CE6" w:rsidRPr="00525CE6" w:rsidRDefault="00525CE6" w:rsidP="00525CE6">
      <w:pPr>
        <w:pStyle w:val="EndNoteBibliography"/>
        <w:spacing w:after="0"/>
        <w:ind w:left="720" w:hanging="720"/>
      </w:pPr>
      <w:r w:rsidRPr="00525CE6">
        <w:t xml:space="preserve">Gonzalez-Voyer, A., Gonzalez-Suarez, M., Vila, C., &amp; Revilla, E. (2016). Larger brain size indirectly increases vulnerability to extinction in mammals. </w:t>
      </w:r>
      <w:r w:rsidRPr="00525CE6">
        <w:rPr>
          <w:i/>
        </w:rPr>
        <w:t>Evolution, 70</w:t>
      </w:r>
      <w:r w:rsidRPr="00525CE6">
        <w:t>(6), 1364-1375. doi:10.1111/evo.12943</w:t>
      </w:r>
    </w:p>
    <w:p w14:paraId="57C9EA99" w14:textId="77777777" w:rsidR="00525CE6" w:rsidRPr="00525CE6" w:rsidRDefault="00525CE6" w:rsidP="00525CE6">
      <w:pPr>
        <w:pStyle w:val="EndNoteBibliography"/>
        <w:spacing w:after="0"/>
        <w:ind w:left="720" w:hanging="720"/>
      </w:pPr>
      <w:r w:rsidRPr="00525CE6">
        <w:t xml:space="preserve">Guillerme, T., &amp; Healy, K. (2014). mulTree: a package for running MCMCglmm analysis on multiple trees. </w:t>
      </w:r>
      <w:r w:rsidRPr="00525CE6">
        <w:rPr>
          <w:i/>
        </w:rPr>
        <w:t>Zonodo</w:t>
      </w:r>
      <w:r w:rsidRPr="00525CE6">
        <w:t>. doi:10.5281/zenodo. 12902</w:t>
      </w:r>
    </w:p>
    <w:p w14:paraId="65804034" w14:textId="77777777" w:rsidR="00525CE6" w:rsidRPr="00525CE6" w:rsidRDefault="00525CE6" w:rsidP="00525CE6">
      <w:pPr>
        <w:pStyle w:val="EndNoteBibliography"/>
        <w:spacing w:after="0"/>
        <w:ind w:left="720" w:hanging="720"/>
      </w:pPr>
      <w:r w:rsidRPr="00525CE6">
        <w:t xml:space="preserve">Hadfield, J. D. (2010). MCMC Methods for Multi-Response Generalized Linear Mixed Models: TheMCMCglmmRPackage. </w:t>
      </w:r>
      <w:r w:rsidRPr="00525CE6">
        <w:rPr>
          <w:i/>
        </w:rPr>
        <w:t>Journal of Statistical Software, 33</w:t>
      </w:r>
      <w:r w:rsidRPr="00525CE6">
        <w:t>(2), 1-22. doi:10.18637/jss.v033.i02</w:t>
      </w:r>
    </w:p>
    <w:p w14:paraId="02A6690D" w14:textId="66859EE6" w:rsidR="00525CE6" w:rsidRPr="00525CE6" w:rsidRDefault="00525CE6" w:rsidP="00525CE6">
      <w:pPr>
        <w:pStyle w:val="EndNoteBibliography"/>
        <w:ind w:left="720" w:hanging="720"/>
      </w:pPr>
      <w:r w:rsidRPr="00525CE6">
        <w:t xml:space="preserve">Harmon, L. J., Weir, J. T., Brock, C. D., Glor, R. E., &amp; Challenger, W. (2007). GEIGER: investigating evolutionary radiations. </w:t>
      </w:r>
      <w:r w:rsidRPr="00525CE6">
        <w:rPr>
          <w:i/>
        </w:rPr>
        <w:t>Bioinformatics, 24</w:t>
      </w:r>
      <w:r w:rsidRPr="00525CE6">
        <w:t xml:space="preserve">(1), 129-131. Retrieved from </w:t>
      </w:r>
      <w:hyperlink r:id="rId9" w:history="1">
        <w:r w:rsidRPr="00525CE6">
          <w:rPr>
            <w:rStyle w:val="Hyperlink"/>
          </w:rPr>
          <w:t>https://watermark.silverchair.com/btm538.pdf?token=AQECAHi208BE49Ooan9kkhW_Ercy7Dm3ZL_9Cf3qfKAc485ysgAAAmQwggJgBgkqhkiG9w0BBwagggJRMIICTQIBADCCAkYGCSqGSIb3DQEHATAeBglghkgBZQMEAS4wEQQMjHVBsIJcoy5-86nMAgEQgIICF3Ctf6cURCPAZiGP0yeMVlxXuvMhqEwJlS94GsE2JzJPqLHD3fDLbZgi05kVUD3SKnDk7-e_Mx1s7JKP0LDjuEndtsM2-KMmJz71Wr0Fo--PLM3ZJt4HbDq6UWr9ZOZy0pobmI-2CmEsBzjZGSDsRVCW3rn4mlbwDUnvceF0GKo3hV7pniJzG09xsLlFVhDVv__UeDhTcW2DZPsMXHINnFZby06yvte2CzMaelLPrRlBUkNDzeOLiDbZX0x8tI2upwSOttzG8iivdeSW81sPDkOcLGRW0v_rmJ0lkAsq1XEriWrJbNUtTJesTMEhsRZ_cMObjIy3_av9yQBzr4wVFbZE2ehyBzVCdNXYZyMFZFZupUi94c3R1IgYm0ARzi9EcTdEV7q41nAOD3pALmoeG44QKf45wR3y1YHEgXeoQJgxvqp6QLuLioSPP3r7x65szqcegB45aCXYXShLLNpcDd_XrTFr-C-es5MtnpV74I391tDmn_6IitNMYYauE4Br0vSgPA0_GPcD5cmN_CL_pEp0puhAutwUMo5lvHI0TQXAVfLij0V2nsr9h4QVagRKduhcxKldlYISEO8LzfMM3nJbRLSh4Njnl6BIIwxWh8jC_Zzg3QHDDF_tZtu8M5xp7p1bpM33ujnJ7RNB2IyA2p3g-B0Gy4JTM_HT6LtxilygrERu4-ukjFZTCZKM8Zp2gqI2pH149f4</w:t>
        </w:r>
      </w:hyperlink>
    </w:p>
    <w:p w14:paraId="49DD1A78" w14:textId="529AB0B7" w:rsidR="00525CE6" w:rsidRPr="00525CE6" w:rsidRDefault="003D5F47" w:rsidP="00525CE6">
      <w:pPr>
        <w:pStyle w:val="EndNoteBibliography"/>
        <w:spacing w:after="0"/>
        <w:ind w:left="720" w:hanging="720"/>
      </w:pPr>
      <w:hyperlink r:id="rId10" w:history="1">
        <w:r w:rsidR="00525CE6" w:rsidRPr="00525CE6">
          <w:rPr>
            <w:rStyle w:val="Hyperlink"/>
          </w:rPr>
          <w:t>https://watermark.silverchair.com/btm538.pdf?token=AQECAHi208BE49Ooan9kkhW_Ercy7Dm3ZL_9Cf3qfKAc485ysgAAAmQwggJgBgkqhkiG9w0BBwagggJRMIICTQIBADCCAkYGCSqGSIb3DQEHATAeBglghkgBZQMEAS4wEQQMfII7FQp8ZCXX2WowAgEQgIICF4XSzIvnk1VgY4jzBRuOYSRfCC3B5E-cIyS2kUP8XMpel6Tc5dJbGoUwTF50zb5vLivgtVbNZ2nEit0j5YvSH9Mnyws6em6HdMgt19hDrTflVH_9gZF-LV-VushlQCaN4trLjy2WZEtbhf2Qes-yD2MpZ72AgwqmTi4AvuTlUt1FPan7JBjhkJNdKjFSK73PYLY9S7hw0KjHSkzx7kOvBV5Za11jKTvl5ebS6d02GbSlxq4M5bRX0bWogqkNmT94m6VGQcNGyXvJE_2zA6keSj7O-vJrG2Nwem0jmX5_Jc7k477gLdENjleeNEeDHiQQ1NfMJOkhctZH3DIWFx0J80dZdeOQ5fhPHEqidiqnc0-9nFRWMZDIiv0to-v_s1wJzuvrpQGH7zmUgvalDmHjddNn9SfNsFeeaL-pTXwmrVHJL3zGdsrAqNkveiYaz9KljZKT8HT_3x4Tk9jCXLhf43WC0oM5Pv77Qd4rLWqsiZOXKZ1Oq75cT1NG00FDBJXOaCeCUcTOslwwi8mK7AX_Og4mrPHNgbfSs4ONP7dKCWub4wOVjinc5KYIbj9KQcJhBOQrwyt3Ak1BS8banvBfGWYd0KSlfSEuzCUw4Oi0Fm--</w:t>
        </w:r>
        <w:r w:rsidR="00525CE6" w:rsidRPr="00525CE6">
          <w:rPr>
            <w:rStyle w:val="Hyperlink"/>
          </w:rPr>
          <w:lastRenderedPageBreak/>
          <w:t>hzir07WTX0gP-GVFNdHPaG2T0OPwT0AJHdGRJI1yRm1VX1349kRu0dwgKrYeksZXve1cEWdAGDup2YmJB-MqUHW9VgKfWu0</w:t>
        </w:r>
      </w:hyperlink>
    </w:p>
    <w:p w14:paraId="439668A3" w14:textId="77777777" w:rsidR="00525CE6" w:rsidRPr="00525CE6" w:rsidRDefault="00525CE6" w:rsidP="00525CE6">
      <w:pPr>
        <w:pStyle w:val="EndNoteBibliography"/>
        <w:spacing w:after="0"/>
        <w:ind w:left="720" w:hanging="720"/>
      </w:pPr>
      <w:r w:rsidRPr="00525CE6">
        <w:t xml:space="preserve">Healy, S. D., &amp; Rowe, C. (2007). A critique of comparative studies of brain size. </w:t>
      </w:r>
      <w:r w:rsidRPr="00525CE6">
        <w:rPr>
          <w:i/>
        </w:rPr>
        <w:t>Proc Biol Sci, 274</w:t>
      </w:r>
      <w:r w:rsidRPr="00525CE6">
        <w:t>(1609), 453-464. doi:10.1098/rspb.2006.3748</w:t>
      </w:r>
    </w:p>
    <w:p w14:paraId="0030B505" w14:textId="77777777" w:rsidR="00525CE6" w:rsidRPr="00525CE6" w:rsidRDefault="00525CE6" w:rsidP="00525CE6">
      <w:pPr>
        <w:pStyle w:val="EndNoteBibliography"/>
        <w:spacing w:after="0"/>
        <w:ind w:left="720" w:hanging="720"/>
      </w:pPr>
      <w:r w:rsidRPr="00525CE6">
        <w:t xml:space="preserve">Heldstab, S. A., Isler, K., &amp; van Schaik, C. P. (2018). Hibernation constrains brain size evolution in mammals. </w:t>
      </w:r>
      <w:r w:rsidRPr="00525CE6">
        <w:rPr>
          <w:i/>
        </w:rPr>
        <w:t>J Evol Biol, 31</w:t>
      </w:r>
      <w:r w:rsidRPr="00525CE6">
        <w:t>(10), 1582-1588. doi:10.1111/jeb.13353</w:t>
      </w:r>
    </w:p>
    <w:p w14:paraId="15450EEA" w14:textId="77777777" w:rsidR="00525CE6" w:rsidRPr="00525CE6" w:rsidRDefault="00525CE6" w:rsidP="00525CE6">
      <w:pPr>
        <w:pStyle w:val="EndNoteBibliography"/>
        <w:spacing w:after="0"/>
        <w:ind w:left="720" w:hanging="720"/>
      </w:pPr>
      <w:r w:rsidRPr="00525CE6">
        <w:t xml:space="preserve">Hintz, W. D., &amp; Lonzarich, D. G. (2018). Maximizing foraging success: the roles of group size, predation risk, competition, and ontogeny. </w:t>
      </w:r>
      <w:r w:rsidRPr="00525CE6">
        <w:rPr>
          <w:i/>
        </w:rPr>
        <w:t>Ecosphere, 9</w:t>
      </w:r>
      <w:r w:rsidRPr="00525CE6">
        <w:t>(10), e02456. doi:10.1002/ecs2.2456</w:t>
      </w:r>
    </w:p>
    <w:p w14:paraId="30DFAC60" w14:textId="77777777" w:rsidR="00525CE6" w:rsidRPr="00525CE6" w:rsidRDefault="00525CE6" w:rsidP="00525CE6">
      <w:pPr>
        <w:pStyle w:val="EndNoteBibliography"/>
        <w:spacing w:after="0"/>
        <w:ind w:left="720" w:hanging="720"/>
      </w:pPr>
      <w:r w:rsidRPr="00525CE6">
        <w:t xml:space="preserve">Holekamp, K. E., &amp; Benson-Amram, S. (2017). The evolution of intelligence in mammalian carnivores. </w:t>
      </w:r>
      <w:r w:rsidRPr="00525CE6">
        <w:rPr>
          <w:i/>
        </w:rPr>
        <w:t>Interface Focus, 7</w:t>
      </w:r>
      <w:r w:rsidRPr="00525CE6">
        <w:t>(3), 20160108. doi:10.1098/rsfs.2016.0108</w:t>
      </w:r>
    </w:p>
    <w:p w14:paraId="53C5DF34" w14:textId="77777777" w:rsidR="00525CE6" w:rsidRPr="00525CE6" w:rsidRDefault="00525CE6" w:rsidP="00525CE6">
      <w:pPr>
        <w:pStyle w:val="EndNoteBibliography"/>
        <w:spacing w:after="0"/>
        <w:ind w:left="720" w:hanging="720"/>
      </w:pPr>
      <w:r w:rsidRPr="00525CE6">
        <w:t xml:space="preserve">Hyndman, R. J., Einbeck, J., Wand, M., &amp; Hyndman, M. R. (2018). Package ‘hdrcde’. </w:t>
      </w:r>
    </w:p>
    <w:p w14:paraId="6AC5D945" w14:textId="77777777" w:rsidR="00525CE6" w:rsidRPr="00525CE6" w:rsidRDefault="00525CE6" w:rsidP="00525CE6">
      <w:pPr>
        <w:pStyle w:val="EndNoteBibliography"/>
        <w:spacing w:after="0"/>
        <w:ind w:left="720" w:hanging="720"/>
      </w:pPr>
      <w:r w:rsidRPr="00525CE6">
        <w:t xml:space="preserve">Isler, K. (2011). Energetic trade-offs between brain size and offspring production: Marsupials confirm a general mammalian pattern. </w:t>
      </w:r>
      <w:r w:rsidRPr="00525CE6">
        <w:rPr>
          <w:i/>
        </w:rPr>
        <w:t>BioEssays, 33</w:t>
      </w:r>
      <w:r w:rsidRPr="00525CE6">
        <w:t>(3), 173-179. doi:10.1002/bies.201000123</w:t>
      </w:r>
    </w:p>
    <w:p w14:paraId="60EA84CC" w14:textId="77777777" w:rsidR="00525CE6" w:rsidRPr="00525CE6" w:rsidRDefault="00525CE6" w:rsidP="00525CE6">
      <w:pPr>
        <w:pStyle w:val="EndNoteBibliography"/>
        <w:spacing w:after="0"/>
        <w:ind w:left="720" w:hanging="720"/>
      </w:pPr>
      <w:r w:rsidRPr="00525CE6">
        <w:t xml:space="preserve">Isler, K., &amp; van Schaik, C. (2006). Costs of encephalization: the energy trade-off hypothesis tested on birds. </w:t>
      </w:r>
      <w:r w:rsidRPr="00525CE6">
        <w:rPr>
          <w:i/>
        </w:rPr>
        <w:t>J Hum Evol, 51</w:t>
      </w:r>
      <w:r w:rsidRPr="00525CE6">
        <w:t>(3), 228-243. doi:10.1016/j.jhevol.2006.03.006</w:t>
      </w:r>
    </w:p>
    <w:p w14:paraId="287C44C1" w14:textId="77777777" w:rsidR="00525CE6" w:rsidRPr="00525CE6" w:rsidRDefault="00525CE6" w:rsidP="00525CE6">
      <w:pPr>
        <w:pStyle w:val="EndNoteBibliography"/>
        <w:spacing w:after="0"/>
        <w:ind w:left="720" w:hanging="720"/>
      </w:pPr>
      <w:r w:rsidRPr="00525CE6">
        <w:t xml:space="preserve">Isler, K., &amp; van Schaik, C. P. (2009). The Expensive Brain: a framework for explaining evolutionary changes in brain size. </w:t>
      </w:r>
      <w:r w:rsidRPr="00525CE6">
        <w:rPr>
          <w:i/>
        </w:rPr>
        <w:t>J Hum Evol, 57</w:t>
      </w:r>
      <w:r w:rsidRPr="00525CE6">
        <w:t>(4), 392-400. doi:10.1016/j.jhevol.2009.04.009</w:t>
      </w:r>
    </w:p>
    <w:p w14:paraId="57DCFD22" w14:textId="77777777" w:rsidR="00525CE6" w:rsidRPr="00525CE6" w:rsidRDefault="00525CE6" w:rsidP="00525CE6">
      <w:pPr>
        <w:pStyle w:val="EndNoteBibliography"/>
        <w:spacing w:after="0"/>
        <w:ind w:left="720" w:hanging="720"/>
      </w:pPr>
      <w:r w:rsidRPr="00525CE6">
        <w:t xml:space="preserve">Isler, K., &amp; van Schaik, C. P. (2012). Allomaternal care, life history and brain size evolution in mammals. </w:t>
      </w:r>
      <w:r w:rsidRPr="00525CE6">
        <w:rPr>
          <w:i/>
        </w:rPr>
        <w:t>J Hum Evol, 63</w:t>
      </w:r>
      <w:r w:rsidRPr="00525CE6">
        <w:t>(1), 52-63. doi:10.1016/j.jhevol.2012.03.009</w:t>
      </w:r>
    </w:p>
    <w:p w14:paraId="76016AA0" w14:textId="77777777" w:rsidR="00525CE6" w:rsidRPr="00525CE6" w:rsidRDefault="00525CE6" w:rsidP="00525CE6">
      <w:pPr>
        <w:pStyle w:val="EndNoteBibliography"/>
        <w:spacing w:after="0"/>
        <w:ind w:left="720" w:hanging="720"/>
      </w:pPr>
      <w:r w:rsidRPr="00525CE6">
        <w:t xml:space="preserve">Iwaniuk, A. N., Nelson, J. E., &amp; Pellis, S. M. (2001). Do big-brained animals play more? Comparative analyses of play and relative brain size in mammals. </w:t>
      </w:r>
      <w:r w:rsidRPr="00525CE6">
        <w:rPr>
          <w:i/>
        </w:rPr>
        <w:t>Journal of Comparative Psychology, 115</w:t>
      </w:r>
      <w:r w:rsidRPr="00525CE6">
        <w:t>(1), 29-41. doi:10.1037/0735-7036.115.1.29</w:t>
      </w:r>
    </w:p>
    <w:p w14:paraId="3995C72C" w14:textId="77777777" w:rsidR="00525CE6" w:rsidRPr="00525CE6" w:rsidRDefault="00525CE6" w:rsidP="00525CE6">
      <w:pPr>
        <w:pStyle w:val="EndNoteBibliography"/>
        <w:spacing w:after="0"/>
        <w:ind w:left="720" w:hanging="720"/>
      </w:pPr>
      <w:r w:rsidRPr="00525CE6">
        <w:t xml:space="preserve">Jerison, H. J. (1973). </w:t>
      </w:r>
      <w:r w:rsidRPr="00525CE6">
        <w:rPr>
          <w:i/>
        </w:rPr>
        <w:t>Evolution of the Brain and Intelligence</w:t>
      </w:r>
      <w:r w:rsidRPr="00525CE6">
        <w:t>. New York: Academic Press.</w:t>
      </w:r>
    </w:p>
    <w:p w14:paraId="6A2B42F5" w14:textId="77777777" w:rsidR="00525CE6" w:rsidRPr="00525CE6" w:rsidRDefault="00525CE6" w:rsidP="00525CE6">
      <w:pPr>
        <w:pStyle w:val="EndNoteBibliography"/>
        <w:spacing w:after="0"/>
        <w:ind w:left="720" w:hanging="720"/>
      </w:pPr>
      <w:r w:rsidRPr="00525CE6">
        <w:t xml:space="preserve">Little, R. J. A. (1988). Missing-Data Adjustments in Large Surveys. </w:t>
      </w:r>
      <w:r w:rsidRPr="00525CE6">
        <w:rPr>
          <w:i/>
        </w:rPr>
        <w:t>Journal of Business &amp; Economic Statistics, 6</w:t>
      </w:r>
      <w:r w:rsidRPr="00525CE6">
        <w:t>(3), 287-296. doi:10.1080/07350015.1988.10509663</w:t>
      </w:r>
    </w:p>
    <w:p w14:paraId="7A5ADE88" w14:textId="77777777" w:rsidR="00525CE6" w:rsidRPr="00525CE6" w:rsidRDefault="00525CE6" w:rsidP="00525CE6">
      <w:pPr>
        <w:pStyle w:val="EndNoteBibliography"/>
        <w:spacing w:after="0"/>
        <w:ind w:left="720" w:hanging="720"/>
      </w:pPr>
      <w:r w:rsidRPr="00525CE6">
        <w:t xml:space="preserve">Logan, C. J., Avin, S., Boogert, N., Buskell, A., Cross, F. R., Currie, A., . . . Montgomery, S. H. (2018). Beyond brain size: Uncovering the neural correlates of behavioral and cognitive specialization. </w:t>
      </w:r>
      <w:r w:rsidRPr="00525CE6">
        <w:rPr>
          <w:i/>
        </w:rPr>
        <w:t>Comparative Cognition &amp; Behavior Reviews, 13</w:t>
      </w:r>
      <w:r w:rsidRPr="00525CE6">
        <w:t>, 55-89. doi:10.3819/ccbr.2018.130008</w:t>
      </w:r>
    </w:p>
    <w:p w14:paraId="6AC9FBA1" w14:textId="77777777" w:rsidR="00525CE6" w:rsidRPr="00525CE6" w:rsidRDefault="00525CE6" w:rsidP="00525CE6">
      <w:pPr>
        <w:pStyle w:val="EndNoteBibliography"/>
        <w:spacing w:after="0"/>
        <w:ind w:left="720" w:hanging="720"/>
      </w:pPr>
      <w:r w:rsidRPr="00525CE6">
        <w:t xml:space="preserve">Lukas, D., &amp; Clutton-Brock, T. (2014). Evolution of social monogamy in primates is not consistently associated with male infanticide. </w:t>
      </w:r>
      <w:r w:rsidRPr="00525CE6">
        <w:rPr>
          <w:i/>
        </w:rPr>
        <w:t>Proceedings of the National Academy of Sciences, 111</w:t>
      </w:r>
      <w:r w:rsidRPr="00525CE6">
        <w:t>(17), E1674-E1674. doi:10.1073/pnas.1401012111</w:t>
      </w:r>
    </w:p>
    <w:p w14:paraId="555A6CFB" w14:textId="77777777" w:rsidR="00525CE6" w:rsidRPr="00525CE6" w:rsidRDefault="00525CE6" w:rsidP="00525CE6">
      <w:pPr>
        <w:pStyle w:val="EndNoteBibliography"/>
        <w:spacing w:after="0"/>
        <w:ind w:left="720" w:hanging="720"/>
      </w:pPr>
      <w:r w:rsidRPr="00525CE6">
        <w:t xml:space="preserve">Milton, K. (1981). Distribution Patterns of Tropical Plant Foods as an Evolutionary Stimulus to Primate Mental Development. </w:t>
      </w:r>
      <w:r w:rsidRPr="00525CE6">
        <w:rPr>
          <w:i/>
        </w:rPr>
        <w:t>American Anthropologist, 83</w:t>
      </w:r>
      <w:r w:rsidRPr="00525CE6">
        <w:t>(3), 534-548. doi:10.1525/aa.1981.83.3.02a00020</w:t>
      </w:r>
    </w:p>
    <w:p w14:paraId="4DF55BF8" w14:textId="77777777" w:rsidR="00525CE6" w:rsidRPr="00525CE6" w:rsidRDefault="00525CE6" w:rsidP="00525CE6">
      <w:pPr>
        <w:pStyle w:val="EndNoteBibliography"/>
        <w:spacing w:after="0"/>
        <w:ind w:left="720" w:hanging="720"/>
      </w:pPr>
      <w:r w:rsidRPr="00525CE6">
        <w:t xml:space="preserve">Mundry, R. (2014). Statistical Issues and Assumptions of Phylogenetic Generalized Least Squares. In L. Z. Garamszegi (Ed.), </w:t>
      </w:r>
      <w:r w:rsidRPr="00525CE6">
        <w:rPr>
          <w:i/>
        </w:rPr>
        <w:t>Modern Phylogenetic Comparative Methods and Their Application in Evolutionary Biology: Concepts and Practice</w:t>
      </w:r>
      <w:r w:rsidRPr="00525CE6">
        <w:t xml:space="preserve"> (pp. 131-153). Berlin, Heidelberg: Springer Berlin Heidelberg.</w:t>
      </w:r>
    </w:p>
    <w:p w14:paraId="1FFE475D" w14:textId="77777777" w:rsidR="00525CE6" w:rsidRPr="00525CE6" w:rsidRDefault="00525CE6" w:rsidP="00525CE6">
      <w:pPr>
        <w:pStyle w:val="EndNoteBibliography"/>
        <w:spacing w:after="0"/>
        <w:ind w:left="720" w:hanging="720"/>
      </w:pPr>
      <w:r w:rsidRPr="00525CE6">
        <w:t xml:space="preserve">Nakagawa, S., &amp; Freckleton, R. P. (2008). Missing inaction: the dangers of ignoring missing data. </w:t>
      </w:r>
      <w:r w:rsidRPr="00525CE6">
        <w:rPr>
          <w:i/>
        </w:rPr>
        <w:t>Trends Ecol Evol, 23</w:t>
      </w:r>
      <w:r w:rsidRPr="00525CE6">
        <w:t>(11), 592-596. doi:10.1016/j.tree.2008.06.014</w:t>
      </w:r>
    </w:p>
    <w:p w14:paraId="3EF1D95E" w14:textId="77777777" w:rsidR="00525CE6" w:rsidRPr="00525CE6" w:rsidRDefault="00525CE6" w:rsidP="00525CE6">
      <w:pPr>
        <w:pStyle w:val="EndNoteBibliography"/>
        <w:spacing w:after="0"/>
        <w:ind w:left="720" w:hanging="720"/>
      </w:pPr>
      <w:r w:rsidRPr="00525CE6">
        <w:t xml:space="preserve">Navarrete, A., van Schaik, C. P., &amp; Isler, K. (2011). Energetics and the evolution of human brain size. </w:t>
      </w:r>
      <w:r w:rsidRPr="00525CE6">
        <w:rPr>
          <w:i/>
        </w:rPr>
        <w:t>Nature, 480</w:t>
      </w:r>
      <w:r w:rsidRPr="00525CE6">
        <w:t>(7375), 91-93. doi:10.1038/nature10629</w:t>
      </w:r>
    </w:p>
    <w:p w14:paraId="3E5FC404" w14:textId="16C50C9F" w:rsidR="00525CE6" w:rsidRPr="00525CE6" w:rsidRDefault="00525CE6" w:rsidP="00525CE6">
      <w:pPr>
        <w:pStyle w:val="EndNoteBibliography"/>
        <w:spacing w:after="0"/>
        <w:ind w:left="720" w:hanging="720"/>
      </w:pPr>
      <w:r w:rsidRPr="00525CE6">
        <w:lastRenderedPageBreak/>
        <w:t xml:space="preserve">Orme, C. D. L. (2012). The caper package: comparative analyses in phylogenetics and evolution in R. 1-36. Retrieved from </w:t>
      </w:r>
      <w:hyperlink r:id="rId11" w:history="1">
        <w:r w:rsidRPr="00525CE6">
          <w:rPr>
            <w:rStyle w:val="Hyperlink"/>
          </w:rPr>
          <w:t>https://cran.r-project.org/web/packages/caper/vignettes/caper.pdf</w:t>
        </w:r>
      </w:hyperlink>
    </w:p>
    <w:p w14:paraId="6EA5C24B" w14:textId="77777777" w:rsidR="00525CE6" w:rsidRPr="00525CE6" w:rsidRDefault="00525CE6" w:rsidP="00525CE6">
      <w:pPr>
        <w:pStyle w:val="EndNoteBibliography"/>
        <w:spacing w:after="0"/>
        <w:ind w:left="720" w:hanging="720"/>
      </w:pPr>
      <w:r w:rsidRPr="00525CE6">
        <w:t>Raia, P., Castiglione, S., Serio, C., Mondanaro, A., Mel-Chionna, M., Febbraro, M. D., . . . Maintainer, F. C. (2019). Package 'RRphylo' Type Package Title Phylogenetic Ridge Regression Methods for Comparative Studies. doi:10.1111/2041</w:t>
      </w:r>
    </w:p>
    <w:p w14:paraId="261275F4" w14:textId="13038C81" w:rsidR="00525CE6" w:rsidRPr="00525CE6" w:rsidRDefault="00525CE6" w:rsidP="00525CE6">
      <w:pPr>
        <w:pStyle w:val="EndNoteBibliography"/>
        <w:spacing w:after="0"/>
        <w:ind w:left="720" w:hanging="720"/>
      </w:pPr>
      <w:r w:rsidRPr="00525CE6">
        <w:t xml:space="preserve">Reader, S. M., &amp; Laland, K. N. (2002). </w:t>
      </w:r>
      <w:r w:rsidRPr="00525CE6">
        <w:rPr>
          <w:i/>
        </w:rPr>
        <w:t>Social intelligence, innovation, and enhanced brain size in primates</w:t>
      </w:r>
      <w:r w:rsidRPr="00525CE6">
        <w:t xml:space="preserve">. Retrieved from </w:t>
      </w:r>
      <w:hyperlink r:id="rId12" w:history="1">
        <w:r w:rsidRPr="00525CE6">
          <w:rPr>
            <w:rStyle w:val="Hyperlink"/>
          </w:rPr>
          <w:t>www.pnas.orgcgidoi10.1073pnas.062041299</w:t>
        </w:r>
      </w:hyperlink>
    </w:p>
    <w:p w14:paraId="1EC800B9" w14:textId="77777777" w:rsidR="00525CE6" w:rsidRPr="00525CE6" w:rsidRDefault="00525CE6" w:rsidP="00525CE6">
      <w:pPr>
        <w:pStyle w:val="EndNoteBibliography"/>
        <w:spacing w:after="0"/>
        <w:ind w:left="720" w:hanging="720"/>
      </w:pPr>
      <w:r w:rsidRPr="00525CE6">
        <w:t xml:space="preserve">Resche-Rigon, M., &amp; White, I. R. (2018). Multiple imputation by chained equations for systematically and sporadically missing multilevel data. </w:t>
      </w:r>
      <w:r w:rsidRPr="00525CE6">
        <w:rPr>
          <w:i/>
        </w:rPr>
        <w:t>Stat Methods Med Res, 27</w:t>
      </w:r>
      <w:r w:rsidRPr="00525CE6">
        <w:t>(6), 1634-1649. doi:10.1177/0962280216666564</w:t>
      </w:r>
    </w:p>
    <w:p w14:paraId="6F4CFE10" w14:textId="77777777" w:rsidR="00525CE6" w:rsidRPr="00525CE6" w:rsidRDefault="00525CE6" w:rsidP="00525CE6">
      <w:pPr>
        <w:pStyle w:val="EndNoteBibliography"/>
        <w:spacing w:after="0"/>
        <w:ind w:left="720" w:hanging="720"/>
      </w:pPr>
      <w:r w:rsidRPr="00525CE6">
        <w:t xml:space="preserve">Revell, L. J. (2012). phytools: an R package for phylogenetic comparative biology (and other things). </w:t>
      </w:r>
      <w:r w:rsidRPr="00525CE6">
        <w:rPr>
          <w:i/>
        </w:rPr>
        <w:t>Methods in Ecology and Evolution, 3</w:t>
      </w:r>
      <w:r w:rsidRPr="00525CE6">
        <w:t>(2), 217-223. doi:10.1111/j.2041-210X.2011.00169.x</w:t>
      </w:r>
    </w:p>
    <w:p w14:paraId="577F8D8E" w14:textId="77777777" w:rsidR="00525CE6" w:rsidRPr="00525CE6" w:rsidRDefault="00525CE6" w:rsidP="00525CE6">
      <w:pPr>
        <w:pStyle w:val="EndNoteBibliography"/>
        <w:spacing w:after="0"/>
        <w:ind w:left="720" w:hanging="720"/>
      </w:pPr>
      <w:r w:rsidRPr="00525CE6">
        <w:t xml:space="preserve">Rosati, A. G. (2017). Foraging Cognition: Reviving the Ecological Intelligence Hypothesis. </w:t>
      </w:r>
      <w:r w:rsidRPr="00525CE6">
        <w:rPr>
          <w:i/>
        </w:rPr>
        <w:t>Trends Cogn Sci, 21</w:t>
      </w:r>
      <w:r w:rsidRPr="00525CE6">
        <w:t>(9), 691-702. doi:10.1016/j.tics.2017.05.011</w:t>
      </w:r>
    </w:p>
    <w:p w14:paraId="1BCCB510" w14:textId="77777777" w:rsidR="00525CE6" w:rsidRPr="00525CE6" w:rsidRDefault="00525CE6" w:rsidP="00525CE6">
      <w:pPr>
        <w:pStyle w:val="EndNoteBibliography"/>
        <w:spacing w:after="0"/>
        <w:ind w:left="720" w:hanging="720"/>
      </w:pPr>
      <w:r w:rsidRPr="00525CE6">
        <w:t xml:space="preserve">Rubin, D. B. (1987). </w:t>
      </w:r>
      <w:r w:rsidRPr="00525CE6">
        <w:rPr>
          <w:i/>
        </w:rPr>
        <w:t>Multiple Imputation for Nonresponse in Surveys</w:t>
      </w:r>
      <w:r w:rsidRPr="00525CE6">
        <w:t>.</w:t>
      </w:r>
    </w:p>
    <w:p w14:paraId="61518C01" w14:textId="77777777" w:rsidR="00525CE6" w:rsidRPr="00525CE6" w:rsidRDefault="00525CE6" w:rsidP="00525CE6">
      <w:pPr>
        <w:pStyle w:val="EndNoteBibliography"/>
        <w:spacing w:after="0"/>
        <w:ind w:left="720" w:hanging="720"/>
      </w:pPr>
      <w:r w:rsidRPr="00525CE6">
        <w:t xml:space="preserve">Sayol, F., Maspons, J., Lapiedra, O., Iwaniuk, A. N., Szekely, T., &amp; Sol, D. (2016). Environmental variation and the evolution of large brains in birds. </w:t>
      </w:r>
      <w:r w:rsidRPr="00525CE6">
        <w:rPr>
          <w:i/>
        </w:rPr>
        <w:t>Nat Commun, 7</w:t>
      </w:r>
      <w:r w:rsidRPr="00525CE6">
        <w:t>, 13971. doi:10.1038/ncomms13971</w:t>
      </w:r>
    </w:p>
    <w:p w14:paraId="6F9D9823" w14:textId="77777777" w:rsidR="00525CE6" w:rsidRPr="00525CE6" w:rsidRDefault="00525CE6" w:rsidP="00525CE6">
      <w:pPr>
        <w:pStyle w:val="EndNoteBibliography"/>
        <w:spacing w:after="0"/>
        <w:ind w:left="720" w:hanging="720"/>
      </w:pPr>
      <w:r w:rsidRPr="00525CE6">
        <w:t xml:space="preserve">Shuster, S. M. (2009). Sexual selection and mating systems. </w:t>
      </w:r>
      <w:r w:rsidRPr="00525CE6">
        <w:rPr>
          <w:i/>
        </w:rPr>
        <w:t>Proceedings of the National Academy of Sciences, 106</w:t>
      </w:r>
      <w:r w:rsidRPr="00525CE6">
        <w:t>(Supplement 1), 10009-10016. doi:10.1073/pnas.0901132106</w:t>
      </w:r>
    </w:p>
    <w:p w14:paraId="35553244" w14:textId="77777777" w:rsidR="00525CE6" w:rsidRPr="00525CE6" w:rsidRDefault="00525CE6" w:rsidP="00525CE6">
      <w:pPr>
        <w:pStyle w:val="EndNoteBibliography"/>
        <w:spacing w:after="0"/>
        <w:ind w:left="720" w:hanging="720"/>
      </w:pPr>
      <w:r w:rsidRPr="00525CE6">
        <w:t xml:space="preserve">Smaers, J. B., Dechmann, D. K., Goswami, A., Soligo, C., &amp; Safi, K. (2012). Comparative analyses of evolutionary rates reveal different pathways to encephalization in bats, carnivorans, and primates. </w:t>
      </w:r>
      <w:r w:rsidRPr="00525CE6">
        <w:rPr>
          <w:i/>
        </w:rPr>
        <w:t>Proc Natl Acad Sci U S A, 109</w:t>
      </w:r>
      <w:r w:rsidRPr="00525CE6">
        <w:t>(44), 18006-18011. doi:10.1073/pnas.1212181109</w:t>
      </w:r>
    </w:p>
    <w:p w14:paraId="6E4112E7" w14:textId="77777777" w:rsidR="00525CE6" w:rsidRPr="00525CE6" w:rsidRDefault="00525CE6" w:rsidP="00525CE6">
      <w:pPr>
        <w:pStyle w:val="EndNoteBibliography"/>
        <w:spacing w:after="0"/>
        <w:ind w:left="720" w:hanging="720"/>
      </w:pPr>
      <w:r w:rsidRPr="00525CE6">
        <w:t xml:space="preserve">Smith, K. K. (2006). Craniofacial development in marsupial mammals: developmental origins of evolutionary change. </w:t>
      </w:r>
      <w:r w:rsidRPr="00525CE6">
        <w:rPr>
          <w:i/>
        </w:rPr>
        <w:t>Dev Dyn, 235</w:t>
      </w:r>
      <w:r w:rsidRPr="00525CE6">
        <w:t>(5), 1181-1193. doi:10.1002/dvdy.20676</w:t>
      </w:r>
    </w:p>
    <w:p w14:paraId="66F5DFAF" w14:textId="77777777" w:rsidR="00525CE6" w:rsidRPr="00525CE6" w:rsidRDefault="00525CE6" w:rsidP="00525CE6">
      <w:pPr>
        <w:pStyle w:val="EndNoteBibliography"/>
        <w:spacing w:after="0"/>
        <w:ind w:left="720" w:hanging="720"/>
      </w:pPr>
      <w:r w:rsidRPr="00525CE6">
        <w:t xml:space="preserve">Snell-Rood, E. C., &amp; Wick, N. (2013). Anthropogenic environments exert variable selection on cranial capacity in mammals. </w:t>
      </w:r>
      <w:r w:rsidRPr="00525CE6">
        <w:rPr>
          <w:i/>
        </w:rPr>
        <w:t>Proceedings of the Royal Society B: Biological Sciences, 280</w:t>
      </w:r>
      <w:r w:rsidRPr="00525CE6">
        <w:t>(1769), 20131384. doi:doi:10.1098/rspb.2013.1384</w:t>
      </w:r>
    </w:p>
    <w:p w14:paraId="375149C5" w14:textId="77777777" w:rsidR="00525CE6" w:rsidRPr="00525CE6" w:rsidRDefault="00525CE6" w:rsidP="00525CE6">
      <w:pPr>
        <w:pStyle w:val="EndNoteBibliography"/>
        <w:spacing w:after="0"/>
        <w:ind w:left="720" w:hanging="720"/>
      </w:pPr>
      <w:r w:rsidRPr="00525CE6">
        <w:t xml:space="preserve">Sol, D. (2009). Revisiting the cognitive buffer hypothesis for the evolution of large brains. </w:t>
      </w:r>
      <w:r w:rsidRPr="00525CE6">
        <w:rPr>
          <w:i/>
        </w:rPr>
        <w:t>Biology Letters, 5</w:t>
      </w:r>
      <w:r w:rsidRPr="00525CE6">
        <w:t>(1), 130-133. doi:doi:10.1098/rsbl.2008.0621</w:t>
      </w:r>
    </w:p>
    <w:p w14:paraId="2CAF7948" w14:textId="77777777" w:rsidR="00525CE6" w:rsidRPr="00525CE6" w:rsidRDefault="00525CE6" w:rsidP="00525CE6">
      <w:pPr>
        <w:pStyle w:val="EndNoteBibliography"/>
        <w:spacing w:after="0"/>
        <w:ind w:left="720" w:hanging="720"/>
      </w:pPr>
      <w:r w:rsidRPr="00525CE6">
        <w:t xml:space="preserve">Sol, D. (2009). Revisiting the cognitive buffer hypothesis for the evolution of large brains. </w:t>
      </w:r>
      <w:r w:rsidRPr="00525CE6">
        <w:rPr>
          <w:i/>
        </w:rPr>
        <w:t>Biol Lett, 5</w:t>
      </w:r>
      <w:r w:rsidRPr="00525CE6">
        <w:t>(1), 130-133. doi:10.1098/rsbl.2008.0621</w:t>
      </w:r>
    </w:p>
    <w:p w14:paraId="7134C2B2" w14:textId="77777777" w:rsidR="00525CE6" w:rsidRPr="00525CE6" w:rsidRDefault="00525CE6" w:rsidP="00525CE6">
      <w:pPr>
        <w:pStyle w:val="EndNoteBibliography"/>
        <w:spacing w:after="0"/>
        <w:ind w:left="720" w:hanging="720"/>
      </w:pPr>
      <w:r w:rsidRPr="00525CE6">
        <w:t xml:space="preserve">Sol, D., Bacher, S., Reader, S. M., &amp; Lefebvre, L. (2008). Brain size predicts the success of mammal species introduced into novel environments. </w:t>
      </w:r>
      <w:r w:rsidRPr="00525CE6">
        <w:rPr>
          <w:i/>
        </w:rPr>
        <w:t>Am Nat, 172 Suppl 1</w:t>
      </w:r>
      <w:r w:rsidRPr="00525CE6">
        <w:t>(S1), S63-71. doi:10.1086/588304</w:t>
      </w:r>
    </w:p>
    <w:p w14:paraId="15D7D70D" w14:textId="77777777" w:rsidR="00525CE6" w:rsidRPr="00525CE6" w:rsidRDefault="00525CE6" w:rsidP="00525CE6">
      <w:pPr>
        <w:pStyle w:val="EndNoteBibliography"/>
        <w:spacing w:after="0"/>
        <w:ind w:left="720" w:hanging="720"/>
      </w:pPr>
      <w:r w:rsidRPr="00525CE6">
        <w:t xml:space="preserve">Sol, D., Garcia, N., Iwaniuk, A., Davis, K., Meade, A., Boyle, W. A., &amp; Szekely, T. (2010). Evolutionary divergence in brain size between migratory and resident birds. </w:t>
      </w:r>
      <w:r w:rsidRPr="00525CE6">
        <w:rPr>
          <w:i/>
        </w:rPr>
        <w:t>PLoS ONE, 5</w:t>
      </w:r>
      <w:r w:rsidRPr="00525CE6">
        <w:t>(3), e9617. doi:10.1371/journal.pone.0009617</w:t>
      </w:r>
    </w:p>
    <w:p w14:paraId="19E2A3AE" w14:textId="77777777" w:rsidR="00525CE6" w:rsidRPr="00525CE6" w:rsidRDefault="00525CE6" w:rsidP="00525CE6">
      <w:pPr>
        <w:pStyle w:val="EndNoteBibliography"/>
        <w:spacing w:after="0"/>
        <w:ind w:left="720" w:hanging="720"/>
      </w:pPr>
      <w:r w:rsidRPr="00525CE6">
        <w:t xml:space="preserve">Street, S. E., Navarrete, A. F., Reader, S. M., &amp; Laland, K. N. (2017). Coevolution of cultural intelligence, extended life history, sociality, and brain size in primates. </w:t>
      </w:r>
      <w:r w:rsidRPr="00525CE6">
        <w:rPr>
          <w:i/>
        </w:rPr>
        <w:t>Proc Natl Acad Sci U S A, 114</w:t>
      </w:r>
      <w:r w:rsidRPr="00525CE6">
        <w:t>(30), 7908-7914. doi:10.1073/pnas.1620734114</w:t>
      </w:r>
    </w:p>
    <w:p w14:paraId="42D6B8C7" w14:textId="77777777" w:rsidR="00525CE6" w:rsidRPr="00525CE6" w:rsidRDefault="00525CE6" w:rsidP="00525CE6">
      <w:pPr>
        <w:pStyle w:val="EndNoteBibliography"/>
        <w:spacing w:after="0"/>
        <w:ind w:left="720" w:hanging="720"/>
      </w:pPr>
      <w:r w:rsidRPr="00525CE6">
        <w:t xml:space="preserve">Suarez, R., Paolino, A., Fenlon, L. R., Morcom, L. R., Kozulin, P., Kurniawan, N. D., &amp; Richards, L. J. (2018). A pan-mammalian map of interhemispheric brain connections predates </w:t>
      </w:r>
      <w:r w:rsidRPr="00525CE6">
        <w:lastRenderedPageBreak/>
        <w:t xml:space="preserve">the evolution of the corpus callosum. </w:t>
      </w:r>
      <w:r w:rsidRPr="00525CE6">
        <w:rPr>
          <w:i/>
        </w:rPr>
        <w:t>Proc Natl Acad Sci U S A, 115</w:t>
      </w:r>
      <w:r w:rsidRPr="00525CE6">
        <w:t>(38), 9622-9627. doi:10.1073/pnas.1808262115</w:t>
      </w:r>
    </w:p>
    <w:p w14:paraId="5D2103D1" w14:textId="41B11EF4" w:rsidR="00525CE6" w:rsidRPr="00525CE6" w:rsidRDefault="00525CE6" w:rsidP="00525CE6">
      <w:pPr>
        <w:pStyle w:val="EndNoteBibliography"/>
        <w:spacing w:after="0"/>
        <w:ind w:left="720" w:hanging="720"/>
      </w:pPr>
      <w:r w:rsidRPr="00525CE6">
        <w:t xml:space="preserve">Taylor, J., Rühli, F. J., Brown, G., De Miguel, C., &amp; Henneberg, M. (2006). </w:t>
      </w:r>
      <w:r w:rsidRPr="00525CE6">
        <w:rPr>
          <w:i/>
        </w:rPr>
        <w:t>Mr imaging of brain morphology, vascularisation and encephalization in the koala</w:t>
      </w:r>
      <w:r w:rsidRPr="00525CE6">
        <w:t xml:space="preserve">. Retrieved from </w:t>
      </w:r>
      <w:hyperlink r:id="rId13" w:history="1">
        <w:r w:rsidRPr="00525CE6">
          <w:rPr>
            <w:rStyle w:val="Hyperlink"/>
          </w:rPr>
          <w:t>https://www.publish.csiro.au/am/pdf/AM06034</w:t>
        </w:r>
      </w:hyperlink>
    </w:p>
    <w:p w14:paraId="163E6EFD" w14:textId="77777777" w:rsidR="00525CE6" w:rsidRPr="00525CE6" w:rsidRDefault="00525CE6" w:rsidP="00525CE6">
      <w:pPr>
        <w:pStyle w:val="EndNoteBibliography"/>
        <w:spacing w:after="0"/>
        <w:ind w:left="720" w:hanging="720"/>
      </w:pPr>
      <w:r w:rsidRPr="00525CE6">
        <w:t xml:space="preserve">Todorov, O. S. (2019). Marsupial Cognition. In J. Vonk &amp; T. Shackelford (Eds.), </w:t>
      </w:r>
      <w:r w:rsidRPr="00525CE6">
        <w:rPr>
          <w:i/>
        </w:rPr>
        <w:t>Encyclopedia of Animal Cognition and Behavior</w:t>
      </w:r>
      <w:r w:rsidRPr="00525CE6">
        <w:t xml:space="preserve"> (pp. 1-8). Cham: Springer International Publishing.</w:t>
      </w:r>
    </w:p>
    <w:p w14:paraId="08D5EA93" w14:textId="77777777" w:rsidR="00525CE6" w:rsidRPr="00525CE6" w:rsidRDefault="00525CE6" w:rsidP="00525CE6">
      <w:pPr>
        <w:pStyle w:val="EndNoteBibliography"/>
        <w:spacing w:after="0"/>
        <w:ind w:left="720" w:hanging="720"/>
      </w:pPr>
      <w:r w:rsidRPr="00525CE6">
        <w:t xml:space="preserve">Todorov, O. S., Weisbecker, V., Gilissen, E., Zilles, K., &amp; Sousa, A. A. d. (2019). Primate hippocampus size and organization are predicted by sociality but not diet. </w:t>
      </w:r>
      <w:r w:rsidRPr="00525CE6">
        <w:rPr>
          <w:i/>
        </w:rPr>
        <w:t>Proceedings of the Royal Society B: Biological Sciences, 286</w:t>
      </w:r>
      <w:r w:rsidRPr="00525CE6">
        <w:t>(1914), 20191712. doi:doi:10.1098/rspb.2019.1712</w:t>
      </w:r>
    </w:p>
    <w:p w14:paraId="475E6757" w14:textId="77777777" w:rsidR="00525CE6" w:rsidRPr="00525CE6" w:rsidRDefault="00525CE6" w:rsidP="00525CE6">
      <w:pPr>
        <w:pStyle w:val="EndNoteBibliography"/>
        <w:spacing w:after="0"/>
        <w:ind w:left="720" w:hanging="720"/>
      </w:pPr>
      <w:r w:rsidRPr="00525CE6">
        <w:t xml:space="preserve">Tsuboi, M., Husby, A., Kotrschal, A., Hayward, A., Buechel, S. D., Zidar, J., . . . Kolm, N. (2015). Comparative support for the expensive tissue hypothesis: Big brains are correlated with smaller gut and greater parental investment in Lake Tanganyika cichlids. </w:t>
      </w:r>
      <w:r w:rsidRPr="00525CE6">
        <w:rPr>
          <w:i/>
        </w:rPr>
        <w:t>Evolution, 69</w:t>
      </w:r>
      <w:r w:rsidRPr="00525CE6">
        <w:t>(1), 190-200. doi:10.1111/evo.12556</w:t>
      </w:r>
    </w:p>
    <w:p w14:paraId="6121A8E9" w14:textId="77777777" w:rsidR="00525CE6" w:rsidRPr="00525CE6" w:rsidRDefault="00525CE6" w:rsidP="00525CE6">
      <w:pPr>
        <w:pStyle w:val="EndNoteBibliography"/>
        <w:spacing w:after="0"/>
        <w:ind w:left="720" w:hanging="720"/>
      </w:pPr>
      <w:r w:rsidRPr="00525CE6">
        <w:t xml:space="preserve">van Dyck, S., Gynther, I., &amp; Baker, A. (2013). </w:t>
      </w:r>
      <w:r w:rsidRPr="00525CE6">
        <w:rPr>
          <w:i/>
        </w:rPr>
        <w:t>Field Companion to Mammals of Australia</w:t>
      </w:r>
      <w:r w:rsidRPr="00525CE6">
        <w:t>.</w:t>
      </w:r>
    </w:p>
    <w:p w14:paraId="74467554" w14:textId="77777777" w:rsidR="00525CE6" w:rsidRPr="00525CE6" w:rsidRDefault="00525CE6" w:rsidP="00525CE6">
      <w:pPr>
        <w:pStyle w:val="EndNoteBibliography"/>
        <w:spacing w:after="0"/>
        <w:ind w:left="720" w:hanging="720"/>
      </w:pPr>
      <w:r w:rsidRPr="00525CE6">
        <w:t xml:space="preserve">van Woerden, J. T., Willems, E. P., van Schaik, C. P., &amp; Isler, K. (2012). Large brains buffer energetic effects of seasonal habitats in catarrhine primates. </w:t>
      </w:r>
      <w:r w:rsidRPr="00525CE6">
        <w:rPr>
          <w:i/>
        </w:rPr>
        <w:t>Evolution, 66</w:t>
      </w:r>
      <w:r w:rsidRPr="00525CE6">
        <w:t>(1), 191-199. doi:10.1111/j.1558-5646.2011.01434.x</w:t>
      </w:r>
    </w:p>
    <w:p w14:paraId="2119EA81" w14:textId="77777777" w:rsidR="00525CE6" w:rsidRPr="00525CE6" w:rsidRDefault="00525CE6" w:rsidP="00525CE6">
      <w:pPr>
        <w:pStyle w:val="EndNoteBibliography"/>
        <w:spacing w:after="0"/>
        <w:ind w:left="720" w:hanging="720"/>
      </w:pPr>
      <w:r w:rsidRPr="00525CE6">
        <w:t xml:space="preserve">Wartel, A., Lindenfors, P., &amp; Lind, J. (2019). Whatever you want: Inconsistent results are the rule, not the exception, in the study of primate brain evolution. </w:t>
      </w:r>
      <w:r w:rsidRPr="00525CE6">
        <w:rPr>
          <w:i/>
        </w:rPr>
        <w:t>PLoS ONE, 14</w:t>
      </w:r>
      <w:r w:rsidRPr="00525CE6">
        <w:t>(7), e0218655. doi:10.1371/journal.pone.0218655</w:t>
      </w:r>
    </w:p>
    <w:p w14:paraId="113C994B" w14:textId="77777777" w:rsidR="00525CE6" w:rsidRPr="00525CE6" w:rsidRDefault="00525CE6" w:rsidP="00525CE6">
      <w:pPr>
        <w:pStyle w:val="EndNoteBibliography"/>
        <w:spacing w:after="0"/>
        <w:ind w:left="720" w:hanging="720"/>
      </w:pPr>
      <w:r w:rsidRPr="00525CE6">
        <w:t>Weisbecker, V., Ashwell, K., &amp; Fisher, D. (2013). An improved body mass dataset for the study of marsupial brain size evolution. In (Vol. 82, pp. 81-82): Karger Publishers.</w:t>
      </w:r>
    </w:p>
    <w:p w14:paraId="51999472" w14:textId="77777777" w:rsidR="00525CE6" w:rsidRPr="00525CE6" w:rsidRDefault="00525CE6" w:rsidP="00525CE6">
      <w:pPr>
        <w:pStyle w:val="EndNoteBibliography"/>
        <w:spacing w:after="0"/>
        <w:ind w:left="720" w:hanging="720"/>
      </w:pPr>
      <w:r w:rsidRPr="00525CE6">
        <w:t xml:space="preserve">Weisbecker, V., Blomberg, S., Goldizen, A. W., Brown, M., &amp; Fisher, D. (2015). The evolution of relative brain size in marsupials is energetically constrained but not driven by behavioral complexity. </w:t>
      </w:r>
      <w:r w:rsidRPr="00525CE6">
        <w:rPr>
          <w:i/>
        </w:rPr>
        <w:t>Brain Behav Evol, 85</w:t>
      </w:r>
      <w:r w:rsidRPr="00525CE6">
        <w:t>(2), 125-135. doi:10.1159/000377666</w:t>
      </w:r>
    </w:p>
    <w:p w14:paraId="48EA3806" w14:textId="77777777" w:rsidR="00525CE6" w:rsidRPr="00525CE6" w:rsidRDefault="00525CE6" w:rsidP="00525CE6">
      <w:pPr>
        <w:pStyle w:val="EndNoteBibliography"/>
        <w:spacing w:after="0"/>
        <w:ind w:left="720" w:hanging="720"/>
      </w:pPr>
      <w:r w:rsidRPr="00525CE6">
        <w:t xml:space="preserve">Weisbecker, V., &amp; Goswami, A. (2010). Brain size, life history, and metabolism at the marsupial/placental dichotomy. </w:t>
      </w:r>
      <w:r w:rsidRPr="00525CE6">
        <w:rPr>
          <w:i/>
        </w:rPr>
        <w:t>Proceedings of the National Academy of Sciences, 107</w:t>
      </w:r>
      <w:r w:rsidRPr="00525CE6">
        <w:t>(37), 16216-16221. doi:10.1073/pnas.0906486107</w:t>
      </w:r>
    </w:p>
    <w:p w14:paraId="6A8AAA1B" w14:textId="77777777" w:rsidR="00525CE6" w:rsidRPr="00525CE6" w:rsidRDefault="00525CE6" w:rsidP="00525CE6">
      <w:pPr>
        <w:pStyle w:val="EndNoteBibliography"/>
        <w:spacing w:after="0"/>
        <w:ind w:left="720" w:hanging="720"/>
      </w:pPr>
      <w:r w:rsidRPr="00525CE6">
        <w:t xml:space="preserve">Weisbecker, V., &amp; Goswami, A. (2014). Reassessing the relationship between brain size, life history, and metabolism at the marsupial/placental dichotomy. </w:t>
      </w:r>
      <w:r w:rsidRPr="00525CE6">
        <w:rPr>
          <w:i/>
        </w:rPr>
        <w:t>Zoolog Sci, 31</w:t>
      </w:r>
      <w:r w:rsidRPr="00525CE6">
        <w:t>(9), 608-612. doi:10.2108/zs140022</w:t>
      </w:r>
    </w:p>
    <w:p w14:paraId="3ECA6AA3" w14:textId="77777777" w:rsidR="00525CE6" w:rsidRPr="00525CE6" w:rsidRDefault="00525CE6" w:rsidP="00525CE6">
      <w:pPr>
        <w:pStyle w:val="EndNoteBibliography"/>
        <w:ind w:left="720" w:hanging="720"/>
      </w:pPr>
      <w:r w:rsidRPr="00525CE6">
        <w:t xml:space="preserve">Wickham, H. (2016). </w:t>
      </w:r>
      <w:r w:rsidRPr="00525CE6">
        <w:rPr>
          <w:i/>
        </w:rPr>
        <w:t>ggplot2: elegant graphics for data analysis</w:t>
      </w:r>
      <w:r w:rsidRPr="00525CE6">
        <w:t>: Springer.</w:t>
      </w:r>
    </w:p>
    <w:p w14:paraId="23082E1E" w14:textId="20270181" w:rsidR="00390AA5" w:rsidRPr="00547227" w:rsidRDefault="003D0E61" w:rsidP="00F33EB3">
      <w:pPr>
        <w:spacing w:line="480" w:lineRule="auto"/>
        <w:rPr>
          <w:rFonts w:ascii="Arial" w:hAnsi="Arial" w:cs="Arial"/>
          <w:szCs w:val="24"/>
          <w:lang w:val="en-GB"/>
        </w:rPr>
      </w:pPr>
      <w:r w:rsidRPr="00547227">
        <w:rPr>
          <w:rFonts w:ascii="Arial" w:hAnsi="Arial" w:cs="Arial"/>
          <w:szCs w:val="24"/>
          <w:lang w:val="en-GB"/>
        </w:rPr>
        <w:fldChar w:fldCharType="end"/>
      </w:r>
    </w:p>
    <w:sectPr w:rsidR="00390AA5" w:rsidRPr="0054722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Vera Weisbecker" w:date="2020-07-06T14:59:00Z" w:initials="VW">
    <w:p w14:paraId="735AEE3A" w14:textId="2EFB5045" w:rsidR="003D5F47" w:rsidRDefault="003D5F47">
      <w:pPr>
        <w:pStyle w:val="CommentText"/>
      </w:pPr>
      <w:r>
        <w:rPr>
          <w:rStyle w:val="CommentReference"/>
        </w:rPr>
        <w:annotationRef/>
      </w:r>
      <w:r>
        <w:t xml:space="preserve">So what? You need a better pitch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but let’s leave this to last</w:t>
      </w:r>
    </w:p>
  </w:comment>
  <w:comment w:id="1" w:author="Arend Brede" w:date="2020-07-21T11:51:00Z" w:initials="AB">
    <w:p w14:paraId="6B246EA8" w14:textId="2924B152" w:rsidR="003D5F47" w:rsidRDefault="003D5F47">
      <w:pPr>
        <w:pStyle w:val="CommentText"/>
      </w:pPr>
      <w:r>
        <w:rPr>
          <w:rStyle w:val="CommentReference"/>
        </w:rPr>
        <w:annotationRef/>
      </w:r>
      <w:r>
        <w:t>I’ll leave this as compound ref as otherwise I need to repeat papers for the different aspects of the critique</w:t>
      </w:r>
    </w:p>
  </w:comment>
  <w:comment w:id="4" w:author="Arend Brede" w:date="2020-07-14T12:30:00Z" w:initials="AB">
    <w:p w14:paraId="2420ED33" w14:textId="625CE20B" w:rsidR="003D5F47" w:rsidRDefault="003D5F47">
      <w:pPr>
        <w:pStyle w:val="CommentText"/>
      </w:pPr>
      <w:r>
        <w:rPr>
          <w:rStyle w:val="CommentReference"/>
        </w:rPr>
        <w:annotationRef/>
      </w:r>
      <w:r>
        <w:t>Maybe add to conclusion</w:t>
      </w:r>
    </w:p>
  </w:comment>
  <w:comment w:id="6" w:author="Arend Brede" w:date="2020-07-14T12:33:00Z" w:initials="AB">
    <w:p w14:paraId="5E74A7DB" w14:textId="4E345D44" w:rsidR="003D5F47" w:rsidRDefault="003D5F47">
      <w:pPr>
        <w:pStyle w:val="CommentText"/>
      </w:pPr>
      <w:r>
        <w:rPr>
          <w:rStyle w:val="CommentReference"/>
        </w:rPr>
        <w:annotationRef/>
      </w:r>
      <w:r>
        <w:t>Same here, I’ll give it a thought and add a few.</w:t>
      </w:r>
    </w:p>
  </w:comment>
  <w:comment w:id="7" w:author="Vera Weisbecker" w:date="2020-07-06T17:24:00Z" w:initials="VW">
    <w:p w14:paraId="6E4CDD7F" w14:textId="1B4004EE" w:rsidR="003D5F47" w:rsidRDefault="003D5F47">
      <w:pPr>
        <w:pStyle w:val="CommentText"/>
      </w:pPr>
      <w:r>
        <w:rPr>
          <w:rStyle w:val="CommentReference"/>
        </w:rPr>
        <w:annotationRef/>
      </w:r>
      <w:r>
        <w:t>Do above, tie in with evolutionary rates stuff</w:t>
      </w:r>
    </w:p>
  </w:comment>
  <w:comment w:id="10" w:author="Arend Brede" w:date="2020-07-21T16:21:00Z" w:initials="AB">
    <w:p w14:paraId="39DFC432" w14:textId="33E4CBF1" w:rsidR="00562637" w:rsidRDefault="00562637">
      <w:pPr>
        <w:pStyle w:val="CommentText"/>
      </w:pPr>
      <w:r>
        <w:rPr>
          <w:rStyle w:val="CommentReference"/>
        </w:rPr>
        <w:annotationRef/>
      </w:r>
      <w:r>
        <w:t>Karen, would you be able to add the name of the person who did this – and any methodological details we missed. Does the person who collected the data need to be on the paper or are acknowledgements ok?</w:t>
      </w:r>
    </w:p>
  </w:comment>
  <w:comment w:id="13" w:author="Arend Brede" w:date="2020-07-21T16:16:00Z" w:initials="AB">
    <w:p w14:paraId="5F7D5A4D" w14:textId="503E697F" w:rsidR="002B4A6F" w:rsidRDefault="002B4A6F">
      <w:pPr>
        <w:pStyle w:val="CommentText"/>
      </w:pPr>
      <w:r>
        <w:rPr>
          <w:rStyle w:val="CommentReference"/>
        </w:rPr>
        <w:annotationRef/>
      </w:r>
      <w:r>
        <w:t>The or not the</w:t>
      </w:r>
    </w:p>
  </w:comment>
  <w:comment w:id="15" w:author="Vera Weisbecker" w:date="2020-07-06T17:27:00Z" w:initials="VW">
    <w:p w14:paraId="3CC35F03" w14:textId="253BC69E" w:rsidR="003D5F47" w:rsidRDefault="003D5F47">
      <w:pPr>
        <w:pStyle w:val="CommentText"/>
      </w:pPr>
      <w:r>
        <w:rPr>
          <w:rStyle w:val="CommentReference"/>
        </w:rPr>
        <w:annotationRef/>
      </w:r>
      <w:r>
        <w:t>Could you also add % complete in original dataset? Just to be transparent.</w:t>
      </w:r>
    </w:p>
  </w:comment>
  <w:comment w:id="16" w:author="Arend Brede" w:date="2020-07-14T12:38:00Z" w:initials="AB">
    <w:p w14:paraId="73CD28F4" w14:textId="69EF97DC" w:rsidR="003D5F47" w:rsidRDefault="003D5F47">
      <w:pPr>
        <w:pStyle w:val="CommentText"/>
      </w:pPr>
      <w:r>
        <w:rPr>
          <w:rStyle w:val="CommentReference"/>
        </w:rPr>
        <w:annotationRef/>
      </w:r>
      <w:r>
        <w:t>Shall I add that here or in the supplement? I have a graph with % missing data for each variable, but I can add it here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5AEE3A" w15:done="0"/>
  <w15:commentEx w15:paraId="6B246EA8" w15:done="0"/>
  <w15:commentEx w15:paraId="2420ED33" w15:done="0"/>
  <w15:commentEx w15:paraId="5E74A7DB" w15:done="0"/>
  <w15:commentEx w15:paraId="6E4CDD7F" w15:done="0"/>
  <w15:commentEx w15:paraId="39DFC432" w15:done="0"/>
  <w15:commentEx w15:paraId="5F7D5A4D" w15:done="0"/>
  <w15:commentEx w15:paraId="3CC35F03" w15:done="0"/>
  <w15:commentEx w15:paraId="73CD28F4" w15:paraIdParent="3CC35F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DBABF" w16cex:dateUtc="2020-07-06T05:29:00Z"/>
  <w16cex:commentExtensible w16cex:durableId="22B88BD9" w16cex:dateUtc="2020-07-14T10:24:00Z"/>
  <w16cex:commentExtensible w16cex:durableId="22B88C09" w16cex:dateUtc="2020-07-14T10:24:00Z"/>
  <w16cex:commentExtensible w16cex:durableId="22B88C69" w16cex:dateUtc="2020-07-14T10:26:00Z"/>
  <w16cex:commentExtensible w16cex:durableId="22ADCF4D" w16cex:dateUtc="2020-07-06T06:56:00Z"/>
  <w16cex:commentExtensible w16cex:durableId="22B88DE4" w16cex:dateUtc="2020-07-14T10:32:00Z"/>
  <w16cex:commentExtensible w16cex:durableId="22ADD1F2" w16cex:dateUtc="2020-07-06T07:08:00Z"/>
  <w16cex:commentExtensible w16cex:durableId="22B88FFF" w16cex:dateUtc="2020-07-14T10:41:00Z"/>
  <w16cex:commentExtensible w16cex:durableId="22B88FD3" w16cex:dateUtc="2020-07-14T10:40:00Z"/>
  <w16cex:commentExtensible w16cex:durableId="22B88FA9" w16cex:dateUtc="2020-07-14T10:40:00Z"/>
  <w16cex:commentExtensible w16cex:durableId="22B89069" w16cex:dateUtc="2020-07-14T10:43:00Z"/>
  <w16cex:commentExtensible w16cex:durableId="22ADD349" w16cex:dateUtc="2020-07-06T07:13:00Z"/>
  <w16cex:commentExtensible w16cex:durableId="22B8914F" w16cex:dateUtc="2020-07-14T10:47:00Z"/>
  <w16cex:commentExtensible w16cex:durableId="22ADDCD6" w16cex:dateUtc="2020-07-06T07:54:00Z"/>
  <w16cex:commentExtensible w16cex:durableId="22ADDD57" w16cex:dateUtc="2020-07-06T07:56:00Z"/>
  <w16cex:commentExtensible w16cex:durableId="22ADDD94" w16cex:dateUtc="2020-07-06T07: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5AEE3A" w16cid:durableId="22ADBABF"/>
  <w16cid:commentId w16cid:paraId="6B246EA8" w16cid:durableId="22C15528"/>
  <w16cid:commentId w16cid:paraId="2420ED33" w16cid:durableId="22B823D9"/>
  <w16cid:commentId w16cid:paraId="5E74A7DB" w16cid:durableId="22B824B3"/>
  <w16cid:commentId w16cid:paraId="6E4CDD7F" w16cid:durableId="22ADDCD6"/>
  <w16cid:commentId w16cid:paraId="39DFC432" w16cid:durableId="22C19477"/>
  <w16cid:commentId w16cid:paraId="5F7D5A4D" w16cid:durableId="22C1936F"/>
  <w16cid:commentId w16cid:paraId="3CC35F03" w16cid:durableId="22ADDD94"/>
  <w16cid:commentId w16cid:paraId="73CD28F4" w16cid:durableId="22B825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altName w:val="Calibri"/>
    <w:charset w:val="00"/>
    <w:family w:val="swiss"/>
    <w:pitch w:val="variable"/>
    <w:sig w:usb0="00000001" w:usb1="5000604B"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1880"/>
    <w:multiLevelType w:val="hybridMultilevel"/>
    <w:tmpl w:val="8654CBDA"/>
    <w:lvl w:ilvl="0" w:tplc="7DC217E2">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C1D7208"/>
    <w:multiLevelType w:val="hybridMultilevel"/>
    <w:tmpl w:val="6C7EAB8C"/>
    <w:lvl w:ilvl="0" w:tplc="D2EAF82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EB27517"/>
    <w:multiLevelType w:val="hybridMultilevel"/>
    <w:tmpl w:val="4424731C"/>
    <w:lvl w:ilvl="0" w:tplc="D47E667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63545"/>
    <w:multiLevelType w:val="hybridMultilevel"/>
    <w:tmpl w:val="CF4071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7CE6BD8"/>
    <w:multiLevelType w:val="hybridMultilevel"/>
    <w:tmpl w:val="A3D0DF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34E06B6"/>
    <w:multiLevelType w:val="hybridMultilevel"/>
    <w:tmpl w:val="F97816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1C07C66"/>
    <w:multiLevelType w:val="hybridMultilevel"/>
    <w:tmpl w:val="7512D26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9560C46"/>
    <w:multiLevelType w:val="hybridMultilevel"/>
    <w:tmpl w:val="21225F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2FE644B"/>
    <w:multiLevelType w:val="hybridMultilevel"/>
    <w:tmpl w:val="A72CBF2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7"/>
  </w:num>
  <w:num w:numId="5">
    <w:abstractNumId w:val="6"/>
  </w:num>
  <w:num w:numId="6">
    <w:abstractNumId w:val="8"/>
  </w:num>
  <w:num w:numId="7">
    <w:abstractNumId w:val="5"/>
  </w:num>
  <w:num w:numId="8">
    <w:abstractNumId w:val="2"/>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era Weisbecker">
    <w15:presenceInfo w15:providerId="AD" w15:userId="S::weis0022@flinders.edu.au::959946a5-e171-4efe-b196-a5c68071c2cf"/>
  </w15:person>
  <w15:person w15:author="Arend Brede">
    <w15:presenceInfo w15:providerId="None" w15:userId="Arend Bre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Lato&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aw0atab92x0ledv2kxwsvmdfttad9p2fez&quot;&gt;My EndNote Library&lt;record-ids&gt;&lt;item&gt;17&lt;/item&gt;&lt;item&gt;36&lt;/item&gt;&lt;item&gt;47&lt;/item&gt;&lt;item&gt;52&lt;/item&gt;&lt;item&gt;53&lt;/item&gt;&lt;item&gt;54&lt;/item&gt;&lt;item&gt;58&lt;/item&gt;&lt;item&gt;61&lt;/item&gt;&lt;item&gt;66&lt;/item&gt;&lt;item&gt;69&lt;/item&gt;&lt;item&gt;70&lt;/item&gt;&lt;item&gt;74&lt;/item&gt;&lt;item&gt;79&lt;/item&gt;&lt;item&gt;90&lt;/item&gt;&lt;item&gt;101&lt;/item&gt;&lt;item&gt;107&lt;/item&gt;&lt;item&gt;112&lt;/item&gt;&lt;item&gt;117&lt;/item&gt;&lt;item&gt;121&lt;/item&gt;&lt;item&gt;122&lt;/item&gt;&lt;item&gt;127&lt;/item&gt;&lt;item&gt;142&lt;/item&gt;&lt;item&gt;145&lt;/item&gt;&lt;item&gt;156&lt;/item&gt;&lt;item&gt;167&lt;/item&gt;&lt;item&gt;170&lt;/item&gt;&lt;item&gt;184&lt;/item&gt;&lt;item&gt;192&lt;/item&gt;&lt;item&gt;195&lt;/item&gt;&lt;item&gt;212&lt;/item&gt;&lt;item&gt;213&lt;/item&gt;&lt;item&gt;219&lt;/item&gt;&lt;item&gt;227&lt;/item&gt;&lt;item&gt;246&lt;/item&gt;&lt;item&gt;250&lt;/item&gt;&lt;item&gt;256&lt;/item&gt;&lt;item&gt;257&lt;/item&gt;&lt;item&gt;258&lt;/item&gt;&lt;item&gt;261&lt;/item&gt;&lt;item&gt;271&lt;/item&gt;&lt;item&gt;283&lt;/item&gt;&lt;item&gt;285&lt;/item&gt;&lt;item&gt;292&lt;/item&gt;&lt;item&gt;297&lt;/item&gt;&lt;item&gt;299&lt;/item&gt;&lt;item&gt;305&lt;/item&gt;&lt;item&gt;319&lt;/item&gt;&lt;item&gt;321&lt;/item&gt;&lt;item&gt;327&lt;/item&gt;&lt;item&gt;328&lt;/item&gt;&lt;item&gt;332&lt;/item&gt;&lt;item&gt;351&lt;/item&gt;&lt;item&gt;352&lt;/item&gt;&lt;item&gt;353&lt;/item&gt;&lt;item&gt;377&lt;/item&gt;&lt;item&gt;378&lt;/item&gt;&lt;item&gt;379&lt;/item&gt;&lt;item&gt;380&lt;/item&gt;&lt;item&gt;381&lt;/item&gt;&lt;item&gt;382&lt;/item&gt;&lt;item&gt;386&lt;/item&gt;&lt;item&gt;387&lt;/item&gt;&lt;item&gt;389&lt;/item&gt;&lt;item&gt;390&lt;/item&gt;&lt;item&gt;391&lt;/item&gt;&lt;item&gt;392&lt;/item&gt;&lt;/record-ids&gt;&lt;/item&gt;&lt;/Libraries&gt;"/>
  </w:docVars>
  <w:rsids>
    <w:rsidRoot w:val="00320CFB"/>
    <w:rsid w:val="0000068C"/>
    <w:rsid w:val="00011938"/>
    <w:rsid w:val="00011B39"/>
    <w:rsid w:val="00016AAD"/>
    <w:rsid w:val="00021A70"/>
    <w:rsid w:val="0003531E"/>
    <w:rsid w:val="00037E5C"/>
    <w:rsid w:val="00053C0C"/>
    <w:rsid w:val="00057580"/>
    <w:rsid w:val="00060095"/>
    <w:rsid w:val="00061BAA"/>
    <w:rsid w:val="00067021"/>
    <w:rsid w:val="0006739A"/>
    <w:rsid w:val="00073875"/>
    <w:rsid w:val="00073F98"/>
    <w:rsid w:val="000878F4"/>
    <w:rsid w:val="000943E1"/>
    <w:rsid w:val="000A0A39"/>
    <w:rsid w:val="000B5FD5"/>
    <w:rsid w:val="000C102E"/>
    <w:rsid w:val="000C17D7"/>
    <w:rsid w:val="000C785C"/>
    <w:rsid w:val="000D40AA"/>
    <w:rsid w:val="000E05A6"/>
    <w:rsid w:val="000E3C83"/>
    <w:rsid w:val="000F5F71"/>
    <w:rsid w:val="001017A0"/>
    <w:rsid w:val="00105C92"/>
    <w:rsid w:val="001146BE"/>
    <w:rsid w:val="00116312"/>
    <w:rsid w:val="001239EB"/>
    <w:rsid w:val="00125A00"/>
    <w:rsid w:val="00132EDA"/>
    <w:rsid w:val="0014115B"/>
    <w:rsid w:val="00152BEF"/>
    <w:rsid w:val="00162674"/>
    <w:rsid w:val="00162922"/>
    <w:rsid w:val="0016379F"/>
    <w:rsid w:val="00181FDC"/>
    <w:rsid w:val="001830A0"/>
    <w:rsid w:val="00193509"/>
    <w:rsid w:val="001B16AF"/>
    <w:rsid w:val="001D4538"/>
    <w:rsid w:val="002008C0"/>
    <w:rsid w:val="00207EDB"/>
    <w:rsid w:val="00210E17"/>
    <w:rsid w:val="002167B7"/>
    <w:rsid w:val="0024097A"/>
    <w:rsid w:val="00241EB1"/>
    <w:rsid w:val="00242FB5"/>
    <w:rsid w:val="00252E01"/>
    <w:rsid w:val="002629AF"/>
    <w:rsid w:val="00277EED"/>
    <w:rsid w:val="00282744"/>
    <w:rsid w:val="002B4972"/>
    <w:rsid w:val="002B4A6F"/>
    <w:rsid w:val="002F0052"/>
    <w:rsid w:val="002F1C3F"/>
    <w:rsid w:val="002F3CCA"/>
    <w:rsid w:val="00310ACB"/>
    <w:rsid w:val="00320CFB"/>
    <w:rsid w:val="0034296D"/>
    <w:rsid w:val="0034657E"/>
    <w:rsid w:val="00360140"/>
    <w:rsid w:val="00362F42"/>
    <w:rsid w:val="00364D85"/>
    <w:rsid w:val="00365BFD"/>
    <w:rsid w:val="00367EAD"/>
    <w:rsid w:val="003739FB"/>
    <w:rsid w:val="003811A9"/>
    <w:rsid w:val="00390AA5"/>
    <w:rsid w:val="00394863"/>
    <w:rsid w:val="003A5B27"/>
    <w:rsid w:val="003B6E80"/>
    <w:rsid w:val="003B7C96"/>
    <w:rsid w:val="003D0E61"/>
    <w:rsid w:val="003D5F47"/>
    <w:rsid w:val="003D610E"/>
    <w:rsid w:val="00406E38"/>
    <w:rsid w:val="00412E21"/>
    <w:rsid w:val="00417AE4"/>
    <w:rsid w:val="00417D65"/>
    <w:rsid w:val="0042061F"/>
    <w:rsid w:val="004218AE"/>
    <w:rsid w:val="004424A2"/>
    <w:rsid w:val="00450CF7"/>
    <w:rsid w:val="004518B3"/>
    <w:rsid w:val="004521E3"/>
    <w:rsid w:val="004534A2"/>
    <w:rsid w:val="00455C1A"/>
    <w:rsid w:val="00467282"/>
    <w:rsid w:val="00467BD6"/>
    <w:rsid w:val="0048128A"/>
    <w:rsid w:val="004A5BA0"/>
    <w:rsid w:val="004B2A67"/>
    <w:rsid w:val="004B6016"/>
    <w:rsid w:val="004D4F2B"/>
    <w:rsid w:val="004E12F0"/>
    <w:rsid w:val="004E6D15"/>
    <w:rsid w:val="004F27A3"/>
    <w:rsid w:val="004F3AC6"/>
    <w:rsid w:val="005036CF"/>
    <w:rsid w:val="00505F3F"/>
    <w:rsid w:val="00525CE6"/>
    <w:rsid w:val="00526AC1"/>
    <w:rsid w:val="00531681"/>
    <w:rsid w:val="00547227"/>
    <w:rsid w:val="00552D5F"/>
    <w:rsid w:val="00562637"/>
    <w:rsid w:val="005916AC"/>
    <w:rsid w:val="00592954"/>
    <w:rsid w:val="005B3A2C"/>
    <w:rsid w:val="005D0594"/>
    <w:rsid w:val="005D41D7"/>
    <w:rsid w:val="005D5284"/>
    <w:rsid w:val="005D7807"/>
    <w:rsid w:val="005E46A3"/>
    <w:rsid w:val="00605794"/>
    <w:rsid w:val="006101F0"/>
    <w:rsid w:val="00624706"/>
    <w:rsid w:val="006348D4"/>
    <w:rsid w:val="00635D86"/>
    <w:rsid w:val="0064194E"/>
    <w:rsid w:val="00641FFE"/>
    <w:rsid w:val="00665E8E"/>
    <w:rsid w:val="00672E8A"/>
    <w:rsid w:val="006939BD"/>
    <w:rsid w:val="00694EDE"/>
    <w:rsid w:val="006A0EF9"/>
    <w:rsid w:val="006A47BC"/>
    <w:rsid w:val="006A7494"/>
    <w:rsid w:val="006B7751"/>
    <w:rsid w:val="006C5E4D"/>
    <w:rsid w:val="006D7933"/>
    <w:rsid w:val="006F1D81"/>
    <w:rsid w:val="006F6663"/>
    <w:rsid w:val="00700B78"/>
    <w:rsid w:val="00717BE9"/>
    <w:rsid w:val="0072053C"/>
    <w:rsid w:val="00721A5F"/>
    <w:rsid w:val="00733848"/>
    <w:rsid w:val="00751A10"/>
    <w:rsid w:val="007722B8"/>
    <w:rsid w:val="007725D3"/>
    <w:rsid w:val="007770A5"/>
    <w:rsid w:val="007869C6"/>
    <w:rsid w:val="00791A5D"/>
    <w:rsid w:val="00792F8B"/>
    <w:rsid w:val="007954CF"/>
    <w:rsid w:val="007B4EF0"/>
    <w:rsid w:val="007C0A7E"/>
    <w:rsid w:val="007F2C83"/>
    <w:rsid w:val="007F4CAD"/>
    <w:rsid w:val="007F5827"/>
    <w:rsid w:val="007F6B86"/>
    <w:rsid w:val="00801946"/>
    <w:rsid w:val="008423B0"/>
    <w:rsid w:val="008423B9"/>
    <w:rsid w:val="00870FE3"/>
    <w:rsid w:val="008754FE"/>
    <w:rsid w:val="00876356"/>
    <w:rsid w:val="00881BD9"/>
    <w:rsid w:val="00893BAF"/>
    <w:rsid w:val="00895B7E"/>
    <w:rsid w:val="008A007A"/>
    <w:rsid w:val="008A171E"/>
    <w:rsid w:val="008A5F77"/>
    <w:rsid w:val="008A7BE2"/>
    <w:rsid w:val="008B2266"/>
    <w:rsid w:val="008B5DF5"/>
    <w:rsid w:val="008D71A0"/>
    <w:rsid w:val="008E1125"/>
    <w:rsid w:val="008E7643"/>
    <w:rsid w:val="008E7C1A"/>
    <w:rsid w:val="008F21FC"/>
    <w:rsid w:val="0091290B"/>
    <w:rsid w:val="009303DF"/>
    <w:rsid w:val="00931BB0"/>
    <w:rsid w:val="0094302F"/>
    <w:rsid w:val="0094680A"/>
    <w:rsid w:val="00952763"/>
    <w:rsid w:val="009561AC"/>
    <w:rsid w:val="009573C9"/>
    <w:rsid w:val="00971784"/>
    <w:rsid w:val="00995687"/>
    <w:rsid w:val="009B246D"/>
    <w:rsid w:val="009B27B1"/>
    <w:rsid w:val="009B61A7"/>
    <w:rsid w:val="009C5C15"/>
    <w:rsid w:val="009C6610"/>
    <w:rsid w:val="009D34B3"/>
    <w:rsid w:val="009D6717"/>
    <w:rsid w:val="009E02D5"/>
    <w:rsid w:val="00A209CC"/>
    <w:rsid w:val="00A23005"/>
    <w:rsid w:val="00A307A5"/>
    <w:rsid w:val="00A3171D"/>
    <w:rsid w:val="00A32890"/>
    <w:rsid w:val="00A35A3B"/>
    <w:rsid w:val="00A45439"/>
    <w:rsid w:val="00A45976"/>
    <w:rsid w:val="00A727DC"/>
    <w:rsid w:val="00A756AD"/>
    <w:rsid w:val="00A929E1"/>
    <w:rsid w:val="00A96F5D"/>
    <w:rsid w:val="00AA1B8E"/>
    <w:rsid w:val="00AA2E14"/>
    <w:rsid w:val="00AA47C7"/>
    <w:rsid w:val="00AB0E5C"/>
    <w:rsid w:val="00AC03CB"/>
    <w:rsid w:val="00AC7A3C"/>
    <w:rsid w:val="00AD2DF6"/>
    <w:rsid w:val="00AF73FE"/>
    <w:rsid w:val="00B06F0B"/>
    <w:rsid w:val="00B2408D"/>
    <w:rsid w:val="00B31EDE"/>
    <w:rsid w:val="00B43282"/>
    <w:rsid w:val="00B5057E"/>
    <w:rsid w:val="00B832D4"/>
    <w:rsid w:val="00B8391E"/>
    <w:rsid w:val="00BA7458"/>
    <w:rsid w:val="00BC0CD7"/>
    <w:rsid w:val="00BD5310"/>
    <w:rsid w:val="00BD7F75"/>
    <w:rsid w:val="00BF18B9"/>
    <w:rsid w:val="00C01649"/>
    <w:rsid w:val="00C029CA"/>
    <w:rsid w:val="00C0700C"/>
    <w:rsid w:val="00C1226F"/>
    <w:rsid w:val="00C12B21"/>
    <w:rsid w:val="00C13722"/>
    <w:rsid w:val="00C16C65"/>
    <w:rsid w:val="00C22806"/>
    <w:rsid w:val="00C24CBE"/>
    <w:rsid w:val="00C25EA6"/>
    <w:rsid w:val="00C51857"/>
    <w:rsid w:val="00C66846"/>
    <w:rsid w:val="00C70C04"/>
    <w:rsid w:val="00C81241"/>
    <w:rsid w:val="00C84D2D"/>
    <w:rsid w:val="00CA63F6"/>
    <w:rsid w:val="00CB135C"/>
    <w:rsid w:val="00CB50EE"/>
    <w:rsid w:val="00CC1224"/>
    <w:rsid w:val="00CD34F5"/>
    <w:rsid w:val="00CD6145"/>
    <w:rsid w:val="00CD6F6F"/>
    <w:rsid w:val="00CF5DFC"/>
    <w:rsid w:val="00D278AD"/>
    <w:rsid w:val="00D31A02"/>
    <w:rsid w:val="00D32CA6"/>
    <w:rsid w:val="00D47517"/>
    <w:rsid w:val="00D51B37"/>
    <w:rsid w:val="00D52E5E"/>
    <w:rsid w:val="00D5314E"/>
    <w:rsid w:val="00D7298A"/>
    <w:rsid w:val="00D742DE"/>
    <w:rsid w:val="00D7515C"/>
    <w:rsid w:val="00D83875"/>
    <w:rsid w:val="00DA68A6"/>
    <w:rsid w:val="00DB6447"/>
    <w:rsid w:val="00DD10E3"/>
    <w:rsid w:val="00DD1A79"/>
    <w:rsid w:val="00DF2208"/>
    <w:rsid w:val="00DF23E5"/>
    <w:rsid w:val="00DF56FA"/>
    <w:rsid w:val="00E02867"/>
    <w:rsid w:val="00E050F7"/>
    <w:rsid w:val="00E16A0E"/>
    <w:rsid w:val="00E22B9F"/>
    <w:rsid w:val="00E43AC9"/>
    <w:rsid w:val="00E67BA0"/>
    <w:rsid w:val="00E9223B"/>
    <w:rsid w:val="00E96925"/>
    <w:rsid w:val="00EB4039"/>
    <w:rsid w:val="00EB5A9F"/>
    <w:rsid w:val="00EC4B1D"/>
    <w:rsid w:val="00EC7354"/>
    <w:rsid w:val="00EF5E21"/>
    <w:rsid w:val="00F13B1F"/>
    <w:rsid w:val="00F1513D"/>
    <w:rsid w:val="00F15F27"/>
    <w:rsid w:val="00F21D3F"/>
    <w:rsid w:val="00F32C9E"/>
    <w:rsid w:val="00F33EB3"/>
    <w:rsid w:val="00F40083"/>
    <w:rsid w:val="00F50EB3"/>
    <w:rsid w:val="00F77E04"/>
    <w:rsid w:val="00FA598F"/>
    <w:rsid w:val="00FB12BC"/>
    <w:rsid w:val="00FB6DFA"/>
    <w:rsid w:val="00FC0580"/>
    <w:rsid w:val="00FC446A"/>
    <w:rsid w:val="00FC78A9"/>
    <w:rsid w:val="00FD3B23"/>
    <w:rsid w:val="00FD4C06"/>
    <w:rsid w:val="00FE6C54"/>
    <w:rsid w:val="00FF76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16FEC"/>
  <w15:chartTrackingRefBased/>
  <w15:docId w15:val="{78CEF594-B8B0-4B43-A812-50927E878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78A9"/>
    <w:rPr>
      <w:rFonts w:ascii="Lato" w:hAnsi="Lato"/>
      <w:color w:val="000000" w:themeColor="text1"/>
      <w:sz w:val="24"/>
    </w:rPr>
  </w:style>
  <w:style w:type="paragraph" w:styleId="Heading1">
    <w:name w:val="heading 1"/>
    <w:basedOn w:val="Normal"/>
    <w:next w:val="Normal"/>
    <w:link w:val="Heading1Char"/>
    <w:uiPriority w:val="9"/>
    <w:qFormat/>
    <w:rsid w:val="00FC78A9"/>
    <w:pPr>
      <w:keepNext/>
      <w:keepLines/>
      <w:spacing w:before="240" w:after="0"/>
      <w:outlineLvl w:val="0"/>
    </w:pPr>
    <w:rPr>
      <w:rFonts w:eastAsiaTheme="majorEastAsia"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FC78A9"/>
    <w:pPr>
      <w:keepNext/>
      <w:keepLines/>
      <w:spacing w:before="40" w:after="0"/>
      <w:outlineLvl w:val="1"/>
    </w:pPr>
    <w:rPr>
      <w:rFonts w:eastAsiaTheme="majorEastAsia" w:cstheme="majorBidi"/>
      <w:color w:val="BF8F00" w:themeColor="accent4" w:themeShade="BF"/>
      <w:sz w:val="26"/>
      <w:szCs w:val="26"/>
    </w:rPr>
  </w:style>
  <w:style w:type="paragraph" w:styleId="Heading3">
    <w:name w:val="heading 3"/>
    <w:basedOn w:val="Normal"/>
    <w:next w:val="Normal"/>
    <w:link w:val="Heading3Char"/>
    <w:uiPriority w:val="9"/>
    <w:unhideWhenUsed/>
    <w:qFormat/>
    <w:rsid w:val="00364D8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AA5"/>
    <w:pPr>
      <w:ind w:left="720"/>
      <w:contextualSpacing/>
    </w:pPr>
  </w:style>
  <w:style w:type="paragraph" w:styleId="PlainText">
    <w:name w:val="Plain Text"/>
    <w:basedOn w:val="Normal"/>
    <w:link w:val="PlainTextChar"/>
    <w:uiPriority w:val="99"/>
    <w:unhideWhenUsed/>
    <w:rsid w:val="00390AA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90AA5"/>
    <w:rPr>
      <w:rFonts w:ascii="Consolas" w:hAnsi="Consolas"/>
      <w:sz w:val="21"/>
      <w:szCs w:val="21"/>
    </w:rPr>
  </w:style>
  <w:style w:type="table" w:styleId="TableGrid">
    <w:name w:val="Table Grid"/>
    <w:basedOn w:val="TableNormal"/>
    <w:uiPriority w:val="39"/>
    <w:rsid w:val="00390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C78A9"/>
    <w:rPr>
      <w:rFonts w:ascii="Lato" w:eastAsiaTheme="majorEastAsia" w:hAnsi="Lato"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FC78A9"/>
    <w:rPr>
      <w:rFonts w:ascii="Lato" w:eastAsiaTheme="majorEastAsia" w:hAnsi="Lato" w:cstheme="majorBidi"/>
      <w:color w:val="BF8F00" w:themeColor="accent4" w:themeShade="BF"/>
      <w:sz w:val="26"/>
      <w:szCs w:val="26"/>
    </w:rPr>
  </w:style>
  <w:style w:type="paragraph" w:styleId="HTMLPreformatted">
    <w:name w:val="HTML Preformatted"/>
    <w:basedOn w:val="Normal"/>
    <w:link w:val="HTMLPreformattedChar"/>
    <w:uiPriority w:val="99"/>
    <w:semiHidden/>
    <w:unhideWhenUsed/>
    <w:rsid w:val="00D3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AU"/>
    </w:rPr>
  </w:style>
  <w:style w:type="character" w:customStyle="1" w:styleId="HTMLPreformattedChar">
    <w:name w:val="HTML Preformatted Char"/>
    <w:basedOn w:val="DefaultParagraphFont"/>
    <w:link w:val="HTMLPreformatted"/>
    <w:uiPriority w:val="99"/>
    <w:semiHidden/>
    <w:rsid w:val="00D31A02"/>
    <w:rPr>
      <w:rFonts w:ascii="Courier New" w:eastAsia="Times New Roman" w:hAnsi="Courier New" w:cs="Courier New"/>
      <w:sz w:val="20"/>
      <w:szCs w:val="20"/>
      <w:lang w:eastAsia="en-AU"/>
    </w:rPr>
  </w:style>
  <w:style w:type="character" w:customStyle="1" w:styleId="gnkrckgcgsb">
    <w:name w:val="gnkrckgcgsb"/>
    <w:basedOn w:val="DefaultParagraphFont"/>
    <w:rsid w:val="00D31A02"/>
  </w:style>
  <w:style w:type="paragraph" w:styleId="BalloonText">
    <w:name w:val="Balloon Text"/>
    <w:basedOn w:val="Normal"/>
    <w:link w:val="BalloonTextChar"/>
    <w:uiPriority w:val="99"/>
    <w:semiHidden/>
    <w:unhideWhenUsed/>
    <w:rsid w:val="003465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57E"/>
    <w:rPr>
      <w:rFonts w:ascii="Segoe UI" w:hAnsi="Segoe UI" w:cs="Segoe UI"/>
      <w:color w:val="000000" w:themeColor="text1"/>
      <w:sz w:val="18"/>
      <w:szCs w:val="18"/>
    </w:rPr>
  </w:style>
  <w:style w:type="character" w:customStyle="1" w:styleId="Heading3Char">
    <w:name w:val="Heading 3 Char"/>
    <w:basedOn w:val="DefaultParagraphFont"/>
    <w:link w:val="Heading3"/>
    <w:uiPriority w:val="9"/>
    <w:rsid w:val="00364D85"/>
    <w:rPr>
      <w:rFonts w:asciiTheme="majorHAnsi" w:eastAsiaTheme="majorEastAsia" w:hAnsiTheme="majorHAnsi" w:cstheme="majorBidi"/>
      <w:color w:val="1F4D78" w:themeColor="accent1" w:themeShade="7F"/>
      <w:sz w:val="24"/>
      <w:szCs w:val="24"/>
    </w:rPr>
  </w:style>
  <w:style w:type="table" w:styleId="PlainTable1">
    <w:name w:val="Plain Table 1"/>
    <w:basedOn w:val="TableNormal"/>
    <w:uiPriority w:val="41"/>
    <w:rsid w:val="00F32C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ndNoteBibliographyTitle">
    <w:name w:val="EndNote Bibliography Title"/>
    <w:basedOn w:val="Normal"/>
    <w:link w:val="EndNoteBibliographyTitleChar"/>
    <w:rsid w:val="003D0E61"/>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3D0E61"/>
    <w:rPr>
      <w:rFonts w:ascii="Lato" w:hAnsi="Lato"/>
      <w:noProof/>
      <w:color w:val="000000" w:themeColor="text1"/>
      <w:sz w:val="24"/>
      <w:lang w:val="en-US"/>
    </w:rPr>
  </w:style>
  <w:style w:type="paragraph" w:customStyle="1" w:styleId="EndNoteBibliography">
    <w:name w:val="EndNote Bibliography"/>
    <w:basedOn w:val="Normal"/>
    <w:link w:val="EndNoteBibliographyChar"/>
    <w:rsid w:val="003D0E61"/>
    <w:pPr>
      <w:spacing w:line="240" w:lineRule="auto"/>
    </w:pPr>
    <w:rPr>
      <w:noProof/>
      <w:lang w:val="en-US"/>
    </w:rPr>
  </w:style>
  <w:style w:type="character" w:customStyle="1" w:styleId="EndNoteBibliographyChar">
    <w:name w:val="EndNote Bibliography Char"/>
    <w:basedOn w:val="DefaultParagraphFont"/>
    <w:link w:val="EndNoteBibliography"/>
    <w:rsid w:val="003D0E61"/>
    <w:rPr>
      <w:rFonts w:ascii="Lato" w:hAnsi="Lato"/>
      <w:noProof/>
      <w:color w:val="000000" w:themeColor="text1"/>
      <w:sz w:val="24"/>
      <w:lang w:val="en-US"/>
    </w:rPr>
  </w:style>
  <w:style w:type="character" w:styleId="Hyperlink">
    <w:name w:val="Hyperlink"/>
    <w:basedOn w:val="DefaultParagraphFont"/>
    <w:uiPriority w:val="99"/>
    <w:unhideWhenUsed/>
    <w:rsid w:val="003D0E61"/>
    <w:rPr>
      <w:color w:val="0563C1" w:themeColor="hyperlink"/>
      <w:u w:val="single"/>
    </w:rPr>
  </w:style>
  <w:style w:type="character" w:customStyle="1" w:styleId="UnresolvedMention1">
    <w:name w:val="Unresolved Mention1"/>
    <w:basedOn w:val="DefaultParagraphFont"/>
    <w:uiPriority w:val="99"/>
    <w:semiHidden/>
    <w:unhideWhenUsed/>
    <w:rsid w:val="003D0E61"/>
    <w:rPr>
      <w:color w:val="605E5C"/>
      <w:shd w:val="clear" w:color="auto" w:fill="E1DFDD"/>
    </w:rPr>
  </w:style>
  <w:style w:type="character" w:styleId="CommentReference">
    <w:name w:val="annotation reference"/>
    <w:basedOn w:val="DefaultParagraphFont"/>
    <w:uiPriority w:val="99"/>
    <w:semiHidden/>
    <w:unhideWhenUsed/>
    <w:rsid w:val="00C25EA6"/>
    <w:rPr>
      <w:sz w:val="16"/>
      <w:szCs w:val="16"/>
    </w:rPr>
  </w:style>
  <w:style w:type="paragraph" w:styleId="CommentText">
    <w:name w:val="annotation text"/>
    <w:basedOn w:val="Normal"/>
    <w:link w:val="CommentTextChar"/>
    <w:uiPriority w:val="99"/>
    <w:semiHidden/>
    <w:unhideWhenUsed/>
    <w:rsid w:val="00C25EA6"/>
    <w:pPr>
      <w:spacing w:line="240" w:lineRule="auto"/>
    </w:pPr>
    <w:rPr>
      <w:sz w:val="20"/>
      <w:szCs w:val="20"/>
    </w:rPr>
  </w:style>
  <w:style w:type="character" w:customStyle="1" w:styleId="CommentTextChar">
    <w:name w:val="Comment Text Char"/>
    <w:basedOn w:val="DefaultParagraphFont"/>
    <w:link w:val="CommentText"/>
    <w:uiPriority w:val="99"/>
    <w:semiHidden/>
    <w:rsid w:val="00C25EA6"/>
    <w:rPr>
      <w:rFonts w:ascii="Lato" w:hAnsi="Lato"/>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C25EA6"/>
    <w:rPr>
      <w:b/>
      <w:bCs/>
    </w:rPr>
  </w:style>
  <w:style w:type="character" w:customStyle="1" w:styleId="CommentSubjectChar">
    <w:name w:val="Comment Subject Char"/>
    <w:basedOn w:val="CommentTextChar"/>
    <w:link w:val="CommentSubject"/>
    <w:uiPriority w:val="99"/>
    <w:semiHidden/>
    <w:rsid w:val="00C25EA6"/>
    <w:rPr>
      <w:rFonts w:ascii="Lato" w:hAnsi="Lato"/>
      <w:b/>
      <w:bCs/>
      <w:color w:val="000000" w:themeColor="text1"/>
      <w:sz w:val="20"/>
      <w:szCs w:val="20"/>
    </w:rPr>
  </w:style>
  <w:style w:type="character" w:styleId="UnresolvedMention">
    <w:name w:val="Unresolved Mention"/>
    <w:basedOn w:val="DefaultParagraphFont"/>
    <w:uiPriority w:val="99"/>
    <w:semiHidden/>
    <w:unhideWhenUsed/>
    <w:rsid w:val="000C17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18017">
      <w:bodyDiv w:val="1"/>
      <w:marLeft w:val="0"/>
      <w:marRight w:val="0"/>
      <w:marTop w:val="0"/>
      <w:marBottom w:val="0"/>
      <w:divBdr>
        <w:top w:val="none" w:sz="0" w:space="0" w:color="auto"/>
        <w:left w:val="none" w:sz="0" w:space="0" w:color="auto"/>
        <w:bottom w:val="none" w:sz="0" w:space="0" w:color="auto"/>
        <w:right w:val="none" w:sz="0" w:space="0" w:color="auto"/>
      </w:divBdr>
    </w:div>
    <w:div w:id="445389084">
      <w:bodyDiv w:val="1"/>
      <w:marLeft w:val="0"/>
      <w:marRight w:val="0"/>
      <w:marTop w:val="0"/>
      <w:marBottom w:val="0"/>
      <w:divBdr>
        <w:top w:val="none" w:sz="0" w:space="0" w:color="auto"/>
        <w:left w:val="none" w:sz="0" w:space="0" w:color="auto"/>
        <w:bottom w:val="none" w:sz="0" w:space="0" w:color="auto"/>
        <w:right w:val="none" w:sz="0" w:space="0" w:color="auto"/>
      </w:divBdr>
    </w:div>
    <w:div w:id="450249083">
      <w:bodyDiv w:val="1"/>
      <w:marLeft w:val="0"/>
      <w:marRight w:val="0"/>
      <w:marTop w:val="0"/>
      <w:marBottom w:val="0"/>
      <w:divBdr>
        <w:top w:val="none" w:sz="0" w:space="0" w:color="auto"/>
        <w:left w:val="none" w:sz="0" w:space="0" w:color="auto"/>
        <w:bottom w:val="none" w:sz="0" w:space="0" w:color="auto"/>
        <w:right w:val="none" w:sz="0" w:space="0" w:color="auto"/>
      </w:divBdr>
    </w:div>
    <w:div w:id="495922214">
      <w:bodyDiv w:val="1"/>
      <w:marLeft w:val="0"/>
      <w:marRight w:val="0"/>
      <w:marTop w:val="0"/>
      <w:marBottom w:val="0"/>
      <w:divBdr>
        <w:top w:val="none" w:sz="0" w:space="0" w:color="auto"/>
        <w:left w:val="none" w:sz="0" w:space="0" w:color="auto"/>
        <w:bottom w:val="none" w:sz="0" w:space="0" w:color="auto"/>
        <w:right w:val="none" w:sz="0" w:space="0" w:color="auto"/>
      </w:divBdr>
    </w:div>
    <w:div w:id="721558312">
      <w:bodyDiv w:val="1"/>
      <w:marLeft w:val="0"/>
      <w:marRight w:val="0"/>
      <w:marTop w:val="0"/>
      <w:marBottom w:val="0"/>
      <w:divBdr>
        <w:top w:val="none" w:sz="0" w:space="0" w:color="auto"/>
        <w:left w:val="none" w:sz="0" w:space="0" w:color="auto"/>
        <w:bottom w:val="none" w:sz="0" w:space="0" w:color="auto"/>
        <w:right w:val="none" w:sz="0" w:space="0" w:color="auto"/>
      </w:divBdr>
    </w:div>
    <w:div w:id="1112745798">
      <w:bodyDiv w:val="1"/>
      <w:marLeft w:val="0"/>
      <w:marRight w:val="0"/>
      <w:marTop w:val="0"/>
      <w:marBottom w:val="0"/>
      <w:divBdr>
        <w:top w:val="none" w:sz="0" w:space="0" w:color="auto"/>
        <w:left w:val="none" w:sz="0" w:space="0" w:color="auto"/>
        <w:bottom w:val="none" w:sz="0" w:space="0" w:color="auto"/>
        <w:right w:val="none" w:sz="0" w:space="0" w:color="auto"/>
      </w:divBdr>
    </w:div>
    <w:div w:id="1129661537">
      <w:bodyDiv w:val="1"/>
      <w:marLeft w:val="0"/>
      <w:marRight w:val="0"/>
      <w:marTop w:val="0"/>
      <w:marBottom w:val="0"/>
      <w:divBdr>
        <w:top w:val="none" w:sz="0" w:space="0" w:color="auto"/>
        <w:left w:val="none" w:sz="0" w:space="0" w:color="auto"/>
        <w:bottom w:val="none" w:sz="0" w:space="0" w:color="auto"/>
        <w:right w:val="none" w:sz="0" w:space="0" w:color="auto"/>
      </w:divBdr>
    </w:div>
    <w:div w:id="1348486474">
      <w:bodyDiv w:val="1"/>
      <w:marLeft w:val="0"/>
      <w:marRight w:val="0"/>
      <w:marTop w:val="0"/>
      <w:marBottom w:val="0"/>
      <w:divBdr>
        <w:top w:val="none" w:sz="0" w:space="0" w:color="auto"/>
        <w:left w:val="none" w:sz="0" w:space="0" w:color="auto"/>
        <w:bottom w:val="none" w:sz="0" w:space="0" w:color="auto"/>
        <w:right w:val="none" w:sz="0" w:space="0" w:color="auto"/>
      </w:divBdr>
    </w:div>
    <w:div w:id="1547638724">
      <w:bodyDiv w:val="1"/>
      <w:marLeft w:val="0"/>
      <w:marRight w:val="0"/>
      <w:marTop w:val="0"/>
      <w:marBottom w:val="0"/>
      <w:divBdr>
        <w:top w:val="none" w:sz="0" w:space="0" w:color="auto"/>
        <w:left w:val="none" w:sz="0" w:space="0" w:color="auto"/>
        <w:bottom w:val="none" w:sz="0" w:space="0" w:color="auto"/>
        <w:right w:val="none" w:sz="0" w:space="0" w:color="auto"/>
      </w:divBdr>
    </w:div>
    <w:div w:id="1894734471">
      <w:bodyDiv w:val="1"/>
      <w:marLeft w:val="0"/>
      <w:marRight w:val="0"/>
      <w:marTop w:val="0"/>
      <w:marBottom w:val="0"/>
      <w:divBdr>
        <w:top w:val="none" w:sz="0" w:space="0" w:color="auto"/>
        <w:left w:val="none" w:sz="0" w:space="0" w:color="auto"/>
        <w:bottom w:val="none" w:sz="0" w:space="0" w:color="auto"/>
        <w:right w:val="none" w:sz="0" w:space="0" w:color="auto"/>
      </w:divBdr>
    </w:div>
    <w:div w:id="1907714655">
      <w:bodyDiv w:val="1"/>
      <w:marLeft w:val="0"/>
      <w:marRight w:val="0"/>
      <w:marTop w:val="0"/>
      <w:marBottom w:val="0"/>
      <w:divBdr>
        <w:top w:val="none" w:sz="0" w:space="0" w:color="auto"/>
        <w:left w:val="none" w:sz="0" w:space="0" w:color="auto"/>
        <w:bottom w:val="none" w:sz="0" w:space="0" w:color="auto"/>
        <w:right w:val="none" w:sz="0" w:space="0" w:color="auto"/>
      </w:divBdr>
    </w:div>
    <w:div w:id="1912495934">
      <w:bodyDiv w:val="1"/>
      <w:marLeft w:val="0"/>
      <w:marRight w:val="0"/>
      <w:marTop w:val="0"/>
      <w:marBottom w:val="0"/>
      <w:divBdr>
        <w:top w:val="none" w:sz="0" w:space="0" w:color="auto"/>
        <w:left w:val="none" w:sz="0" w:space="0" w:color="auto"/>
        <w:bottom w:val="none" w:sz="0" w:space="0" w:color="auto"/>
        <w:right w:val="none" w:sz="0" w:space="0" w:color="auto"/>
      </w:divBdr>
    </w:div>
    <w:div w:id="1919442369">
      <w:bodyDiv w:val="1"/>
      <w:marLeft w:val="0"/>
      <w:marRight w:val="0"/>
      <w:marTop w:val="0"/>
      <w:marBottom w:val="0"/>
      <w:divBdr>
        <w:top w:val="none" w:sz="0" w:space="0" w:color="auto"/>
        <w:left w:val="none" w:sz="0" w:space="0" w:color="auto"/>
        <w:bottom w:val="none" w:sz="0" w:space="0" w:color="auto"/>
        <w:right w:val="none" w:sz="0" w:space="0" w:color="auto"/>
      </w:divBdr>
    </w:div>
    <w:div w:id="1953516970">
      <w:bodyDiv w:val="1"/>
      <w:marLeft w:val="0"/>
      <w:marRight w:val="0"/>
      <w:marTop w:val="0"/>
      <w:marBottom w:val="0"/>
      <w:divBdr>
        <w:top w:val="none" w:sz="0" w:space="0" w:color="auto"/>
        <w:left w:val="none" w:sz="0" w:space="0" w:color="auto"/>
        <w:bottom w:val="none" w:sz="0" w:space="0" w:color="auto"/>
        <w:right w:val="none" w:sz="0" w:space="0" w:color="auto"/>
      </w:divBdr>
    </w:div>
    <w:div w:id="1957251132">
      <w:bodyDiv w:val="1"/>
      <w:marLeft w:val="0"/>
      <w:marRight w:val="0"/>
      <w:marTop w:val="0"/>
      <w:marBottom w:val="0"/>
      <w:divBdr>
        <w:top w:val="none" w:sz="0" w:space="0" w:color="auto"/>
        <w:left w:val="none" w:sz="0" w:space="0" w:color="auto"/>
        <w:bottom w:val="none" w:sz="0" w:space="0" w:color="auto"/>
        <w:right w:val="none" w:sz="0" w:space="0" w:color="auto"/>
      </w:divBdr>
    </w:div>
    <w:div w:id="1962682291">
      <w:bodyDiv w:val="1"/>
      <w:marLeft w:val="0"/>
      <w:marRight w:val="0"/>
      <w:marTop w:val="0"/>
      <w:marBottom w:val="0"/>
      <w:divBdr>
        <w:top w:val="none" w:sz="0" w:space="0" w:color="auto"/>
        <w:left w:val="none" w:sz="0" w:space="0" w:color="auto"/>
        <w:bottom w:val="none" w:sz="0" w:space="0" w:color="auto"/>
        <w:right w:val="none" w:sz="0" w:space="0" w:color="auto"/>
      </w:divBdr>
    </w:div>
    <w:div w:id="201656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publish.csiro.au/am/pdf/AM06034"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www.pnas.orgcgidoi10.1073pnas.062041299" TargetMode="External"/><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cran.r-project.org/web/packages/caper/vignettes/caper.pdf"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watermark.silverchair.com/btm538.pdf?token=AQECAHi208BE49Ooan9kkhW_Ercy7Dm3ZL_9Cf3qfKAc485ysgAAAmQwggJgBgkqhkiG9w0BBwagggJRMIICTQIBADCCAkYGCSqGSIb3DQEHATAeBglghkgBZQMEAS4wEQQMfII7FQp8ZCXX2WowAgEQgIICF4XSzIvnk1VgY4jzBRuOYSRfCC3B5E-cIyS2kUP8XMpel6Tc5dJbGoUwTF50zb5vLivgtVbNZ2nEit0j5YvSH9Mnyws6em6HdMgt19hDrTflVH_9gZF-LV-VushlQCaN4trLjy2WZEtbhf2Qes-yD2MpZ72AgwqmTi4AvuTlUt1FPan7JBjhkJNdKjFSK73PYLY9S7hw0KjHSkzx7kOvBV5Za11jKTvl5ebS6d02GbSlxq4M5bRX0bWogqkNmT94m6VGQcNGyXvJE_2zA6keSj7O-vJrG2Nwem0jmX5_Jc7k477gLdENjleeNEeDHiQQ1NfMJOkhctZH3DIWFx0J80dZdeOQ5fhPHEqidiqnc0-9nFRWMZDIiv0to-v_s1wJzuvrpQGH7zmUgvalDmHjddNn9SfNsFeeaL-pTXwmrVHJL3zGdsrAqNkveiYaz9KljZKT8HT_3x4Tk9jCXLhf43WC0oM5Pv77Qd4rLWqsiZOXKZ1Oq75cT1NG00FDBJXOaCeCUcTOslwwi8mK7AX_Og4mrPHNgbfSs4ONP7dKCWub4wOVjinc5KYIbj9KQcJhBOQrwyt3Ak1BS8banvBfGWYd0KSlfSEuzCUw4Oi0Fm--hzir07WTX0gP-GVFNdHPaG2T0OPwT0AJHdGRJI1yRm1VX1349kRu0dwgKrYeksZXve1cEWdAGDup2YmJB-MqUHW9VgKfWu0" TargetMode="External"/><Relationship Id="rId4" Type="http://schemas.openxmlformats.org/officeDocument/2006/relationships/settings" Target="settings.xml"/><Relationship Id="rId9" Type="http://schemas.openxmlformats.org/officeDocument/2006/relationships/hyperlink" Target="https://watermark.silverchair.com/btm538.pdf?token=AQECAHi208BE49Ooan9kkhW_Ercy7Dm3ZL_9Cf3qfKAc485ysgAAAmQwggJgBgkqhkiG9w0BBwagggJRMIICTQIBADCCAkYGCSqGSIb3DQEHATAeBglghkgBZQMEAS4wEQQMjHVBsIJcoy5-86nMAgEQgIICF3Ctf6cURCPAZiGP0yeMVlxXuvMhqEwJlS94GsE2JzJPqLHD3fDLbZgi05kVUD3SKnDk7-e_Mx1s7JKP0LDjuEndtsM2-KMmJz71Wr0Fo--PLM3ZJt4HbDq6UWr9ZOZy0pobmI-2CmEsBzjZGSDsRVCW3rn4mlbwDUnvceF0GKo3hV7pniJzG09xsLlFVhDVv__UeDhTcW2DZPsMXHINnFZby06yvte2CzMaelLPrRlBUkNDzeOLiDbZX0x8tI2upwSOttzG8iivdeSW81sPDkOcLGRW0v_rmJ0lkAsq1XEriWrJbNUtTJesTMEhsRZ_cMObjIy3_av9yQBzr4wVFbZE2ehyBzVCdNXYZyMFZFZupUi94c3R1IgYm0ARzi9EcTdEV7q41nAOD3pALmoeG44QKf45wR3y1YHEgXeoQJgxvqp6QLuLioSPP3r7x65szqcegB45aCXYXShLLNpcDd_XrTFr-C-es5MtnpV74I391tDmn_6IitNMYYauE4Br0vSgPA0_GPcD5cmN_CL_pEp0puhAutwUMo5lvHI0TQXAVfLij0V2nsr9h4QVagRKduhcxKldlYISEO8LzfMM3nJbRLSh4Njnl6BIIwxWh8jC_Zzg3QHDDF_tZtu8M5xp7p1bpM33ujnJ7RNB2IyA2p3g-B0Gy4JTM_HT6LtxilygrERu4-ukjFZTCZKM8Zp2gqI2pH149f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52D4A-E1E0-4A4C-8AA2-6C2BD8C46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25</Pages>
  <Words>28730</Words>
  <Characters>163762</Characters>
  <Application>Microsoft Office Word</Application>
  <DocSecurity>0</DocSecurity>
  <Lines>1364</Lines>
  <Paragraphs>384</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192108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uqotodor_local</dc:creator>
  <cp:keywords/>
  <dc:description/>
  <cp:lastModifiedBy>Arend Brede</cp:lastModifiedBy>
  <cp:revision>14</cp:revision>
  <dcterms:created xsi:type="dcterms:W3CDTF">2020-07-14T10:24:00Z</dcterms:created>
  <dcterms:modified xsi:type="dcterms:W3CDTF">2020-07-21T06:22:00Z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ed6b5d21-f60f-356a-ba28-c0a2d180877e</vt:lpwstr>
  </property>
  <property fmtid="{D5CDD505-2E9C-101B-9397-08002B2CF9AE}" pid="24" name="Mendeley Citation Style_1">
    <vt:lpwstr>http://www.zotero.org/styles/apa</vt:lpwstr>
  </property>
</Properties>
</file>