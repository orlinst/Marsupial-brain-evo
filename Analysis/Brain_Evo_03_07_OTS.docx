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6193" w14:textId="77777777"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386600DF" w14:textId="6E8B5FCD"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w:t>
      </w:r>
      <w:r w:rsidR="00B31EDE">
        <w:rPr>
          <w:rFonts w:ascii="Arial" w:hAnsi="Arial" w:cs="Arial"/>
          <w:szCs w:val="24"/>
          <w:lang w:val="en-GB"/>
        </w:rPr>
        <w:t xml:space="preserve">Karen Sears, Anjali Goswami, </w:t>
      </w:r>
      <w:r w:rsidR="00B31EDE" w:rsidRPr="00547227">
        <w:rPr>
          <w:rFonts w:ascii="Arial" w:hAnsi="Arial" w:cs="Arial"/>
          <w:szCs w:val="24"/>
          <w:lang w:val="en-GB"/>
        </w:rPr>
        <w:t xml:space="preserve">Vera </w:t>
      </w:r>
      <w:proofErr w:type="spellStart"/>
      <w:r w:rsidR="00B31EDE" w:rsidRPr="00547227">
        <w:rPr>
          <w:rFonts w:ascii="Arial" w:hAnsi="Arial" w:cs="Arial"/>
          <w:szCs w:val="24"/>
          <w:lang w:val="en-GB"/>
        </w:rPr>
        <w:t>Weisbecker</w:t>
      </w:r>
      <w:proofErr w:type="spellEnd"/>
    </w:p>
    <w:p w14:paraId="6CC5EC69" w14:textId="77777777"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22D13ED8" w14:textId="77777777" w:rsidR="00F13B1F" w:rsidRPr="00547227" w:rsidRDefault="00F13B1F" w:rsidP="00F13B1F">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t>Significance</w:t>
      </w:r>
      <w:r w:rsidRPr="00547227">
        <w:rPr>
          <w:rFonts w:ascii="Arial" w:hAnsi="Arial" w:cs="Arial"/>
          <w:sz w:val="24"/>
          <w:szCs w:val="24"/>
          <w:lang w:val="en-GB"/>
        </w:rPr>
        <w:t xml:space="preserve"> box</w:t>
      </w:r>
    </w:p>
    <w:p w14:paraId="5064BCA9" w14:textId="77777777" w:rsidR="00F13B1F" w:rsidRPr="00547227" w:rsidRDefault="00F13B1F" w:rsidP="00F13B1F">
      <w:pPr>
        <w:spacing w:line="480" w:lineRule="auto"/>
        <w:rPr>
          <w:lang w:val="en-GB"/>
        </w:rPr>
      </w:pPr>
      <w:r>
        <w:rPr>
          <w:rFonts w:ascii="Arial" w:hAnsi="Arial" w:cs="Arial"/>
          <w:szCs w:val="24"/>
          <w:lang w:val="en-GB"/>
        </w:rPr>
        <w:t>This is t</w:t>
      </w:r>
      <w:r w:rsidRPr="00547227">
        <w:rPr>
          <w:rFonts w:ascii="Arial" w:hAnsi="Arial" w:cs="Arial"/>
          <w:szCs w:val="24"/>
          <w:lang w:val="en-GB"/>
        </w:rPr>
        <w:t xml:space="preserve">he most comprehensive study on marsupial brain evolution to date including data on 176 species from Australia, New Guinea and the Americas. We are applying phylogenetically informed imputation techniques and Bayesian statistical methods for the first time in such studies and are confirming previous findings (brain size is constrained by maternal investment; NG marsupials have larger relative brains) and </w:t>
      </w:r>
      <w:r>
        <w:rPr>
          <w:rFonts w:ascii="Arial" w:hAnsi="Arial" w:cs="Arial"/>
          <w:szCs w:val="24"/>
          <w:lang w:val="en-GB"/>
        </w:rPr>
        <w:t>we make several</w:t>
      </w:r>
      <w:r w:rsidRPr="00547227">
        <w:rPr>
          <w:rFonts w:ascii="Arial" w:hAnsi="Arial" w:cs="Arial"/>
          <w:szCs w:val="24"/>
          <w:lang w:val="en-GB"/>
        </w:rPr>
        <w:t xml:space="preserve"> new findings (vulnerability is related to brain size and providing details on the rate of evolution in different marsupial radiations). Additionally, we provide a framework for Bayesian analysis of brain size evolution, incorporating data imputations for the first time.  </w:t>
      </w:r>
    </w:p>
    <w:p w14:paraId="525428AB"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01A9091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1CB0291A" w14:textId="736DE8F1"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Compared to other vertebrates, mammals have impressively large brains relative to body size (</w:t>
      </w:r>
      <w:r w:rsidR="005D5284">
        <w:rPr>
          <w:rFonts w:ascii="Arial" w:hAnsi="Arial" w:cs="Arial"/>
          <w:szCs w:val="24"/>
          <w:lang w:val="en-GB"/>
        </w:rPr>
        <w:t>“</w:t>
      </w:r>
      <w:r w:rsidRPr="00547227">
        <w:rPr>
          <w:rFonts w:ascii="Arial" w:hAnsi="Arial" w:cs="Arial"/>
          <w:szCs w:val="24"/>
          <w:lang w:val="en-GB"/>
        </w:rPr>
        <w:t>relative brain size</w:t>
      </w:r>
      <w:r w:rsidR="005D5284">
        <w:rPr>
          <w:rFonts w:ascii="Arial" w:hAnsi="Arial" w:cs="Arial"/>
          <w:szCs w:val="24"/>
          <w:lang w:val="en-GB"/>
        </w:rPr>
        <w:t>” herein</w:t>
      </w:r>
      <w:r w:rsidRPr="00547227">
        <w:rPr>
          <w:rFonts w:ascii="Arial" w:hAnsi="Arial" w:cs="Arial"/>
          <w:szCs w:val="24"/>
          <w:lang w:val="en-GB"/>
        </w:rPr>
        <w:t>)</w:t>
      </w:r>
      <w:r w:rsidR="005D5284">
        <w:rPr>
          <w:rFonts w:ascii="Arial" w:hAnsi="Arial" w:cs="Arial"/>
          <w:szCs w:val="24"/>
          <w:lang w:val="en-GB"/>
        </w:rPr>
        <w:t>, which confers a</w:t>
      </w:r>
      <w:r w:rsidRPr="00547227">
        <w:rPr>
          <w:rFonts w:ascii="Arial" w:hAnsi="Arial" w:cs="Arial"/>
          <w:szCs w:val="24"/>
          <w:lang w:val="en-GB"/>
        </w:rPr>
        <w:t xml:space="preserve">dvanced cognitive abilities </w:t>
      </w:r>
      <w:r w:rsidR="005D5284">
        <w:rPr>
          <w:rFonts w:ascii="Arial" w:hAnsi="Arial" w:cs="Arial"/>
          <w:szCs w:val="24"/>
          <w:lang w:val="en-GB"/>
        </w:rPr>
        <w:t>to the class compared to the ancestral vertebrate condition</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(Jerison, 1973)</w:t>
      </w:r>
      <w:r w:rsidR="000C17D7">
        <w:rPr>
          <w:rFonts w:ascii="Arial" w:hAnsi="Arial" w:cs="Arial"/>
          <w:szCs w:val="24"/>
          <w:lang w:val="en-GB"/>
        </w:rPr>
        <w:fldChar w:fldCharType="end"/>
      </w:r>
      <w:r w:rsidR="005D5284">
        <w:rPr>
          <w:rFonts w:ascii="Arial" w:hAnsi="Arial" w:cs="Arial"/>
          <w:szCs w:val="24"/>
          <w:lang w:val="en-GB"/>
        </w:rPr>
        <w:t>. It i</w:t>
      </w:r>
      <w:r w:rsidRPr="00547227">
        <w:rPr>
          <w:rFonts w:ascii="Arial" w:hAnsi="Arial" w:cs="Arial"/>
          <w:szCs w:val="24"/>
          <w:lang w:val="en-GB"/>
        </w:rPr>
        <w:t xml:space="preserve">s </w:t>
      </w:r>
      <w:r w:rsidR="00CA63F6" w:rsidRPr="00547227">
        <w:rPr>
          <w:rFonts w:ascii="Arial" w:hAnsi="Arial" w:cs="Arial"/>
          <w:szCs w:val="24"/>
          <w:lang w:val="en-GB"/>
        </w:rPr>
        <w:t>assumed</w:t>
      </w:r>
      <w:r w:rsidRPr="00547227">
        <w:rPr>
          <w:rFonts w:ascii="Arial" w:hAnsi="Arial" w:cs="Arial"/>
          <w:szCs w:val="24"/>
          <w:lang w:val="en-GB"/>
        </w:rPr>
        <w:t xml:space="preserve"> that this </w:t>
      </w:r>
      <w:r w:rsidR="005D5284">
        <w:rPr>
          <w:rFonts w:ascii="Arial" w:hAnsi="Arial" w:cs="Arial"/>
          <w:szCs w:val="24"/>
          <w:lang w:val="en-GB"/>
        </w:rPr>
        <w:t>brain size increase is mostly the result of</w:t>
      </w:r>
      <w:r w:rsidRPr="00547227">
        <w:rPr>
          <w:rFonts w:ascii="Arial" w:hAnsi="Arial" w:cs="Arial"/>
          <w:szCs w:val="24"/>
          <w:lang w:val="en-GB"/>
        </w:rPr>
        <w:t xml:space="preserve"> select</w:t>
      </w:r>
      <w:r w:rsidR="005D5284">
        <w:rPr>
          <w:rFonts w:ascii="Arial" w:hAnsi="Arial" w:cs="Arial"/>
          <w:szCs w:val="24"/>
          <w:lang w:val="en-GB"/>
        </w:rPr>
        <w:t xml:space="preserve">ion </w:t>
      </w:r>
      <w:r w:rsidRPr="00547227">
        <w:rPr>
          <w:rFonts w:ascii="Arial" w:hAnsi="Arial" w:cs="Arial"/>
          <w:szCs w:val="24"/>
          <w:lang w:val="en-GB"/>
        </w:rPr>
        <w:t>for the increase</w:t>
      </w:r>
      <w:r w:rsidR="00CA63F6" w:rsidRPr="00547227">
        <w:rPr>
          <w:rFonts w:ascii="Arial" w:hAnsi="Arial" w:cs="Arial"/>
          <w:szCs w:val="24"/>
          <w:lang w:val="en-GB"/>
        </w:rPr>
        <w:t xml:space="preserve"> in relative brain size</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&lt;EndNote&gt;&lt;Cite&gt;&lt;Author&gt;Healy&lt;/Author&gt;&lt;Year&gt;2007&lt;/Year&gt;&lt;RecNum&gt;246&lt;/RecNum&gt;&lt;DisplayText&gt;(Healy &amp;amp; Rowe, 2007)&lt;/DisplayText&gt;&lt;record&gt;&lt;rec-number&gt;246&lt;/rec-number&gt;&lt;foreign-keys&gt;&lt;key app="EN" db-id="a9aw0atab92x0ledv2kxwsvmdfttad9p2fez" timestamp="1564364864" guid="a449f94e-61ff-4e0c-9400-bdd0c63bf051"&gt;246&lt;/key&gt;&lt;/foreign-keys&gt;&lt;ref-type name="Journal Article"&gt;17&lt;/ref-type&gt;&lt;contributors&gt;&lt;authors&gt;&lt;author&gt;Healy, S. D.&lt;/author&gt;&lt;author&gt;Rowe, C.&lt;/author&gt;&lt;/authors&gt;&lt;/contributors&gt;&lt;auth-address&gt;Institute of Evolutionary Biology, School of Biological Sciences, Kings Buildings, West Mains Road, Edinburgh EH9 3JT, UK. s.healy@ed.ac.uk&lt;/auth-address&gt;&lt;titles&gt;&lt;title&gt;A critique of comparative studies of brain size&lt;/title&gt;&lt;secondary-title&gt;Proc Biol Sci&lt;/secondary-title&gt;&lt;/titles&gt;&lt;periodical&gt;&lt;full-title&gt;Proc Biol Sci&lt;/full-title&gt;&lt;/periodical&gt;&lt;pages&gt;453-64&lt;/pages&gt;&lt;volume&gt;274&lt;/volume&gt;&lt;number&gt;1609&lt;/number&gt;&lt;edition&gt;2007/05/04&lt;/edition&gt;&lt;keywords&gt;&lt;keyword&gt;Animals&lt;/keyword&gt;&lt;keyword&gt;Behavior, Animal&lt;/keyword&gt;&lt;keyword&gt;Biological Evolution&lt;/keyword&gt;&lt;keyword&gt;Brain/*anatomy &amp;amp; histology&lt;/keyword&gt;&lt;keyword&gt;Mating Preference, Animal&lt;/keyword&gt;&lt;keyword&gt;Organ Size&lt;/keyword&gt;&lt;keyword&gt;Social Behavior&lt;/keyword&gt;&lt;keyword&gt;Species Specificity&lt;/keyword&gt;&lt;/keywords&gt;&lt;dates&gt;&lt;year&gt;2007&lt;/year&gt;&lt;pub-dates&gt;&lt;date&gt;Feb 22&lt;/date&gt;&lt;/pub-dates&gt;&lt;/dates&gt;&lt;isbn&gt;0962-8452 (Print)&amp;#xD;0962-8452 (Linking)&lt;/isbn&gt;&lt;accession-num&gt;17476764&lt;/accession-num&gt;&lt;urls&gt;&lt;related-urls&gt;&lt;url&gt;https://www.ncbi.nlm.nih.gov/pubmed/17476764&lt;/url&gt;&lt;/related-urls&gt;&lt;/urls&gt;&lt;custom2&gt;PMC1766390&lt;/custom2&gt;&lt;electronic-resource-num&gt;10.1098/rspb.2006.3748&lt;/electronic-resource-num&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(Healy &amp; Rowe, 2007)</w:t>
      </w:r>
      <w:r w:rsidR="000C17D7">
        <w:rPr>
          <w:rFonts w:ascii="Arial" w:hAnsi="Arial" w:cs="Arial"/>
          <w:szCs w:val="24"/>
          <w:lang w:val="en-GB"/>
        </w:rPr>
        <w:fldChar w:fldCharType="end"/>
      </w:r>
      <w:r w:rsidR="000C17D7">
        <w:rPr>
          <w:rFonts w:ascii="Arial" w:hAnsi="Arial" w:cs="Arial"/>
          <w:szCs w:val="24"/>
          <w:lang w:val="en-GB"/>
        </w:rPr>
        <w:t xml:space="preserve">. </w:t>
      </w:r>
      <w:r w:rsidR="005D5284">
        <w:rPr>
          <w:rFonts w:ascii="Arial" w:hAnsi="Arial" w:cs="Arial"/>
          <w:szCs w:val="24"/>
          <w:lang w:val="en-GB"/>
        </w:rPr>
        <w:t xml:space="preserve">Similarly, evolutionary increases of relative brain sizes within mammals are widely considered to be due to selection for </w:t>
      </w:r>
      <w:r w:rsidR="005D5284">
        <w:rPr>
          <w:rFonts w:ascii="Arial" w:hAnsi="Arial" w:cs="Arial"/>
          <w:szCs w:val="24"/>
          <w:lang w:val="en-GB"/>
        </w:rPr>
        <w:lastRenderedPageBreak/>
        <w:t>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(Reader &amp; Laland, 2002; Sol, Bacher, Reader, &amp; Lefebvre, 2008)</w:t>
      </w:r>
      <w:r w:rsidR="004E12F0">
        <w:rPr>
          <w:rFonts w:ascii="Arial" w:hAnsi="Arial" w:cs="Arial"/>
          <w:szCs w:val="24"/>
          <w:lang w:val="en-GB"/>
        </w:rPr>
        <w:fldChar w:fldCharType="end"/>
      </w:r>
      <w:r w:rsidR="005D5284">
        <w:rPr>
          <w:rFonts w:ascii="Arial" w:hAnsi="Arial" w:cs="Arial"/>
          <w:szCs w:val="24"/>
          <w:lang w:val="en-GB"/>
        </w:rPr>
        <w:t>. However, the source of this selection pressure is unclear: s</w:t>
      </w:r>
      <w:r w:rsidR="00CA63F6" w:rsidRPr="00547227">
        <w:rPr>
          <w:rFonts w:ascii="Arial" w:hAnsi="Arial" w:cs="Arial"/>
          <w:szCs w:val="24"/>
          <w:lang w:val="en-GB"/>
        </w:rPr>
        <w:t xml:space="preserve">everal selection-focused hypotheses </w:t>
      </w:r>
      <w:r w:rsidR="005D5284">
        <w:rPr>
          <w:rFonts w:ascii="Arial" w:hAnsi="Arial" w:cs="Arial"/>
          <w:szCs w:val="24"/>
          <w:lang w:val="en-GB"/>
        </w:rPr>
        <w:t>have</w:t>
      </w:r>
      <w:r w:rsidR="005D5284" w:rsidRPr="00547227">
        <w:rPr>
          <w:rFonts w:ascii="Arial" w:hAnsi="Arial" w:cs="Arial"/>
          <w:szCs w:val="24"/>
          <w:lang w:val="en-GB"/>
        </w:rPr>
        <w:t xml:space="preserve"> </w:t>
      </w:r>
      <w:r w:rsidR="00CA63F6" w:rsidRPr="00547227">
        <w:rPr>
          <w:rFonts w:ascii="Arial" w:hAnsi="Arial" w:cs="Arial"/>
          <w:szCs w:val="24"/>
          <w:lang w:val="en-GB"/>
        </w:rPr>
        <w:t xml:space="preserve">been put forward </w:t>
      </w:r>
      <w:proofErr w:type="gramStart"/>
      <w:r w:rsidR="00CA63F6" w:rsidRPr="00547227">
        <w:rPr>
          <w:rFonts w:ascii="Arial" w:hAnsi="Arial" w:cs="Arial"/>
          <w:szCs w:val="24"/>
          <w:lang w:val="en-GB"/>
        </w:rPr>
        <w:t>in an attempt to</w:t>
      </w:r>
      <w:proofErr w:type="gramEnd"/>
      <w:r w:rsidR="00CA63F6" w:rsidRPr="00547227">
        <w:rPr>
          <w:rFonts w:ascii="Arial" w:hAnsi="Arial" w:cs="Arial"/>
          <w:szCs w:val="24"/>
          <w:lang w:val="en-GB"/>
        </w:rPr>
        <w:t xml:space="preserve"> explain the increase in relative brain size and its subsequent fitness benefits in </w:t>
      </w:r>
      <w:r w:rsidR="00694EDE">
        <w:rPr>
          <w:rFonts w:ascii="Arial" w:hAnsi="Arial" w:cs="Arial"/>
          <w:szCs w:val="24"/>
          <w:lang w:val="en-GB"/>
        </w:rPr>
        <w:t xml:space="preserve">a </w:t>
      </w:r>
      <w:r w:rsidR="00CA63F6" w:rsidRPr="00547227">
        <w:rPr>
          <w:rFonts w:ascii="Arial" w:hAnsi="Arial" w:cs="Arial"/>
          <w:szCs w:val="24"/>
          <w:lang w:val="en-GB"/>
        </w:rPr>
        <w:t xml:space="preserve">variety of cognitively demanding tasks. </w:t>
      </w:r>
      <w:r w:rsidR="005D5284">
        <w:rPr>
          <w:rFonts w:ascii="Arial" w:hAnsi="Arial" w:cs="Arial"/>
          <w:szCs w:val="24"/>
          <w:lang w:val="en-GB"/>
        </w:rPr>
        <w:t>Among the more widely debated hypotheses, the</w:t>
      </w:r>
      <w:r w:rsidR="005D5284" w:rsidRPr="00547227">
        <w:rPr>
          <w:rFonts w:ascii="Arial" w:hAnsi="Arial" w:cs="Arial"/>
          <w:szCs w:val="24"/>
          <w:lang w:val="en-GB"/>
        </w:rPr>
        <w:t xml:space="preserve"> </w:t>
      </w:r>
      <w:r w:rsidR="00CA63F6" w:rsidRPr="00547227">
        <w:rPr>
          <w:rFonts w:ascii="Arial" w:hAnsi="Arial" w:cs="Arial"/>
          <w:szCs w:val="24"/>
          <w:lang w:val="en-GB"/>
        </w:rPr>
        <w:t>‘social-brain’ hypothesis suggests that increase</w:t>
      </w:r>
      <w:r w:rsidR="005D5284">
        <w:rPr>
          <w:rFonts w:ascii="Arial" w:hAnsi="Arial" w:cs="Arial"/>
          <w:szCs w:val="24"/>
          <w:lang w:val="en-GB"/>
        </w:rPr>
        <w:t>s</w:t>
      </w:r>
      <w:r w:rsidR="00CA63F6" w:rsidRPr="00547227">
        <w:rPr>
          <w:rFonts w:ascii="Arial" w:hAnsi="Arial" w:cs="Arial"/>
          <w:szCs w:val="24"/>
          <w:lang w:val="en-GB"/>
        </w:rPr>
        <w:t xml:space="preserve"> in social complexity (such as social or foraging group size and mating system) can select for larger brain sizes, and particularly larger neocortex size</w:t>
      </w:r>
      <w:r w:rsidR="004E12F0">
        <w:rPr>
          <w:rFonts w:ascii="Arial" w:hAnsi="Arial" w:cs="Arial"/>
          <w:szCs w:val="24"/>
          <w:lang w:val="en-GB"/>
        </w:rPr>
        <w:t xml:space="preserve"> </w:t>
      </w:r>
      <w:r w:rsidR="004E12F0">
        <w:rPr>
          <w:rFonts w:ascii="Arial" w:hAnsi="Arial" w:cs="Arial"/>
          <w:szCs w:val="24"/>
          <w:lang w:val="en-GB"/>
        </w:rPr>
        <w:fldChar w:fldCharType="begin"/>
      </w:r>
      <w:r w:rsidR="004E12F0">
        <w:rPr>
          <w:rFonts w:ascii="Arial" w:hAnsi="Arial" w:cs="Arial"/>
          <w:szCs w:val="24"/>
          <w:lang w:val="en-GB"/>
        </w:rPr>
        <w:instrText xml:space="preserve"> ADDIN EN.CITE &lt;EndNote&gt;&lt;Cite&gt;&lt;Author&gt;Dunbar&lt;/Author&gt;&lt;Year&gt;1998&lt;/Year&gt;&lt;RecNum&gt;328&lt;/RecNum&gt;&lt;DisplayText&gt;(Dunbar, 1998)&lt;/DisplayText&gt;&lt;record&gt;&lt;rec-number&gt;328&lt;/rec-number&gt;&lt;foreign-keys&gt;&lt;key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Pr>
          <w:rFonts w:ascii="Arial" w:hAnsi="Arial" w:cs="Arial"/>
          <w:szCs w:val="24"/>
          <w:lang w:val="en-GB"/>
        </w:rPr>
        <w:fldChar w:fldCharType="separate"/>
      </w:r>
      <w:r w:rsidR="004E12F0">
        <w:rPr>
          <w:rFonts w:ascii="Arial" w:hAnsi="Arial" w:cs="Arial"/>
          <w:noProof/>
          <w:szCs w:val="24"/>
          <w:lang w:val="en-GB"/>
        </w:rPr>
        <w:t>(Dunbar, 1998)</w:t>
      </w:r>
      <w:r w:rsidR="004E12F0">
        <w:rPr>
          <w:rFonts w:ascii="Arial" w:hAnsi="Arial" w:cs="Arial"/>
          <w:szCs w:val="24"/>
          <w:lang w:val="en-GB"/>
        </w:rPr>
        <w:fldChar w:fldCharType="end"/>
      </w:r>
      <w:r w:rsidR="00CA63F6" w:rsidRPr="00547227">
        <w:rPr>
          <w:rFonts w:ascii="Arial" w:hAnsi="Arial" w:cs="Arial"/>
          <w:szCs w:val="24"/>
          <w:lang w:val="en-GB"/>
        </w:rPr>
        <w:t>. On the other hand, the ‘ecological brain’ hypothesis proposes that</w:t>
      </w:r>
      <w:r w:rsidR="00277EED">
        <w:rPr>
          <w:rFonts w:ascii="Arial" w:hAnsi="Arial" w:cs="Arial"/>
          <w:szCs w:val="24"/>
          <w:lang w:val="en-GB"/>
        </w:rPr>
        <w:t xml:space="preserve"> an</w:t>
      </w:r>
      <w:r w:rsidR="00CA63F6" w:rsidRPr="00547227">
        <w:rPr>
          <w:rFonts w:ascii="Arial" w:hAnsi="Arial" w:cs="Arial"/>
          <w:szCs w:val="24"/>
          <w:lang w:val="en-GB"/>
        </w:rPr>
        <w:t xml:space="preserve"> increase in cognitive demands related to ecological factors (diet, home range, predation pressure) can select for</w:t>
      </w:r>
      <w:r w:rsidR="00277EED">
        <w:rPr>
          <w:rFonts w:ascii="Arial" w:hAnsi="Arial" w:cs="Arial"/>
          <w:szCs w:val="24"/>
          <w:lang w:val="en-GB"/>
        </w:rPr>
        <w:t xml:space="preserve"> an</w:t>
      </w:r>
      <w:r w:rsidR="00CA63F6" w:rsidRPr="00547227">
        <w:rPr>
          <w:rFonts w:ascii="Arial" w:hAnsi="Arial" w:cs="Arial"/>
          <w:szCs w:val="24"/>
          <w:lang w:val="en-GB"/>
        </w:rPr>
        <w:t xml:space="preserve"> increase in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 </w:instrTex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EN.CITE.DATA </w:instrText>
      </w:r>
      <w:r w:rsidR="004E12F0">
        <w:rPr>
          <w:rFonts w:ascii="Arial" w:hAnsi="Arial" w:cs="Arial"/>
          <w:szCs w:val="24"/>
          <w:lang w:val="en-GB"/>
        </w:rPr>
      </w:r>
      <w:r w:rsidR="004E12F0">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4E12F0">
        <w:rPr>
          <w:rFonts w:ascii="Arial" w:hAnsi="Arial" w:cs="Arial"/>
          <w:noProof/>
          <w:szCs w:val="24"/>
          <w:lang w:val="en-GB"/>
        </w:rPr>
        <w:t>(DeCasien, Williams, &amp; Higham, 2017; Milton, 1981)</w:t>
      </w:r>
      <w:r w:rsidR="004E12F0">
        <w:rPr>
          <w:rFonts w:ascii="Arial" w:hAnsi="Arial" w:cs="Arial"/>
          <w:szCs w:val="24"/>
          <w:lang w:val="en-GB"/>
        </w:rPr>
        <w:fldChar w:fldCharType="end"/>
      </w:r>
      <w:r w:rsidR="004E12F0">
        <w:rPr>
          <w:rFonts w:ascii="Arial" w:hAnsi="Arial" w:cs="Arial"/>
          <w:szCs w:val="24"/>
          <w:lang w:val="en-GB"/>
        </w:rPr>
        <w:t xml:space="preserve"> </w:t>
      </w:r>
      <w:r w:rsidR="00CA63F6" w:rsidRPr="00547227">
        <w:rPr>
          <w:rFonts w:ascii="Arial" w:hAnsi="Arial" w:cs="Arial"/>
          <w:szCs w:val="24"/>
          <w:lang w:val="en-GB"/>
        </w:rPr>
        <w:t xml:space="preserve">. </w:t>
      </w:r>
      <w:r w:rsidR="00F1513D" w:rsidRPr="00547227">
        <w:rPr>
          <w:rFonts w:ascii="Arial" w:hAnsi="Arial" w:cs="Arial"/>
          <w:szCs w:val="24"/>
          <w:lang w:val="en-GB"/>
        </w:rPr>
        <w:t xml:space="preserve">There exists also </w:t>
      </w:r>
      <w:r w:rsidR="005D5284">
        <w:rPr>
          <w:rFonts w:ascii="Arial" w:hAnsi="Arial" w:cs="Arial"/>
          <w:szCs w:val="24"/>
          <w:lang w:val="en-GB"/>
        </w:rPr>
        <w:t xml:space="preserve">a </w:t>
      </w:r>
      <w:r w:rsidR="00F1513D" w:rsidRPr="00547227">
        <w:rPr>
          <w:rFonts w:ascii="Arial" w:hAnsi="Arial" w:cs="Arial"/>
          <w:szCs w:val="24"/>
          <w:lang w:val="en-GB"/>
        </w:rPr>
        <w:t xml:space="preserve">more </w:t>
      </w:r>
      <w:r w:rsidR="005D41D7">
        <w:rPr>
          <w:rFonts w:ascii="Arial" w:hAnsi="Arial" w:cs="Arial"/>
          <w:szCs w:val="24"/>
          <w:lang w:val="en-GB"/>
        </w:rPr>
        <w:t>holistic</w:t>
      </w:r>
      <w:r w:rsidR="005D41D7" w:rsidRPr="00547227">
        <w:rPr>
          <w:rFonts w:ascii="Arial" w:hAnsi="Arial" w:cs="Arial"/>
          <w:szCs w:val="24"/>
          <w:lang w:val="en-GB"/>
        </w:rPr>
        <w:t xml:space="preserve"> </w:t>
      </w:r>
      <w:r w:rsidR="00F1513D" w:rsidRPr="00547227">
        <w:rPr>
          <w:rFonts w:ascii="Arial" w:hAnsi="Arial" w:cs="Arial"/>
          <w:szCs w:val="24"/>
          <w:lang w:val="en-GB"/>
        </w:rPr>
        <w:t xml:space="preserve">hypothesis regarding the evolution of brain variation which </w:t>
      </w:r>
      <w:r w:rsidR="005D5284">
        <w:rPr>
          <w:rFonts w:ascii="Arial" w:hAnsi="Arial" w:cs="Arial"/>
          <w:szCs w:val="24"/>
          <w:lang w:val="en-GB"/>
        </w:rPr>
        <w:t>do not</w:t>
      </w:r>
      <w:r w:rsidR="005D5284" w:rsidRPr="00547227">
        <w:rPr>
          <w:rFonts w:ascii="Arial" w:hAnsi="Arial" w:cs="Arial"/>
          <w:szCs w:val="24"/>
          <w:lang w:val="en-GB"/>
        </w:rPr>
        <w:t xml:space="preserve"> </w:t>
      </w:r>
      <w:r w:rsidR="00F1513D" w:rsidRPr="00547227">
        <w:rPr>
          <w:rFonts w:ascii="Arial" w:hAnsi="Arial" w:cs="Arial"/>
          <w:szCs w:val="24"/>
          <w:lang w:val="en-GB"/>
        </w:rPr>
        <w:t xml:space="preserve">associate relative size increase with </w:t>
      </w:r>
      <w:proofErr w:type="gramStart"/>
      <w:r w:rsidR="00F1513D" w:rsidRPr="00547227">
        <w:rPr>
          <w:rFonts w:ascii="Arial" w:hAnsi="Arial" w:cs="Arial"/>
          <w:szCs w:val="24"/>
          <w:lang w:val="en-GB"/>
        </w:rPr>
        <w:t>particular behavioural</w:t>
      </w:r>
      <w:proofErr w:type="gramEnd"/>
      <w:r w:rsidR="00F1513D" w:rsidRPr="00547227">
        <w:rPr>
          <w:rFonts w:ascii="Arial" w:hAnsi="Arial" w:cs="Arial"/>
          <w:szCs w:val="24"/>
          <w:lang w:val="en-GB"/>
        </w:rPr>
        <w:t xml:space="preserve"> parameters</w:t>
      </w:r>
      <w:r w:rsidR="00061BAA" w:rsidRPr="00547227">
        <w:rPr>
          <w:rFonts w:ascii="Arial" w:hAnsi="Arial" w:cs="Arial"/>
          <w:szCs w:val="24"/>
          <w:lang w:val="en-GB"/>
        </w:rPr>
        <w:t>. Th</w:t>
      </w:r>
      <w:r w:rsidR="005D5284">
        <w:rPr>
          <w:rFonts w:ascii="Arial" w:hAnsi="Arial" w:cs="Arial"/>
          <w:szCs w:val="24"/>
          <w:lang w:val="en-GB"/>
        </w:rPr>
        <w:t>is</w:t>
      </w:r>
      <w:r w:rsidR="00061BAA" w:rsidRPr="00547227">
        <w:rPr>
          <w:rFonts w:ascii="Arial" w:hAnsi="Arial" w:cs="Arial"/>
          <w:szCs w:val="24"/>
          <w:lang w:val="en-GB"/>
        </w:rPr>
        <w:t xml:space="preserve"> ‘cognitive-buffer’ hypothesis</w:t>
      </w:r>
      <w:r w:rsidR="00F1513D" w:rsidRPr="00547227">
        <w:rPr>
          <w:rFonts w:ascii="Arial" w:hAnsi="Arial" w:cs="Arial"/>
          <w:szCs w:val="24"/>
          <w:lang w:val="en-GB"/>
        </w:rPr>
        <w:t xml:space="preserve"> claims that larger brains generally improve fitness and survival, due to advantages related to </w:t>
      </w:r>
      <w:r w:rsidR="00061BAA" w:rsidRPr="00547227">
        <w:rPr>
          <w:rFonts w:ascii="Arial" w:hAnsi="Arial" w:cs="Arial"/>
          <w:szCs w:val="24"/>
          <w:lang w:val="en-GB"/>
        </w:rPr>
        <w:t>tackling novel and unpredictable environments and situations</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(Daniel Sol, 2009; van Woerden, Willems, van Schaik, &amp; Isler, 2012)</w:t>
      </w:r>
      <w:r w:rsidR="004E12F0">
        <w:rPr>
          <w:rFonts w:ascii="Arial" w:hAnsi="Arial" w:cs="Arial"/>
          <w:szCs w:val="24"/>
          <w:lang w:val="en-GB"/>
        </w:rPr>
        <w:fldChar w:fldCharType="end"/>
      </w:r>
      <w:r w:rsidR="00061BAA" w:rsidRPr="00547227">
        <w:rPr>
          <w:rFonts w:ascii="Arial" w:hAnsi="Arial" w:cs="Arial"/>
          <w:szCs w:val="24"/>
          <w:lang w:val="en-GB"/>
        </w:rPr>
        <w:t>. Additionally, it has been proposed that the buffer function of the brain could result in the generation of positive feedback processes which can even accelerate brain evolution</w:t>
      </w:r>
      <w:r w:rsidR="00406E38">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&lt;EndNote&gt;&lt;Cite&gt;&lt;Author&gt;Sol&lt;/Author&gt;&lt;Year&gt;2009&lt;/Year&gt;&lt;RecNum&gt;79&lt;/RecNum&gt;&lt;DisplayText&gt;(D. Sol, 2009)&lt;/DisplayText&gt;&lt;record&gt;&lt;rec-number&gt;79&lt;/rec-number&gt;&lt;foreign-keys&gt;&lt;key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(D. Sol, 2009)</w:t>
      </w:r>
      <w:r w:rsidR="008E7643">
        <w:rPr>
          <w:rFonts w:ascii="Arial" w:hAnsi="Arial" w:cs="Arial"/>
          <w:szCs w:val="24"/>
          <w:lang w:val="en-GB"/>
        </w:rPr>
        <w:fldChar w:fldCharType="end"/>
      </w:r>
      <w:r w:rsidR="00061BAA" w:rsidRPr="00547227">
        <w:rPr>
          <w:rFonts w:ascii="Arial" w:hAnsi="Arial" w:cs="Arial"/>
          <w:szCs w:val="24"/>
          <w:lang w:val="en-GB"/>
        </w:rPr>
        <w:t>.</w:t>
      </w:r>
    </w:p>
    <w:p w14:paraId="2D258C3C" w14:textId="2AC7F080" w:rsidR="00061BAA" w:rsidRPr="00547227" w:rsidRDefault="005D5284" w:rsidP="00A32890">
      <w:pPr>
        <w:spacing w:line="480" w:lineRule="auto"/>
        <w:rPr>
          <w:rFonts w:ascii="Arial" w:hAnsi="Arial" w:cs="Arial"/>
          <w:szCs w:val="24"/>
          <w:lang w:val="en-GB"/>
        </w:rPr>
      </w:pPr>
      <w:r>
        <w:rPr>
          <w:rFonts w:ascii="Arial" w:hAnsi="Arial" w:cs="Arial"/>
          <w:szCs w:val="24"/>
          <w:lang w:val="en-GB"/>
        </w:rPr>
        <w:t>It is widely recognized that processes of selection for relatively larger brains are antagonized by the high expense of brain growth and maintenance, as larger brains are known to be</w:t>
      </w:r>
      <w:r w:rsidR="00061BAA" w:rsidRPr="00547227">
        <w:rPr>
          <w:rFonts w:ascii="Arial" w:hAnsi="Arial" w:cs="Arial"/>
          <w:szCs w:val="24"/>
          <w:lang w:val="en-GB"/>
        </w:rPr>
        <w:t xml:space="preserve"> metabolically costly. </w:t>
      </w:r>
      <w:r w:rsidR="00C25EA6">
        <w:rPr>
          <w:rFonts w:ascii="Arial" w:hAnsi="Arial" w:cs="Arial"/>
          <w:szCs w:val="24"/>
          <w:lang w:val="en-GB"/>
        </w:rPr>
        <w:t>Studies of brain size constraints under this</w:t>
      </w:r>
      <w:r w:rsidR="00061BAA" w:rsidRPr="00547227">
        <w:rPr>
          <w:rFonts w:ascii="Arial" w:hAnsi="Arial" w:cs="Arial"/>
          <w:szCs w:val="24"/>
          <w:lang w:val="en-GB"/>
        </w:rPr>
        <w:t xml:space="preserve"> ‘expensive tissue’ hypothesis (or more specifically the ‘expensive brain’ hypothesis’) </w:t>
      </w:r>
      <w:r w:rsidR="00C25EA6">
        <w:rPr>
          <w:rFonts w:ascii="Arial" w:hAnsi="Arial" w:cs="Arial"/>
          <w:szCs w:val="24"/>
          <w:lang w:val="en-GB"/>
        </w:rPr>
        <w:t>have revealed indications of</w:t>
      </w:r>
      <w:r w:rsidR="00061BAA" w:rsidRPr="00547227">
        <w:rPr>
          <w:rFonts w:ascii="Arial" w:hAnsi="Arial" w:cs="Arial"/>
          <w:szCs w:val="24"/>
          <w:lang w:val="en-GB"/>
        </w:rPr>
        <w:t xml:space="preserve"> metabolic, maternal investment and general energetic </w:t>
      </w:r>
      <w:r w:rsidR="00061BAA" w:rsidRPr="00547227">
        <w:rPr>
          <w:rFonts w:ascii="Arial" w:hAnsi="Arial" w:cs="Arial"/>
          <w:szCs w:val="24"/>
          <w:lang w:val="en-GB"/>
        </w:rPr>
        <w:lastRenderedPageBreak/>
        <w:t>constrains on the evolution of large brain size</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E7643">
        <w:rPr>
          <w:rFonts w:ascii="Arial" w:hAnsi="Arial" w:cs="Arial"/>
          <w:noProof/>
          <w:szCs w:val="24"/>
          <w:lang w:val="en-GB"/>
        </w:rPr>
        <w:t>(Aiello &amp; Wheeler, 1995; Isler &amp; van Schaik, 2009)</w:t>
      </w:r>
      <w:r w:rsidR="008E7643">
        <w:rPr>
          <w:rFonts w:ascii="Arial" w:hAnsi="Arial" w:cs="Arial"/>
          <w:szCs w:val="24"/>
          <w:lang w:val="en-GB"/>
        </w:rPr>
        <w:fldChar w:fldCharType="end"/>
      </w:r>
      <w:r w:rsidR="00061BAA" w:rsidRPr="00547227">
        <w:rPr>
          <w:rFonts w:ascii="Arial" w:hAnsi="Arial" w:cs="Arial"/>
          <w:szCs w:val="24"/>
          <w:lang w:val="en-GB"/>
        </w:rPr>
        <w:t>.</w:t>
      </w:r>
    </w:p>
    <w:p w14:paraId="14819FB5" w14:textId="51E234EB"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Even though the two approaches to studying brain variation have been applied separately, a conclusive picture about the evolutionary processes shaping brain size can only be drawn by simultaneously investigating both the effects of selection pressures and the limitations imposed by developmental constraints</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B2266">
        <w:rPr>
          <w:rFonts w:ascii="Arial" w:hAnsi="Arial" w:cs="Arial"/>
          <w:noProof/>
          <w:szCs w:val="24"/>
          <w:lang w:val="en-GB"/>
        </w:rPr>
        <w:t>(Logan et al., 2018; V. Weisbecker, Blomberg, Goldizen, Brown, &amp; Fisher, 2015)</w:t>
      </w:r>
      <w:r w:rsidR="008E7643">
        <w:rPr>
          <w:rFonts w:ascii="Arial" w:hAnsi="Arial" w:cs="Arial"/>
          <w:szCs w:val="24"/>
          <w:lang w:val="en-GB"/>
        </w:rPr>
        <w:fldChar w:fldCharType="end"/>
      </w:r>
      <w:r w:rsidRPr="00547227">
        <w:rPr>
          <w:rFonts w:ascii="Arial" w:hAnsi="Arial" w:cs="Arial"/>
          <w:szCs w:val="24"/>
          <w:lang w:val="en-GB"/>
        </w:rPr>
        <w:t>.</w:t>
      </w:r>
      <w:r w:rsidR="005D41D7">
        <w:rPr>
          <w:rFonts w:ascii="Arial" w:hAnsi="Arial" w:cs="Arial"/>
          <w:szCs w:val="24"/>
          <w:lang w:val="en-GB"/>
        </w:rPr>
        <w:t xml:space="preserve"> At the same time, many previous studies focus solely on rejecting or confirming only one of the many hypotheses.</w:t>
      </w:r>
      <w:r w:rsidRPr="00547227">
        <w:rPr>
          <w:rFonts w:ascii="Arial" w:hAnsi="Arial" w:cs="Arial"/>
          <w:szCs w:val="24"/>
          <w:lang w:val="en-GB"/>
        </w:rPr>
        <w:t xml:space="preserve"> The same </w:t>
      </w:r>
      <w:r w:rsidR="00C25EA6">
        <w:rPr>
          <w:rFonts w:ascii="Arial" w:hAnsi="Arial" w:cs="Arial"/>
          <w:szCs w:val="24"/>
          <w:lang w:val="en-GB"/>
        </w:rPr>
        <w:t>applies to</w:t>
      </w:r>
      <w:r w:rsidRPr="00547227">
        <w:rPr>
          <w:rFonts w:ascii="Arial" w:hAnsi="Arial" w:cs="Arial"/>
          <w:szCs w:val="24"/>
          <w:lang w:val="en-GB"/>
        </w:rPr>
        <w:t xml:space="preserve"> studies focusing only on constraint</w:t>
      </w:r>
      <w:r w:rsidR="005D41D7">
        <w:rPr>
          <w:rFonts w:ascii="Arial" w:hAnsi="Arial" w:cs="Arial"/>
          <w:szCs w:val="24"/>
          <w:lang w:val="en-GB"/>
        </w:rPr>
        <w:t>s</w:t>
      </w:r>
      <w:r w:rsidRPr="00547227">
        <w:rPr>
          <w:rFonts w:ascii="Arial" w:hAnsi="Arial" w:cs="Arial"/>
          <w:szCs w:val="24"/>
          <w:lang w:val="en-GB"/>
        </w:rPr>
        <w:t xml:space="preserve"> or selection, as such processes </w:t>
      </w:r>
      <w:r w:rsidR="00406E38">
        <w:rPr>
          <w:rFonts w:ascii="Arial" w:hAnsi="Arial" w:cs="Arial"/>
          <w:szCs w:val="24"/>
          <w:lang w:val="en-GB"/>
        </w:rPr>
        <w:t xml:space="preserve">may </w:t>
      </w:r>
      <w:r w:rsidRPr="00547227">
        <w:rPr>
          <w:rFonts w:ascii="Arial" w:hAnsi="Arial" w:cs="Arial"/>
          <w:szCs w:val="24"/>
          <w:lang w:val="en-GB"/>
        </w:rPr>
        <w:t>interact with each other</w:t>
      </w:r>
      <w:r w:rsidR="00C25EA6">
        <w:rPr>
          <w:rFonts w:ascii="Arial" w:hAnsi="Arial" w:cs="Arial"/>
          <w:szCs w:val="24"/>
          <w:lang w:val="en-GB"/>
        </w:rPr>
        <w:t>. For example,</w:t>
      </w:r>
      <w:r w:rsidRPr="00547227">
        <w:rPr>
          <w:rFonts w:ascii="Arial" w:hAnsi="Arial" w:cs="Arial"/>
          <w:szCs w:val="24"/>
          <w:lang w:val="en-GB"/>
        </w:rPr>
        <w:t xml:space="preserve"> home range </w:t>
      </w:r>
      <w:r w:rsidR="005D41D7" w:rsidRPr="00547227">
        <w:rPr>
          <w:rFonts w:ascii="Arial" w:hAnsi="Arial" w:cs="Arial"/>
          <w:szCs w:val="24"/>
          <w:lang w:val="en-GB"/>
        </w:rPr>
        <w:t>i</w:t>
      </w:r>
      <w:r w:rsidR="005D41D7">
        <w:rPr>
          <w:rFonts w:ascii="Arial" w:hAnsi="Arial" w:cs="Arial"/>
          <w:szCs w:val="24"/>
          <w:lang w:val="en-GB"/>
        </w:rPr>
        <w:t>s</w:t>
      </w:r>
      <w:r w:rsidR="005D41D7" w:rsidRPr="00547227">
        <w:rPr>
          <w:rFonts w:ascii="Arial" w:hAnsi="Arial" w:cs="Arial"/>
          <w:szCs w:val="24"/>
          <w:lang w:val="en-GB"/>
        </w:rPr>
        <w:t xml:space="preserve"> </w:t>
      </w:r>
      <w:r w:rsidRPr="00547227">
        <w:rPr>
          <w:rFonts w:ascii="Arial" w:hAnsi="Arial" w:cs="Arial"/>
          <w:szCs w:val="24"/>
          <w:lang w:val="en-GB"/>
        </w:rPr>
        <w:t>related to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&lt;EndNote&gt;&lt;Cite&gt;&lt;Author&gt;Lukas&lt;/Author&gt;&lt;Year&gt;2014&lt;/Year&gt;&lt;RecNum&gt;378&lt;/RecNum&gt;&lt;DisplayText&gt;(Lukas &amp;amp; Clutton-Brock, 2014)&lt;/DisplayText&gt;&lt;record&gt;&lt;rec-number&gt;378&lt;/rec-number&gt;&lt;foreign-keys&gt;&lt;key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(Lukas &amp; Clutton-Brock, 2014)</w:t>
      </w:r>
      <w:r w:rsidR="008E7643">
        <w:rPr>
          <w:rFonts w:ascii="Arial" w:hAnsi="Arial" w:cs="Arial"/>
          <w:szCs w:val="24"/>
          <w:lang w:val="en-GB"/>
        </w:rPr>
        <w:fldChar w:fldCharType="end"/>
      </w:r>
      <w:r w:rsidRPr="00547227">
        <w:rPr>
          <w:rFonts w:ascii="Arial" w:hAnsi="Arial" w:cs="Arial"/>
          <w:szCs w:val="24"/>
          <w:lang w:val="en-GB"/>
        </w:rPr>
        <w:t>, social group sizes are related to predation pressure</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&lt;EndNote&gt;&lt;Cite&gt;&lt;Author&gt;Hintz&lt;/Author&gt;&lt;Year&gt;2018&lt;/Year&gt;&lt;RecNum&gt;379&lt;/RecNum&gt;&lt;DisplayText&gt;(Hintz &amp;amp; Lonzarich, 2018)&lt;/DisplayText&gt;&lt;record&gt;&lt;rec-number&gt;379&lt;/rec-number&gt;&lt;foreign-keys&gt;&lt;key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(Hintz &amp; Lonzarich, 2018)</w:t>
      </w:r>
      <w:r w:rsidR="008E7643">
        <w:rPr>
          <w:rFonts w:ascii="Arial" w:hAnsi="Arial" w:cs="Arial"/>
          <w:szCs w:val="24"/>
          <w:lang w:val="en-GB"/>
        </w:rPr>
        <w:fldChar w:fldCharType="end"/>
      </w:r>
      <w:r w:rsidRPr="00547227">
        <w:rPr>
          <w:rFonts w:ascii="Arial" w:hAnsi="Arial" w:cs="Arial"/>
          <w:szCs w:val="24"/>
          <w:lang w:val="en-GB"/>
        </w:rPr>
        <w:t>, maternal investment is dependent on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B2266">
        <w:rPr>
          <w:rFonts w:ascii="Arial" w:hAnsi="Arial" w:cs="Arial"/>
          <w:szCs w:val="24"/>
          <w:lang w:val="en-GB"/>
        </w:rPr>
        <w:instrText xml:space="preserve"> ADDIN EN.CITE &lt;EndNote&gt;&lt;Cite&gt;&lt;Author&gt;Shuster&lt;/Author&gt;&lt;Year&gt;2009&lt;/Year&gt;&lt;RecNum&gt;380&lt;/RecNum&gt;&lt;DisplayText&gt;(Shuster, 2009)&lt;/DisplayText&gt;&lt;record&gt;&lt;rec-number&gt;380&lt;/rec-number&gt;&lt;foreign-keys&gt;&lt;key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(Shuster, 2009)</w:t>
      </w:r>
      <w:r w:rsidR="008E7643">
        <w:rPr>
          <w:rFonts w:ascii="Arial" w:hAnsi="Arial" w:cs="Arial"/>
          <w:szCs w:val="24"/>
          <w:lang w:val="en-GB"/>
        </w:rPr>
        <w:fldChar w:fldCharType="end"/>
      </w:r>
      <w:r w:rsidRPr="00547227">
        <w:rPr>
          <w:rFonts w:ascii="Arial" w:hAnsi="Arial" w:cs="Arial"/>
          <w:szCs w:val="24"/>
          <w:lang w:val="en-GB"/>
        </w:rPr>
        <w:t xml:space="preserve"> and</w:t>
      </w:r>
      <w:r w:rsidR="00D742DE" w:rsidRPr="00547227">
        <w:rPr>
          <w:rFonts w:ascii="Arial" w:hAnsi="Arial" w:cs="Arial"/>
          <w:szCs w:val="24"/>
          <w:lang w:val="en-GB"/>
        </w:rPr>
        <w:t xml:space="preserve"> energ</w:t>
      </w:r>
      <w:r w:rsidR="00694EDE">
        <w:rPr>
          <w:rFonts w:ascii="Arial" w:hAnsi="Arial" w:cs="Arial"/>
          <w:szCs w:val="24"/>
          <w:lang w:val="en-GB"/>
        </w:rPr>
        <w:t>y</w:t>
      </w:r>
      <w:r w:rsidR="00D742DE" w:rsidRPr="00547227">
        <w:rPr>
          <w:rFonts w:ascii="Arial" w:hAnsi="Arial" w:cs="Arial"/>
          <w:szCs w:val="24"/>
          <w:lang w:val="en-GB"/>
        </w:rPr>
        <w:t xml:space="preserve"> availability is dependent on diet.</w:t>
      </w:r>
    </w:p>
    <w:p w14:paraId="4BD8A849" w14:textId="299BF481" w:rsidR="00C25EA6" w:rsidRDefault="00394863" w:rsidP="00A32890">
      <w:pPr>
        <w:spacing w:line="480" w:lineRule="auto"/>
        <w:rPr>
          <w:rFonts w:ascii="Arial" w:hAnsi="Arial" w:cs="Arial"/>
          <w:szCs w:val="24"/>
          <w:lang w:val="en-GB"/>
        </w:rPr>
      </w:pPr>
      <w:r w:rsidRPr="00547227">
        <w:rPr>
          <w:rFonts w:ascii="Arial" w:hAnsi="Arial" w:cs="Arial"/>
          <w:szCs w:val="24"/>
          <w:lang w:val="en-GB"/>
        </w:rPr>
        <w:t>A drawback of most studies on brain size evolution is their almost exclusive focus on placental mammals</w:t>
      </w:r>
      <w:r w:rsidR="00C25EA6">
        <w:rPr>
          <w:rFonts w:ascii="Arial" w:hAnsi="Arial" w:cs="Arial"/>
          <w:szCs w:val="24"/>
          <w:lang w:val="en-GB"/>
        </w:rPr>
        <w:t xml:space="preserve">. Placentals include the largest-brained mammals (such as cetaceans </w:t>
      </w:r>
      <w:r w:rsidR="00694EDE">
        <w:rPr>
          <w:rFonts w:ascii="Arial" w:hAnsi="Arial" w:cs="Arial"/>
          <w:szCs w:val="24"/>
          <w:lang w:val="en-GB"/>
        </w:rPr>
        <w:t>and</w:t>
      </w:r>
      <w:r w:rsidR="00C25EA6">
        <w:rPr>
          <w:rFonts w:ascii="Arial" w:hAnsi="Arial" w:cs="Arial"/>
          <w:szCs w:val="24"/>
          <w:lang w:val="en-GB"/>
        </w:rPr>
        <w:t xml:space="preserve"> canid carnivor</w:t>
      </w:r>
      <w:r w:rsidR="00694EDE">
        <w:rPr>
          <w:rFonts w:ascii="Arial" w:hAnsi="Arial" w:cs="Arial"/>
          <w:szCs w:val="24"/>
          <w:lang w:val="en-GB"/>
        </w:rPr>
        <w:t>es</w:t>
      </w:r>
      <w:r w:rsidR="00C25EA6">
        <w:rPr>
          <w:rFonts w:ascii="Arial" w:hAnsi="Arial" w:cs="Arial"/>
          <w:szCs w:val="24"/>
          <w:lang w:val="en-GB"/>
        </w:rPr>
        <w:t>), but</w:t>
      </w:r>
      <w:r w:rsidR="00694EDE">
        <w:rPr>
          <w:rFonts w:ascii="Arial" w:hAnsi="Arial" w:cs="Arial"/>
          <w:szCs w:val="24"/>
          <w:lang w:val="en-GB"/>
        </w:rPr>
        <w:t xml:space="preserve"> they</w:t>
      </w:r>
      <w:r w:rsidR="00C25EA6">
        <w:rPr>
          <w:rFonts w:ascii="Arial" w:hAnsi="Arial" w:cs="Arial"/>
          <w:szCs w:val="24"/>
          <w:lang w:val="en-GB"/>
        </w:rPr>
        <w:t xml:space="preserve"> also have highly varied life histories and reproductive modes</w:t>
      </w:r>
      <w:r w:rsidR="00694EDE">
        <w:rPr>
          <w:rFonts w:ascii="Arial" w:hAnsi="Arial" w:cs="Arial"/>
          <w:szCs w:val="24"/>
          <w:lang w:val="en-GB"/>
        </w:rPr>
        <w:t>.</w:t>
      </w:r>
      <w:r w:rsidR="00C25EA6">
        <w:rPr>
          <w:rFonts w:ascii="Arial" w:hAnsi="Arial" w:cs="Arial"/>
          <w:szCs w:val="24"/>
          <w:lang w:val="en-GB"/>
        </w:rPr>
        <w:t xml:space="preserve"> </w:t>
      </w:r>
      <w:r w:rsidR="00694EDE">
        <w:rPr>
          <w:rFonts w:ascii="Arial" w:hAnsi="Arial" w:cs="Arial"/>
          <w:szCs w:val="24"/>
          <w:lang w:val="en-GB"/>
        </w:rPr>
        <w:t>These may</w:t>
      </w:r>
      <w:r w:rsidR="00C25EA6">
        <w:rPr>
          <w:rFonts w:ascii="Arial" w:hAnsi="Arial" w:cs="Arial"/>
          <w:szCs w:val="24"/>
          <w:lang w:val="en-GB"/>
        </w:rPr>
        <w:t xml:space="preserve"> increase the risk of confounding constrain</w:t>
      </w:r>
      <w:r w:rsidR="00694EDE">
        <w:rPr>
          <w:rFonts w:ascii="Arial" w:hAnsi="Arial" w:cs="Arial"/>
          <w:szCs w:val="24"/>
          <w:lang w:val="en-GB"/>
        </w:rPr>
        <w:t>ts</w:t>
      </w:r>
      <w:r w:rsidR="00C25EA6">
        <w:rPr>
          <w:rFonts w:ascii="Arial" w:hAnsi="Arial" w:cs="Arial"/>
          <w:szCs w:val="24"/>
          <w:lang w:val="en-GB"/>
        </w:rPr>
        <w:t xml:space="preserve"> of reproduction with select</w:t>
      </w:r>
      <w:r w:rsidR="00694EDE">
        <w:rPr>
          <w:rFonts w:ascii="Arial" w:hAnsi="Arial" w:cs="Arial"/>
          <w:szCs w:val="24"/>
          <w:lang w:val="en-GB"/>
        </w:rPr>
        <w:t>ion on</w:t>
      </w:r>
      <w:r w:rsidR="00C25EA6">
        <w:rPr>
          <w:rFonts w:ascii="Arial" w:hAnsi="Arial" w:cs="Arial"/>
          <w:szCs w:val="24"/>
          <w:lang w:val="en-GB"/>
        </w:rPr>
        <w:t xml:space="preserve"> traits</w:t>
      </w:r>
      <w:r w:rsidR="00694EDE">
        <w:rPr>
          <w:rFonts w:ascii="Arial" w:hAnsi="Arial" w:cs="Arial"/>
          <w:szCs w:val="24"/>
          <w:lang w:val="en-GB"/>
        </w:rPr>
        <w:t xml:space="preserve"> such as</w:t>
      </w:r>
      <w:r w:rsidR="00C25EA6">
        <w:rPr>
          <w:rFonts w:ascii="Arial" w:hAnsi="Arial" w:cs="Arial"/>
          <w:szCs w:val="24"/>
          <w:lang w:val="en-GB"/>
        </w:rPr>
        <w:t xml:space="preserve"> behaviour</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&lt;EndNote&gt;&lt;Cite&gt;&lt;Author&gt;Logan&lt;/Author&gt;&lt;Year&gt;2018&lt;/Year&gt;&lt;RecNum&gt;184&lt;/RecNum&gt;&lt;DisplayText&gt;(Logan et al., 2018)&lt;/DisplayText&gt;&lt;record&gt;&lt;rec-number&gt;184&lt;/rec-number&gt;&lt;foreign-keys&gt;&lt;key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(Logan et al., 2018)</w:t>
      </w:r>
      <w:r w:rsidR="004518B3">
        <w:rPr>
          <w:rFonts w:ascii="Arial" w:hAnsi="Arial" w:cs="Arial"/>
          <w:szCs w:val="24"/>
          <w:lang w:val="en-GB"/>
        </w:rPr>
        <w:fldChar w:fldCharType="end"/>
      </w:r>
      <w:r w:rsidR="00C25EA6">
        <w:rPr>
          <w:rFonts w:ascii="Arial" w:hAnsi="Arial" w:cs="Arial"/>
          <w:szCs w:val="24"/>
          <w:lang w:val="en-GB"/>
        </w:rPr>
        <w:t>. This makes the sister radiation of placentals – the M</w:t>
      </w:r>
      <w:r w:rsidR="00207EDB" w:rsidRPr="00547227">
        <w:rPr>
          <w:rFonts w:ascii="Arial" w:hAnsi="Arial" w:cs="Arial"/>
          <w:szCs w:val="24"/>
          <w:lang w:val="en-GB"/>
        </w:rPr>
        <w:t xml:space="preserve">arsupial mammals </w:t>
      </w:r>
      <w:r w:rsidR="00C25EA6">
        <w:rPr>
          <w:rFonts w:ascii="Arial" w:hAnsi="Arial" w:cs="Arial"/>
          <w:szCs w:val="24"/>
          <w:lang w:val="en-GB"/>
        </w:rPr>
        <w:t xml:space="preserve">– an attractive alternative </w:t>
      </w:r>
      <w:r w:rsidR="00694EDE">
        <w:rPr>
          <w:rFonts w:ascii="Arial" w:hAnsi="Arial" w:cs="Arial"/>
          <w:szCs w:val="24"/>
          <w:lang w:val="en-GB"/>
        </w:rPr>
        <w:t>to</w:t>
      </w:r>
      <w:r w:rsidR="00C25EA6">
        <w:rPr>
          <w:rFonts w:ascii="Arial" w:hAnsi="Arial" w:cs="Arial"/>
          <w:szCs w:val="24"/>
          <w:lang w:val="en-GB"/>
        </w:rPr>
        <w:t xml:space="preserve"> study. Marsupial mammals combine </w:t>
      </w:r>
      <w:r w:rsidR="00207EDB" w:rsidRPr="00547227">
        <w:rPr>
          <w:rFonts w:ascii="Arial" w:hAnsi="Arial" w:cs="Arial"/>
          <w:szCs w:val="24"/>
          <w:lang w:val="en-GB"/>
        </w:rPr>
        <w:t>strikingly homogenous life histories and developmental regimes</w:t>
      </w:r>
      <w:r w:rsidR="00C25EA6">
        <w:rPr>
          <w:rFonts w:ascii="Arial" w:hAnsi="Arial" w:cs="Arial"/>
          <w:szCs w:val="24"/>
          <w:lang w:val="en-GB"/>
        </w:rPr>
        <w:t xml:space="preserve"> with a similarly diverse range of behavioural complexities </w:t>
      </w:r>
      <w:r w:rsidR="00694EDE">
        <w:rPr>
          <w:rFonts w:ascii="Arial" w:hAnsi="Arial" w:cs="Arial"/>
          <w:szCs w:val="24"/>
          <w:lang w:val="en-GB"/>
        </w:rPr>
        <w:t>to</w:t>
      </w:r>
      <w:r w:rsidR="00C25EA6">
        <w:rPr>
          <w:rFonts w:ascii="Arial" w:hAnsi="Arial" w:cs="Arial"/>
          <w:szCs w:val="24"/>
          <w:lang w:val="en-GB"/>
        </w:rPr>
        <w:t xml:space="preserve"> placentals</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8B2266">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207EDB" w:rsidRPr="00547227">
        <w:rPr>
          <w:rFonts w:ascii="Arial" w:hAnsi="Arial" w:cs="Arial"/>
          <w:szCs w:val="24"/>
          <w:lang w:val="en-GB"/>
        </w:rPr>
        <w:t>.</w:t>
      </w:r>
      <w:r w:rsidR="00C25EA6">
        <w:rPr>
          <w:rFonts w:ascii="Arial" w:hAnsi="Arial" w:cs="Arial"/>
          <w:szCs w:val="24"/>
          <w:lang w:val="en-GB"/>
        </w:rPr>
        <w:t xml:space="preserve"> Moreover, marsupials are a discrete, phylogenetically well-resolved, monophyletic radiation </w:t>
      </w:r>
      <w:r w:rsidR="005D41D7">
        <w:rPr>
          <w:rFonts w:ascii="Arial" w:hAnsi="Arial" w:cs="Arial"/>
          <w:szCs w:val="24"/>
          <w:lang w:val="en-GB"/>
        </w:rPr>
        <w:t xml:space="preserve">diverging from placentals </w:t>
      </w:r>
      <w:r w:rsidR="005D41D7">
        <w:rPr>
          <w:rFonts w:ascii="Arial" w:hAnsi="Arial" w:cs="Arial"/>
          <w:szCs w:val="24"/>
          <w:lang w:val="en-GB"/>
        </w:rPr>
        <w:lastRenderedPageBreak/>
        <w:t xml:space="preserve">around </w:t>
      </w:r>
      <w:r w:rsidR="004518B3">
        <w:rPr>
          <w:rFonts w:ascii="Arial" w:hAnsi="Arial" w:cs="Arial"/>
          <w:szCs w:val="24"/>
          <w:lang w:val="en-GB"/>
        </w:rPr>
        <w:t>130-160</w:t>
      </w:r>
      <w:r w:rsidR="00207EDB" w:rsidRPr="00547227">
        <w:rPr>
          <w:rFonts w:ascii="Arial" w:hAnsi="Arial" w:cs="Arial"/>
          <w:szCs w:val="24"/>
          <w:lang w:val="en-GB"/>
        </w:rPr>
        <w:t xml:space="preserve"> </w:t>
      </w:r>
      <w:proofErr w:type="spellStart"/>
      <w:r w:rsidR="00207EDB" w:rsidRPr="00547227">
        <w:rPr>
          <w:rFonts w:ascii="Arial" w:hAnsi="Arial" w:cs="Arial"/>
          <w:szCs w:val="24"/>
          <w:lang w:val="en-GB"/>
        </w:rPr>
        <w:t>mya</w:t>
      </w:r>
      <w:proofErr w:type="spellEnd"/>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&lt;EndNote&gt;&lt;Cite&gt;&lt;Author&gt;Luo&lt;/Author&gt;&lt;Year&gt;2011&lt;/Year&gt;&lt;RecNum&gt;76&lt;/RecNum&gt;&lt;DisplayText&gt;(Luo, Yuan, Meng, &amp;amp; Ji, 2011)&lt;/DisplayText&gt;&lt;record&gt;&lt;rec-number&gt;76&lt;/rec-number&gt;&lt;foreign-keys&gt;&lt;key app="EN" db-id="a9aw0atab92x0ledv2kxwsvmdfttad9p2fez" timestamp="1564364862" guid="421ad1e2-e88c-4f88-9648-1fa7ee3dae7a"&gt;76&lt;/key&gt;&lt;/foreign-keys&gt;&lt;ref-type name="Journal Article"&gt;17&lt;/ref-type&gt;&lt;contributors&gt;&lt;authors&gt;&lt;author&gt;Luo, Z. X.&lt;/author&gt;&lt;author&gt;Yuan, C. X.&lt;/author&gt;&lt;author&gt;Meng, Q. J.&lt;/author&gt;&lt;author&gt;Ji, Q.&lt;/author&gt;&lt;/authors&gt;&lt;/contributors&gt;&lt;auth-address&gt;Carnegie Museum of Natural History, Pittsburgh, Pennsylvania 15213, USA. luoz@carnegiemnh.org&lt;/auth-address&gt;&lt;titles&gt;&lt;title&gt;A Jurassic eutherian mammal and divergence of marsupials and placentals&lt;/title&gt;&lt;secondary-title&gt;Nature&lt;/secondary-title&gt;&lt;/titles&gt;&lt;periodical&gt;&lt;full-title&gt;Nature&lt;/full-title&gt;&lt;/periodical&gt;&lt;pages&gt;442-5&lt;/pages&gt;&lt;volume&gt;476&lt;/volume&gt;&lt;number&gt;7361&lt;/number&gt;&lt;edition&gt;2011/08/26&lt;/edition&gt;&lt;keywords&gt;&lt;keyword&gt;Animals&lt;/keyword&gt;&lt;keyword&gt;China&lt;/keyword&gt;&lt;keyword&gt;Female&lt;/keyword&gt;&lt;keyword&gt;*Fossils&lt;/keyword&gt;&lt;keyword&gt;History, Ancient&lt;/keyword&gt;&lt;keyword&gt;Mammals/*anatomy &amp;amp; histology/*classification/embryology/physiology&lt;/keyword&gt;&lt;keyword&gt;Mandible/anatomy &amp;amp; histology&lt;/keyword&gt;&lt;keyword&gt;Marsupialia/*anatomy &amp;amp; histology/*classification/physiology&lt;/keyword&gt;&lt;keyword&gt;Molar/anatomy &amp;amp; histology&lt;/keyword&gt;&lt;keyword&gt;*Phylogeny&lt;/keyword&gt;&lt;keyword&gt;Placenta/*physiology&lt;/keyword&gt;&lt;keyword&gt;Pregnancy&lt;/keyword&gt;&lt;keyword&gt;Time Factors&lt;/keyword&gt;&lt;/keywords&gt;&lt;dates&gt;&lt;year&gt;2011&lt;/year&gt;&lt;pub-dates&gt;&lt;date&gt;Aug 24&lt;/date&gt;&lt;/pub-dates&gt;&lt;/dates&gt;&lt;publisher&gt;Nature Publishing Group&lt;/publisher&gt;&lt;isbn&gt;1476-4687 (Electronic)&amp;#xD;0028-0836 (Linking)&lt;/isbn&gt;&lt;accession-num&gt;21866158&lt;/accession-num&gt;&lt;urls&gt;&lt;related-urls&gt;&lt;url&gt;https://www.ncbi.nlm.nih.gov/pubmed/21866158&lt;/url&gt;&lt;/related-urls&gt;&lt;/urls&gt;&lt;electronic-resource-num&gt;10.1038/nature10291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(Luo, Yuan, Meng, &amp; Ji, 2011)</w:t>
      </w:r>
      <w:r w:rsidR="004518B3">
        <w:rPr>
          <w:rFonts w:ascii="Arial" w:hAnsi="Arial" w:cs="Arial"/>
          <w:szCs w:val="24"/>
          <w:lang w:val="en-GB"/>
        </w:rPr>
        <w:fldChar w:fldCharType="end"/>
      </w:r>
      <w:r w:rsidR="005D41D7">
        <w:rPr>
          <w:rFonts w:ascii="Arial" w:hAnsi="Arial" w:cs="Arial"/>
          <w:szCs w:val="24"/>
          <w:lang w:val="en-GB"/>
        </w:rPr>
        <w:t>.</w:t>
      </w:r>
      <w:r w:rsidR="00207EDB" w:rsidRPr="00547227">
        <w:rPr>
          <w:rFonts w:ascii="Arial" w:hAnsi="Arial" w:cs="Arial"/>
          <w:szCs w:val="24"/>
          <w:lang w:val="en-GB"/>
        </w:rPr>
        <w:t xml:space="preserve"> </w:t>
      </w:r>
      <w:r w:rsidR="005D41D7">
        <w:rPr>
          <w:rFonts w:ascii="Arial" w:hAnsi="Arial" w:cs="Arial"/>
          <w:szCs w:val="24"/>
          <w:lang w:val="en-GB"/>
        </w:rPr>
        <w:t xml:space="preserve">Their </w:t>
      </w:r>
      <w:r w:rsidR="00207EDB" w:rsidRPr="00547227">
        <w:rPr>
          <w:rFonts w:ascii="Arial" w:hAnsi="Arial" w:cs="Arial"/>
          <w:szCs w:val="24"/>
          <w:lang w:val="en-GB"/>
        </w:rPr>
        <w:t xml:space="preserve">altricial neonates are born after very </w:t>
      </w:r>
      <w:r w:rsidR="00277EED">
        <w:rPr>
          <w:rFonts w:ascii="Arial" w:hAnsi="Arial" w:cs="Arial"/>
          <w:szCs w:val="24"/>
          <w:lang w:val="en-GB"/>
        </w:rPr>
        <w:t xml:space="preserve">a </w:t>
      </w:r>
      <w:r w:rsidR="00207EDB" w:rsidRPr="00547227">
        <w:rPr>
          <w:rFonts w:ascii="Arial" w:hAnsi="Arial" w:cs="Arial"/>
          <w:szCs w:val="24"/>
          <w:lang w:val="en-GB"/>
        </w:rPr>
        <w:t>short gestation period (12-30 days) and most receive little to no maternal investment. Moreover, marsupials exhibit a diverse array of social and mating systems, diet types, home ranges</w:t>
      </w:r>
      <w:r w:rsidR="00277EED">
        <w:rPr>
          <w:rFonts w:ascii="Arial" w:hAnsi="Arial" w:cs="Arial"/>
          <w:szCs w:val="24"/>
          <w:lang w:val="en-GB"/>
        </w:rPr>
        <w:t xml:space="preserve"> and</w:t>
      </w:r>
      <w:r w:rsidR="00207EDB" w:rsidRPr="00547227">
        <w:rPr>
          <w:rFonts w:ascii="Arial" w:hAnsi="Arial" w:cs="Arial"/>
          <w:szCs w:val="24"/>
          <w:lang w:val="en-GB"/>
        </w:rPr>
        <w:t xml:space="preserve"> cognitive abilities</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&lt;EndNote&gt;&lt;Cite&gt;&lt;Author&gt;Todorov&lt;/Author&gt;&lt;Year&gt;2019&lt;/Year&gt;&lt;RecNum&gt;381&lt;/RecNum&gt;&lt;DisplayText&gt;(Todorov, 2019)&lt;/DisplayText&gt;&lt;record&gt;&lt;rec-number&gt;381&lt;/rec-number&gt;&lt;foreign-keys&gt;&lt;key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(Todorov, 2019)</w:t>
      </w:r>
      <w:r w:rsidR="004518B3">
        <w:rPr>
          <w:rFonts w:ascii="Arial" w:hAnsi="Arial" w:cs="Arial"/>
          <w:szCs w:val="24"/>
          <w:lang w:val="en-GB"/>
        </w:rPr>
        <w:fldChar w:fldCharType="end"/>
      </w:r>
      <w:r w:rsidR="00207EDB" w:rsidRPr="00547227">
        <w:rPr>
          <w:rFonts w:ascii="Arial" w:hAnsi="Arial" w:cs="Arial"/>
          <w:szCs w:val="24"/>
          <w:lang w:val="en-GB"/>
        </w:rPr>
        <w:t>.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This unique combination of reproductive homogeneity and ecological, behavioural and social diversity, makes marsupials perfectly suited for testing hypothes</w:t>
      </w:r>
      <w:r w:rsidR="00277EED">
        <w:rPr>
          <w:rFonts w:ascii="Arial" w:hAnsi="Arial" w:cs="Arial"/>
          <w:szCs w:val="24"/>
          <w:lang w:val="en-GB"/>
        </w:rPr>
        <w:t>e</w:t>
      </w:r>
      <w:r w:rsidR="004B2A67" w:rsidRPr="00547227">
        <w:rPr>
          <w:rFonts w:ascii="Arial" w:hAnsi="Arial" w:cs="Arial"/>
          <w:szCs w:val="24"/>
          <w:lang w:val="en-GB"/>
        </w:rPr>
        <w:t>s about brain size evolution</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 </w:instrTex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EN.CITE.DATA </w:instrText>
      </w:r>
      <w:r w:rsidR="004518B3">
        <w:rPr>
          <w:rFonts w:ascii="Arial" w:hAnsi="Arial" w:cs="Arial"/>
          <w:szCs w:val="24"/>
          <w:lang w:val="en-GB"/>
        </w:rPr>
      </w:r>
      <w:r w:rsidR="004518B3">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4518B3">
        <w:rPr>
          <w:rFonts w:ascii="Arial" w:hAnsi="Arial" w:cs="Arial"/>
          <w:noProof/>
          <w:szCs w:val="24"/>
          <w:lang w:val="en-GB"/>
        </w:rPr>
        <w:t>(Carlisle et al., 2017)</w:t>
      </w:r>
      <w:r w:rsidR="004518B3">
        <w:rPr>
          <w:rFonts w:ascii="Arial" w:hAnsi="Arial" w:cs="Arial"/>
          <w:szCs w:val="24"/>
          <w:lang w:val="en-GB"/>
        </w:rPr>
        <w:fldChar w:fldCharType="end"/>
      </w:r>
      <w:r w:rsidR="004B2A67" w:rsidRPr="00547227">
        <w:rPr>
          <w:rFonts w:ascii="Arial" w:hAnsi="Arial" w:cs="Arial"/>
          <w:szCs w:val="24"/>
          <w:lang w:val="en-GB"/>
        </w:rPr>
        <w:t>.</w:t>
      </w:r>
    </w:p>
    <w:p w14:paraId="1CF9E0F3" w14:textId="46AFA1F2" w:rsidR="004518B3" w:rsidRDefault="00011938" w:rsidP="00A32890">
      <w:pPr>
        <w:spacing w:line="480" w:lineRule="auto"/>
        <w:rPr>
          <w:rFonts w:ascii="Arial" w:hAnsi="Arial" w:cs="Arial"/>
          <w:szCs w:val="24"/>
          <w:lang w:val="en-GB"/>
        </w:rPr>
      </w:pPr>
      <w:r>
        <w:rPr>
          <w:rFonts w:ascii="Arial" w:hAnsi="Arial" w:cs="Arial"/>
          <w:szCs w:val="24"/>
          <w:lang w:val="en-GB"/>
        </w:rPr>
        <w:t xml:space="preserve">Previous work on marsupial brain size evolution, focusing on the Australasian radiation of marsupials, has yielded surprisingly little support for any of the main hypotheses of behavioural complexity, with </w:t>
      </w:r>
      <w:r w:rsidR="00C22806">
        <w:rPr>
          <w:rFonts w:ascii="Arial" w:hAnsi="Arial" w:cs="Arial"/>
          <w:szCs w:val="24"/>
          <w:lang w:val="en-GB"/>
        </w:rPr>
        <w:t xml:space="preserve">a </w:t>
      </w:r>
      <w:r w:rsidR="00277EED">
        <w:rPr>
          <w:rFonts w:ascii="Arial" w:hAnsi="Arial" w:cs="Arial"/>
          <w:szCs w:val="24"/>
          <w:lang w:val="en-GB"/>
        </w:rPr>
        <w:t>reproductive</w:t>
      </w:r>
      <w:r w:rsidR="00C22806">
        <w:rPr>
          <w:rFonts w:ascii="Arial" w:hAnsi="Arial" w:cs="Arial"/>
          <w:szCs w:val="24"/>
          <w:lang w:val="en-GB"/>
        </w:rPr>
        <w:t xml:space="preserve"> constraints model</w:t>
      </w:r>
      <w:r w:rsidR="00277EED">
        <w:rPr>
          <w:rFonts w:ascii="Arial" w:hAnsi="Arial" w:cs="Arial"/>
          <w:szCs w:val="24"/>
          <w:lang w:val="en-GB"/>
        </w:rPr>
        <w:t>,</w:t>
      </w:r>
      <w:r w:rsidR="00C22806">
        <w:rPr>
          <w:rFonts w:ascii="Arial" w:hAnsi="Arial" w:cs="Arial"/>
          <w:szCs w:val="24"/>
          <w:lang w:val="en-GB"/>
        </w:rPr>
        <w:t xml:space="preserve"> and specifically litter size</w:t>
      </w:r>
      <w:r w:rsidR="00E9223B">
        <w:rPr>
          <w:rFonts w:ascii="Arial" w:hAnsi="Arial" w:cs="Arial"/>
          <w:szCs w:val="24"/>
          <w:lang w:val="en-GB"/>
        </w:rPr>
        <w:t>,</w:t>
      </w:r>
      <w:r w:rsidR="00C22806">
        <w:rPr>
          <w:rFonts w:ascii="Arial" w:hAnsi="Arial" w:cs="Arial"/>
          <w:szCs w:val="24"/>
          <w:lang w:val="en-GB"/>
        </w:rPr>
        <w:t xml:space="preserve"> representing the best model to explain brain size </w:t>
      </w:r>
      <w:r w:rsidR="00E9223B">
        <w:rPr>
          <w:rFonts w:ascii="Arial" w:hAnsi="Arial" w:cs="Arial"/>
          <w:szCs w:val="24"/>
          <w:lang w:val="en-GB"/>
        </w:rPr>
        <w:t>variation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18B3">
        <w:rPr>
          <w:rFonts w:ascii="Arial" w:hAnsi="Arial" w:cs="Arial"/>
          <w:szCs w:val="24"/>
          <w:lang w:val="en-GB"/>
        </w:rPr>
        <w:fldChar w:fldCharType="separate"/>
      </w:r>
      <w:r w:rsidR="008B2266">
        <w:rPr>
          <w:rFonts w:ascii="Arial" w:hAnsi="Arial" w:cs="Arial"/>
          <w:noProof/>
          <w:szCs w:val="24"/>
          <w:lang w:val="en-GB"/>
        </w:rPr>
        <w:t>(V. Weisbecker et al., 2015)</w:t>
      </w:r>
      <w:r w:rsidR="004518B3">
        <w:rPr>
          <w:rFonts w:ascii="Arial" w:hAnsi="Arial" w:cs="Arial"/>
          <w:szCs w:val="24"/>
          <w:lang w:val="en-GB"/>
        </w:rPr>
        <w:fldChar w:fldCharType="end"/>
      </w:r>
      <w:r w:rsidR="00C22806">
        <w:rPr>
          <w:rFonts w:ascii="Arial" w:hAnsi="Arial" w:cs="Arial"/>
          <w:szCs w:val="24"/>
          <w:lang w:val="en-GB"/>
        </w:rPr>
        <w:t>. In addition, there was an unexpected highly significant effect of geological location, with New Guinean marsupials</w:t>
      </w:r>
      <w:r w:rsidR="00E9223B">
        <w:rPr>
          <w:rFonts w:ascii="Arial" w:hAnsi="Arial" w:cs="Arial"/>
          <w:szCs w:val="24"/>
          <w:lang w:val="en-GB"/>
        </w:rPr>
        <w:t xml:space="preserve"> shown to be</w:t>
      </w:r>
      <w:r w:rsidR="00C22806">
        <w:rPr>
          <w:rFonts w:ascii="Arial" w:hAnsi="Arial" w:cs="Arial"/>
          <w:szCs w:val="24"/>
          <w:lang w:val="en-GB"/>
        </w:rPr>
        <w:t xml:space="preserve"> significantly larger-brained than their Australian relatives. However, the species in the dataset were nearly exclusively Australasian</w:t>
      </w:r>
      <w:r w:rsidR="006348D4">
        <w:rPr>
          <w:rFonts w:ascii="Arial" w:hAnsi="Arial" w:cs="Arial"/>
          <w:szCs w:val="24"/>
          <w:lang w:val="en-GB"/>
        </w:rPr>
        <w:t xml:space="preserve">. In addition, like </w:t>
      </w:r>
      <w:r w:rsidR="00BD7F75">
        <w:rPr>
          <w:rFonts w:ascii="Arial" w:hAnsi="Arial" w:cs="Arial"/>
          <w:szCs w:val="24"/>
          <w:lang w:val="en-GB"/>
        </w:rPr>
        <w:t>most</w:t>
      </w:r>
      <w:r w:rsidR="006348D4">
        <w:rPr>
          <w:rFonts w:ascii="Arial" w:hAnsi="Arial" w:cs="Arial"/>
          <w:szCs w:val="24"/>
          <w:lang w:val="en-GB"/>
        </w:rPr>
        <w:t xml:space="preserve"> other studies of brain size evolution,</w:t>
      </w:r>
      <w:r w:rsidR="00C22806">
        <w:rPr>
          <w:rFonts w:ascii="Arial" w:hAnsi="Arial" w:cs="Arial"/>
          <w:szCs w:val="24"/>
          <w:lang w:val="en-GB"/>
        </w:rPr>
        <w:t xml:space="preserve"> </w:t>
      </w:r>
      <w:r w:rsidR="00277EED">
        <w:rPr>
          <w:rFonts w:ascii="Arial" w:hAnsi="Arial" w:cs="Arial"/>
          <w:szCs w:val="24"/>
          <w:lang w:val="en-GB"/>
        </w:rPr>
        <w:t>many cases in the dataset had multiple missing values</w:t>
      </w:r>
      <w:r w:rsidR="00C22806">
        <w:rPr>
          <w:rFonts w:ascii="Arial" w:hAnsi="Arial" w:cs="Arial"/>
          <w:szCs w:val="24"/>
          <w:lang w:val="en-GB"/>
        </w:rPr>
        <w:t>, so that model comparisons could only be done on</w:t>
      </w:r>
      <w:r w:rsidR="00E9223B">
        <w:rPr>
          <w:rFonts w:ascii="Arial" w:hAnsi="Arial" w:cs="Arial"/>
          <w:szCs w:val="24"/>
          <w:lang w:val="en-GB"/>
        </w:rPr>
        <w:t>e</w:t>
      </w:r>
      <w:r w:rsidR="00C22806">
        <w:rPr>
          <w:rFonts w:ascii="Arial" w:hAnsi="Arial" w:cs="Arial"/>
          <w:szCs w:val="24"/>
          <w:lang w:val="en-GB"/>
        </w:rPr>
        <w:t xml:space="preserve"> at </w:t>
      </w:r>
      <w:r w:rsidR="00E9223B">
        <w:rPr>
          <w:rFonts w:ascii="Arial" w:hAnsi="Arial" w:cs="Arial"/>
          <w:szCs w:val="24"/>
          <w:lang w:val="en-GB"/>
        </w:rPr>
        <w:t>a time</w:t>
      </w:r>
      <w:r w:rsidR="00277EED">
        <w:rPr>
          <w:rFonts w:ascii="Arial" w:hAnsi="Arial" w:cs="Arial"/>
          <w:szCs w:val="24"/>
          <w:lang w:val="en-GB"/>
        </w:rPr>
        <w:t xml:space="preserve"> due to constraints of sample size</w:t>
      </w:r>
      <w:r w:rsidR="00E9223B">
        <w:rPr>
          <w:rFonts w:ascii="Arial" w:hAnsi="Arial" w:cs="Arial"/>
          <w:szCs w:val="24"/>
          <w:lang w:val="en-GB"/>
        </w:rPr>
        <w:t>. With</w:t>
      </w:r>
      <w:r w:rsidR="00C22806">
        <w:rPr>
          <w:rFonts w:ascii="Arial" w:hAnsi="Arial" w:cs="Arial"/>
          <w:szCs w:val="24"/>
          <w:lang w:val="en-GB"/>
        </w:rPr>
        <w:t xml:space="preserve"> </w:t>
      </w:r>
      <w:r w:rsidR="00A307A5">
        <w:rPr>
          <w:rFonts w:ascii="Arial" w:hAnsi="Arial" w:cs="Arial"/>
          <w:szCs w:val="24"/>
          <w:lang w:val="en-GB"/>
        </w:rPr>
        <w:t xml:space="preserve">a </w:t>
      </w:r>
      <w:r w:rsidR="00C22806">
        <w:rPr>
          <w:rFonts w:ascii="Arial" w:hAnsi="Arial" w:cs="Arial"/>
          <w:szCs w:val="24"/>
          <w:lang w:val="en-GB"/>
        </w:rPr>
        <w:t xml:space="preserve">very limited </w:t>
      </w:r>
      <w:r w:rsidR="00277EED">
        <w:rPr>
          <w:rFonts w:ascii="Arial" w:hAnsi="Arial" w:cs="Arial"/>
          <w:szCs w:val="24"/>
          <w:lang w:val="en-GB"/>
        </w:rPr>
        <w:t>number</w:t>
      </w:r>
      <w:r w:rsidR="00C22806">
        <w:rPr>
          <w:rFonts w:ascii="Arial" w:hAnsi="Arial" w:cs="Arial"/>
          <w:szCs w:val="24"/>
          <w:lang w:val="en-GB"/>
        </w:rPr>
        <w:t xml:space="preserve"> of sp</w:t>
      </w:r>
      <w:r w:rsidR="006348D4">
        <w:rPr>
          <w:rFonts w:ascii="Arial" w:hAnsi="Arial" w:cs="Arial"/>
          <w:szCs w:val="24"/>
          <w:lang w:val="en-GB"/>
        </w:rPr>
        <w:t>e</w:t>
      </w:r>
      <w:r w:rsidR="00C22806">
        <w:rPr>
          <w:rFonts w:ascii="Arial" w:hAnsi="Arial" w:cs="Arial"/>
          <w:szCs w:val="24"/>
          <w:lang w:val="en-GB"/>
        </w:rPr>
        <w:t>cies and different species representation for each model</w:t>
      </w:r>
      <w:r w:rsidR="00E9223B">
        <w:rPr>
          <w:rFonts w:ascii="Arial" w:hAnsi="Arial" w:cs="Arial"/>
          <w:szCs w:val="24"/>
          <w:lang w:val="en-GB"/>
        </w:rPr>
        <w:t xml:space="preserve"> the results of that study have been inconclusive. The statistical approach – namely PGLS – is also very sensitive to errors in phylogeny</w:t>
      </w:r>
      <w:r w:rsidR="00C81241">
        <w:rPr>
          <w:rFonts w:ascii="Arial" w:hAnsi="Arial" w:cs="Arial"/>
          <w:szCs w:val="24"/>
          <w:lang w:val="en-GB"/>
        </w:rPr>
        <w:t xml:space="preserve">, hard to use on multiple imputed datasets, and </w:t>
      </w:r>
      <w:r w:rsidR="00E9223B">
        <w:rPr>
          <w:rFonts w:ascii="Arial" w:hAnsi="Arial" w:cs="Arial"/>
          <w:szCs w:val="24"/>
          <w:lang w:val="en-GB"/>
        </w:rPr>
        <w:t xml:space="preserve">assumes </w:t>
      </w:r>
      <w:r w:rsidR="00A307A5">
        <w:rPr>
          <w:rFonts w:ascii="Arial" w:hAnsi="Arial" w:cs="Arial"/>
          <w:szCs w:val="24"/>
          <w:lang w:val="en-GB"/>
        </w:rPr>
        <w:t xml:space="preserve">a </w:t>
      </w:r>
      <w:r w:rsidR="00E9223B">
        <w:rPr>
          <w:rFonts w:ascii="Arial" w:hAnsi="Arial" w:cs="Arial"/>
          <w:szCs w:val="24"/>
          <w:lang w:val="en-GB"/>
        </w:rPr>
        <w:t>single mode of evolution throughout the whole tree (Brownian motion)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&lt;EndNote&gt;&lt;Cite&gt;&lt;Author&gt;Mundry&lt;/Author&gt;&lt;Year&gt;2014&lt;/Year&gt;&lt;RecNum&gt;382&lt;/RecNum&gt;&lt;DisplayText&gt;(Mundry, 2014)&lt;/DisplayText&gt;&lt;record&gt;&lt;rec-number&gt;382&lt;/rec-number&gt;&lt;foreign-keys&gt;&lt;key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(Mundry, 2014)</w:t>
      </w:r>
      <w:r w:rsidR="004518B3">
        <w:rPr>
          <w:rFonts w:ascii="Arial" w:hAnsi="Arial" w:cs="Arial"/>
          <w:szCs w:val="24"/>
          <w:lang w:val="en-GB"/>
        </w:rPr>
        <w:fldChar w:fldCharType="end"/>
      </w:r>
      <w:r w:rsidR="00E9223B">
        <w:rPr>
          <w:rFonts w:ascii="Arial" w:hAnsi="Arial" w:cs="Arial"/>
          <w:szCs w:val="24"/>
          <w:lang w:val="en-GB"/>
        </w:rPr>
        <w:t>.</w:t>
      </w:r>
    </w:p>
    <w:p w14:paraId="6CF243D7" w14:textId="1B26FBE0" w:rsidR="00E9223B" w:rsidRDefault="006348D4" w:rsidP="00A32890">
      <w:pPr>
        <w:spacing w:line="480" w:lineRule="auto"/>
        <w:rPr>
          <w:rFonts w:ascii="Arial" w:hAnsi="Arial" w:cs="Arial"/>
          <w:szCs w:val="24"/>
          <w:lang w:val="en-GB"/>
        </w:rPr>
      </w:pPr>
      <w:r>
        <w:rPr>
          <w:rFonts w:ascii="Arial" w:hAnsi="Arial" w:cs="Arial"/>
          <w:szCs w:val="24"/>
          <w:lang w:val="en-GB"/>
        </w:rPr>
        <w:t xml:space="preserve">In </w:t>
      </w:r>
      <w:r w:rsidR="00BD7F75">
        <w:rPr>
          <w:rFonts w:ascii="Arial" w:hAnsi="Arial" w:cs="Arial"/>
          <w:szCs w:val="24"/>
          <w:lang w:val="en-GB"/>
        </w:rPr>
        <w:t>this study, we incorporate a new dataset of 62 South American marsupial species into existing data, thus</w:t>
      </w:r>
      <w:r>
        <w:rPr>
          <w:rFonts w:ascii="Arial" w:hAnsi="Arial" w:cs="Arial"/>
          <w:szCs w:val="24"/>
          <w:lang w:val="en-GB"/>
        </w:rPr>
        <w:t xml:space="preserve"> increasing the </w:t>
      </w:r>
      <w:r w:rsidR="00A307A5">
        <w:rPr>
          <w:rFonts w:ascii="Arial" w:hAnsi="Arial" w:cs="Arial"/>
          <w:szCs w:val="24"/>
          <w:lang w:val="en-GB"/>
        </w:rPr>
        <w:t>amount</w:t>
      </w:r>
      <w:r>
        <w:rPr>
          <w:rFonts w:ascii="Arial" w:hAnsi="Arial" w:cs="Arial"/>
          <w:szCs w:val="24"/>
          <w:lang w:val="en-GB"/>
        </w:rPr>
        <w:t xml:space="preserve"> of marsupial brain size data by </w:t>
      </w:r>
      <w:r w:rsidR="00A307A5">
        <w:rPr>
          <w:rFonts w:ascii="Arial" w:hAnsi="Arial" w:cs="Arial"/>
          <w:szCs w:val="24"/>
          <w:lang w:val="en-GB"/>
        </w:rPr>
        <w:t>one</w:t>
      </w:r>
      <w:r>
        <w:rPr>
          <w:rFonts w:ascii="Arial" w:hAnsi="Arial" w:cs="Arial"/>
          <w:szCs w:val="24"/>
          <w:lang w:val="en-GB"/>
        </w:rPr>
        <w:t xml:space="preserve"> </w:t>
      </w:r>
      <w:r>
        <w:rPr>
          <w:rFonts w:ascii="Arial" w:hAnsi="Arial" w:cs="Arial"/>
          <w:szCs w:val="24"/>
          <w:lang w:val="en-GB"/>
        </w:rPr>
        <w:lastRenderedPageBreak/>
        <w:t xml:space="preserve">third. </w:t>
      </w:r>
      <w:r w:rsidR="00E9223B">
        <w:rPr>
          <w:rFonts w:ascii="Arial" w:hAnsi="Arial" w:cs="Arial"/>
          <w:szCs w:val="24"/>
          <w:lang w:val="en-GB"/>
        </w:rPr>
        <w:t xml:space="preserve">Most of the body weight data has been updated with </w:t>
      </w:r>
      <w:r w:rsidR="00A307A5">
        <w:rPr>
          <w:rFonts w:ascii="Arial" w:hAnsi="Arial" w:cs="Arial"/>
          <w:szCs w:val="24"/>
          <w:lang w:val="en-GB"/>
        </w:rPr>
        <w:t xml:space="preserve">the </w:t>
      </w:r>
      <w:r w:rsidR="00E9223B">
        <w:rPr>
          <w:rFonts w:ascii="Arial" w:hAnsi="Arial" w:cs="Arial"/>
          <w:szCs w:val="24"/>
          <w:lang w:val="en-GB"/>
        </w:rPr>
        <w:t>latest information from</w:t>
      </w:r>
      <w:r w:rsidR="00A307A5">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&lt;EndNote&gt;&lt;Cite&gt;&lt;Author&gt;van Dyck&lt;/Author&gt;&lt;Year&gt;2013&lt;/Year&gt;&lt;RecNum&gt;213&lt;/RecNum&gt;&lt;DisplayText&gt;(van Dyck, Gynther, &amp;amp; Baker,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(van Dyck, Gynther, &amp; Baker, 2013)</w:t>
      </w:r>
      <w:r w:rsidR="004518B3">
        <w:rPr>
          <w:rFonts w:ascii="Arial" w:hAnsi="Arial" w:cs="Arial"/>
          <w:szCs w:val="24"/>
          <w:lang w:val="en-GB"/>
        </w:rPr>
        <w:fldChar w:fldCharType="end"/>
      </w:r>
      <w:r w:rsidR="00E9223B">
        <w:rPr>
          <w:rFonts w:ascii="Arial" w:hAnsi="Arial" w:cs="Arial"/>
          <w:szCs w:val="24"/>
          <w:lang w:val="en-GB"/>
        </w:rPr>
        <w:t>, and many other trait data had been</w:t>
      </w:r>
      <w:r w:rsidR="00A307A5">
        <w:rPr>
          <w:rFonts w:ascii="Arial" w:hAnsi="Arial" w:cs="Arial"/>
          <w:szCs w:val="24"/>
          <w:lang w:val="en-GB"/>
        </w:rPr>
        <w:t xml:space="preserve"> updated</w:t>
      </w:r>
      <w:r w:rsidR="00E9223B">
        <w:rPr>
          <w:rFonts w:ascii="Arial" w:hAnsi="Arial" w:cs="Arial"/>
          <w:szCs w:val="24"/>
          <w:lang w:val="en-GB"/>
        </w:rPr>
        <w:t xml:space="preserve">. </w:t>
      </w:r>
      <w:r w:rsidR="00F77E04">
        <w:rPr>
          <w:rFonts w:ascii="Arial" w:hAnsi="Arial" w:cs="Arial"/>
          <w:szCs w:val="24"/>
          <w:lang w:val="en-GB"/>
        </w:rPr>
        <w:t>We then address the common limitation of incomplete data coverage by using</w:t>
      </w:r>
      <w:r w:rsidR="00E9223B">
        <w:rPr>
          <w:rFonts w:ascii="Arial" w:hAnsi="Arial" w:cs="Arial"/>
          <w:szCs w:val="24"/>
          <w:lang w:val="en-GB"/>
        </w:rPr>
        <w:t xml:space="preserve"> </w:t>
      </w:r>
      <w:r>
        <w:rPr>
          <w:rFonts w:ascii="Arial" w:hAnsi="Arial" w:cs="Arial"/>
          <w:szCs w:val="24"/>
          <w:lang w:val="en-GB"/>
        </w:rPr>
        <w:t>phylogenetically adjusted mult</w:t>
      </w:r>
      <w:r w:rsidR="00BD7F75">
        <w:rPr>
          <w:rFonts w:ascii="Arial" w:hAnsi="Arial" w:cs="Arial"/>
          <w:szCs w:val="24"/>
          <w:lang w:val="en-GB"/>
        </w:rPr>
        <w:t xml:space="preserve">iple data imputation technique </w:t>
      </w:r>
      <w:r w:rsidR="00F77E04">
        <w:rPr>
          <w:rFonts w:ascii="Arial" w:hAnsi="Arial" w:cs="Arial"/>
          <w:szCs w:val="24"/>
          <w:lang w:val="en-GB"/>
        </w:rPr>
        <w:t>on a comparative dataset</w:t>
      </w:r>
      <w:r w:rsidR="00DB6447">
        <w:rPr>
          <w:rFonts w:ascii="Arial" w:hAnsi="Arial" w:cs="Arial"/>
          <w:szCs w:val="24"/>
          <w:lang w:val="en-GB"/>
        </w:rPr>
        <w:t xml:space="preserve"> </w:t>
      </w:r>
      <w:r w:rsidR="00DB6447">
        <w:rPr>
          <w:rFonts w:ascii="Arial" w:hAnsi="Arial" w:cs="Arial"/>
          <w:szCs w:val="24"/>
          <w:lang w:val="en-GB"/>
        </w:rPr>
        <w:fldChar w:fldCharType="begin">
          <w:fldData xml:space="preserve">PEVuZE5vdGU+PENpdGU+PEF1dGhvcj5SdWJpbjwvQXV0aG9yPjxZZWFyPjE5ODc8L1llYXI+PFJl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</w:fldData>
        </w:fldChar>
      </w:r>
      <w:r w:rsidR="00A307A5">
        <w:rPr>
          <w:rFonts w:ascii="Arial" w:hAnsi="Arial" w:cs="Arial"/>
          <w:szCs w:val="24"/>
          <w:lang w:val="en-GB"/>
        </w:rPr>
        <w:instrText xml:space="preserve"> ADDIN EN.CITE </w:instrText>
      </w:r>
      <w:r w:rsidR="00A307A5">
        <w:rPr>
          <w:rFonts w:ascii="Arial" w:hAnsi="Arial" w:cs="Arial"/>
          <w:szCs w:val="24"/>
          <w:lang w:val="en-GB"/>
        </w:rPr>
        <w:fldChar w:fldCharType="begin">
          <w:fldData xml:space="preserve">PEVuZE5vdGU+PENpdGU+PEF1dGhvcj5SdWJpbjwvQXV0aG9yPjxZZWFyPjE5ODc8L1llYXI+PFJl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</w:fldData>
        </w:fldChar>
      </w:r>
      <w:r w:rsidR="00A307A5">
        <w:rPr>
          <w:rFonts w:ascii="Arial" w:hAnsi="Arial" w:cs="Arial"/>
          <w:szCs w:val="24"/>
          <w:lang w:val="en-GB"/>
        </w:rPr>
        <w:instrText xml:space="preserve"> ADDIN EN.CITE.DATA </w:instrText>
      </w:r>
      <w:r w:rsidR="00A307A5">
        <w:rPr>
          <w:rFonts w:ascii="Arial" w:hAnsi="Arial" w:cs="Arial"/>
          <w:szCs w:val="24"/>
          <w:lang w:val="en-GB"/>
        </w:rPr>
      </w:r>
      <w:r w:rsidR="00A307A5">
        <w:rPr>
          <w:rFonts w:ascii="Arial" w:hAnsi="Arial" w:cs="Arial"/>
          <w:szCs w:val="24"/>
          <w:lang w:val="en-GB"/>
        </w:rPr>
        <w:fldChar w:fldCharType="end"/>
      </w:r>
      <w:r w:rsidR="00DB6447">
        <w:rPr>
          <w:rFonts w:ascii="Arial" w:hAnsi="Arial" w:cs="Arial"/>
          <w:szCs w:val="24"/>
          <w:lang w:val="en-GB"/>
        </w:rPr>
      </w:r>
      <w:r w:rsidR="00DB6447">
        <w:rPr>
          <w:rFonts w:ascii="Arial" w:hAnsi="Arial" w:cs="Arial"/>
          <w:szCs w:val="24"/>
          <w:lang w:val="en-GB"/>
        </w:rPr>
        <w:fldChar w:fldCharType="separate"/>
      </w:r>
      <w:r w:rsidR="00A307A5">
        <w:rPr>
          <w:rFonts w:ascii="Arial" w:hAnsi="Arial" w:cs="Arial"/>
          <w:noProof/>
          <w:szCs w:val="24"/>
          <w:lang w:val="en-GB"/>
        </w:rPr>
        <w:t>(Nakagawa &amp; Freckleton, 2008; Rubin, 1987)</w:t>
      </w:r>
      <w:r w:rsidR="00DB6447">
        <w:rPr>
          <w:rFonts w:ascii="Arial" w:hAnsi="Arial" w:cs="Arial"/>
          <w:szCs w:val="24"/>
          <w:lang w:val="en-GB"/>
        </w:rPr>
        <w:fldChar w:fldCharType="end"/>
      </w:r>
      <w:r w:rsidR="00E9223B">
        <w:rPr>
          <w:rFonts w:ascii="Arial" w:hAnsi="Arial" w:cs="Arial"/>
          <w:szCs w:val="24"/>
          <w:lang w:val="en-GB"/>
        </w:rPr>
        <w:t>.</w:t>
      </w:r>
    </w:p>
    <w:p w14:paraId="0CD9CCC7" w14:textId="5D7FA113" w:rsidR="00E9223B" w:rsidRDefault="00F77E04" w:rsidP="00A32890">
      <w:pPr>
        <w:spacing w:line="480" w:lineRule="auto"/>
        <w:rPr>
          <w:rFonts w:ascii="Arial" w:hAnsi="Arial" w:cs="Arial"/>
          <w:szCs w:val="24"/>
          <w:lang w:val="en-GB"/>
        </w:rPr>
      </w:pPr>
      <w:r>
        <w:rPr>
          <w:rFonts w:ascii="Arial" w:hAnsi="Arial" w:cs="Arial"/>
          <w:szCs w:val="24"/>
          <w:lang w:val="en-GB"/>
        </w:rPr>
        <w:t>We then</w:t>
      </w:r>
      <w:r w:rsidR="006348D4">
        <w:rPr>
          <w:rFonts w:ascii="Arial" w:hAnsi="Arial" w:cs="Arial"/>
          <w:szCs w:val="24"/>
          <w:lang w:val="en-GB"/>
        </w:rPr>
        <w:t xml:space="preserve"> </w:t>
      </w:r>
      <w:r w:rsidR="00A307A5">
        <w:rPr>
          <w:rFonts w:ascii="Arial" w:hAnsi="Arial" w:cs="Arial"/>
          <w:szCs w:val="24"/>
          <w:lang w:val="en-GB"/>
        </w:rPr>
        <w:t>use</w:t>
      </w:r>
      <w:r w:rsidR="006348D4">
        <w:rPr>
          <w:rFonts w:ascii="Arial" w:hAnsi="Arial" w:cs="Arial"/>
          <w:szCs w:val="24"/>
          <w:lang w:val="en-GB"/>
        </w:rPr>
        <w:t xml:space="preserve"> a </w:t>
      </w:r>
      <w:r w:rsidR="00E9223B">
        <w:rPr>
          <w:rFonts w:ascii="Arial" w:hAnsi="Arial" w:cs="Arial"/>
          <w:szCs w:val="24"/>
          <w:lang w:val="en-GB"/>
        </w:rPr>
        <w:t>phylogenetically corrected Bayesian</w:t>
      </w:r>
      <w:r w:rsidR="00A307A5">
        <w:rPr>
          <w:rFonts w:ascii="Arial" w:hAnsi="Arial" w:cs="Arial"/>
          <w:szCs w:val="24"/>
          <w:lang w:val="en-GB"/>
        </w:rPr>
        <w:t xml:space="preserve"> generalised linear mixed-effects model</w:t>
      </w:r>
      <w:r w:rsidR="00A727DC">
        <w:rPr>
          <w:rFonts w:ascii="Arial" w:hAnsi="Arial" w:cs="Arial"/>
          <w:szCs w:val="24"/>
          <w:lang w:val="en-GB"/>
        </w:rPr>
        <w:t xml:space="preserve"> – </w:t>
      </w:r>
      <w:proofErr w:type="spellStart"/>
      <w:r w:rsidR="00A727DC">
        <w:rPr>
          <w:rFonts w:ascii="Arial" w:hAnsi="Arial" w:cs="Arial"/>
          <w:szCs w:val="24"/>
          <w:lang w:val="en-GB"/>
        </w:rPr>
        <w:t>MCMCglmm</w:t>
      </w:r>
      <w:proofErr w:type="spellEnd"/>
      <w:r w:rsidR="00A727DC">
        <w:rPr>
          <w:rFonts w:ascii="Arial" w:hAnsi="Arial" w:cs="Arial"/>
          <w:szCs w:val="24"/>
          <w:lang w:val="en-GB"/>
        </w:rPr>
        <w:t xml:space="preserve"> – which has </w:t>
      </w:r>
      <w:r w:rsidR="00A307A5">
        <w:rPr>
          <w:rFonts w:ascii="Arial" w:hAnsi="Arial" w:cs="Arial"/>
          <w:szCs w:val="24"/>
          <w:lang w:val="en-GB"/>
        </w:rPr>
        <w:t>fewer</w:t>
      </w:r>
      <w:r w:rsidR="00A727DC">
        <w:rPr>
          <w:rFonts w:ascii="Arial" w:hAnsi="Arial" w:cs="Arial"/>
          <w:szCs w:val="24"/>
          <w:lang w:val="en-GB"/>
        </w:rPr>
        <w:t xml:space="preserve"> assumptions about the distribution of the source data and can test multiple hypothesis on multiple datasets</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(Hadfield, 2010)</w:t>
      </w:r>
      <w:r w:rsidR="00DB6447">
        <w:rPr>
          <w:rFonts w:ascii="Arial" w:hAnsi="Arial" w:cs="Arial"/>
          <w:szCs w:val="24"/>
          <w:lang w:val="en-GB"/>
        </w:rPr>
        <w:fldChar w:fldCharType="end"/>
      </w:r>
      <w:r w:rsidR="00A727DC">
        <w:rPr>
          <w:rFonts w:ascii="Arial" w:hAnsi="Arial" w:cs="Arial"/>
          <w:szCs w:val="24"/>
          <w:lang w:val="en-GB"/>
        </w:rPr>
        <w:t>.</w:t>
      </w:r>
    </w:p>
    <w:p w14:paraId="70634E11" w14:textId="6A03C172" w:rsidR="00FC446A" w:rsidRDefault="00FC446A" w:rsidP="00FC446A">
      <w:pPr>
        <w:spacing w:line="480" w:lineRule="auto"/>
        <w:rPr>
          <w:rFonts w:ascii="Arial" w:hAnsi="Arial" w:cs="Arial"/>
          <w:szCs w:val="24"/>
          <w:lang w:val="en-GB"/>
        </w:rPr>
      </w:pPr>
      <w:r>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 </w:instrText>
      </w:r>
      <w:r w:rsidR="000C17D7">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EN.CITE.DATA </w:instrText>
      </w:r>
      <w:r w:rsidR="000C17D7">
        <w:fldChar w:fldCharType="end"/>
      </w:r>
      <w:r>
        <w:fldChar w:fldCharType="separate"/>
      </w:r>
      <w:r w:rsidR="000C17D7">
        <w:rPr>
          <w:noProof/>
        </w:rPr>
        <w:t>(Nakagawa &amp; Freckleton, 2008; Resche-Rigon &amp; White, 2018; Rubin, 1987)</w:t>
      </w:r>
      <w:r>
        <w:fldChar w:fldCharType="end"/>
      </w:r>
      <w:r>
        <w:rPr>
          <w:rFonts w:ascii="Arial" w:hAnsi="Arial" w:cs="Arial"/>
          <w:szCs w:val="24"/>
          <w:lang w:val="en-GB"/>
        </w:rPr>
        <w:t xml:space="preserve"> which has previously been shown to be a better solution to the problem, than omitting missing cases </w:t>
      </w:r>
      <w:r>
        <w:fldChar w:fldCharType="begin"/>
      </w:r>
      <w:r w:rsidR="000C17D7">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fldChar w:fldCharType="separate"/>
      </w:r>
      <w:r w:rsidR="000C17D7">
        <w:rPr>
          <w:noProof/>
        </w:rPr>
        <w:t>(Fisher, Blomberg, &amp; Owens, 2003)</w:t>
      </w:r>
      <w:r>
        <w:fldChar w:fldCharType="end"/>
      </w:r>
      <w:r>
        <w:rPr>
          <w:rFonts w:ascii="Arial" w:hAnsi="Arial" w:cs="Arial"/>
          <w:szCs w:val="24"/>
          <w:lang w:val="en-GB"/>
        </w:rPr>
        <w:t>.</w:t>
      </w:r>
    </w:p>
    <w:p w14:paraId="5AE371CB" w14:textId="7D97E62E" w:rsidR="00547227" w:rsidRPr="00181FDC" w:rsidRDefault="00881BD9" w:rsidP="00181FDC">
      <w:pPr>
        <w:spacing w:line="480" w:lineRule="auto"/>
        <w:rPr>
          <w:rStyle w:val="Heading1Char"/>
          <w:rFonts w:ascii="Arial" w:eastAsiaTheme="minorHAnsi" w:hAnsi="Arial" w:cs="Arial"/>
          <w:color w:val="000000" w:themeColor="text1"/>
          <w:sz w:val="24"/>
          <w:szCs w:val="24"/>
          <w:lang w:val="en-GB"/>
        </w:rPr>
      </w:pPr>
      <w:r>
        <w:rPr>
          <w:rFonts w:ascii="Arial" w:hAnsi="Arial" w:cs="Arial"/>
          <w:szCs w:val="24"/>
          <w:lang w:val="en-GB"/>
        </w:rPr>
        <w:t xml:space="preserve">We then firstly ask whether this more comprehensive approach improves on previously tested models of behavioural complexity in marsupials; we then go on to test </w:t>
      </w:r>
      <w:r w:rsidR="0064194E">
        <w:rPr>
          <w:rFonts w:ascii="Arial" w:hAnsi="Arial" w:cs="Arial"/>
          <w:szCs w:val="24"/>
          <w:lang w:val="en-GB"/>
        </w:rPr>
        <w:t>three</w:t>
      </w:r>
      <w:r>
        <w:rPr>
          <w:rFonts w:ascii="Arial" w:hAnsi="Arial" w:cs="Arial"/>
          <w:szCs w:val="24"/>
          <w:lang w:val="en-GB"/>
        </w:rPr>
        <w:t xml:space="preserve"> additional important hypotheses of brain size evolution, namely whether play behaviour</w:t>
      </w:r>
      <w:r w:rsidR="0064194E">
        <w:rPr>
          <w:rFonts w:ascii="Arial" w:hAnsi="Arial" w:cs="Arial"/>
          <w:szCs w:val="24"/>
          <w:lang w:val="en-GB"/>
        </w:rPr>
        <w:t>, hibernation</w:t>
      </w:r>
      <w:r>
        <w:rPr>
          <w:rFonts w:ascii="Arial" w:hAnsi="Arial" w:cs="Arial"/>
          <w:szCs w:val="24"/>
          <w:lang w:val="en-GB"/>
        </w:rPr>
        <w:t xml:space="preserve"> and conservation status are associated with brain size increases. To better understand the evolutionary patterns leading to relative brain size variation in marsupials, we compare the evolutionary </w:t>
      </w:r>
      <w:r w:rsidR="00A727DC">
        <w:rPr>
          <w:rFonts w:ascii="Arial" w:hAnsi="Arial" w:cs="Arial"/>
          <w:szCs w:val="24"/>
          <w:lang w:val="en-GB"/>
        </w:rPr>
        <w:t xml:space="preserve">modes </w:t>
      </w:r>
      <w:r>
        <w:rPr>
          <w:rFonts w:ascii="Arial" w:hAnsi="Arial" w:cs="Arial"/>
          <w:szCs w:val="24"/>
          <w:lang w:val="en-GB"/>
        </w:rPr>
        <w:t xml:space="preserve">of </w:t>
      </w:r>
      <w:r w:rsidR="00A727DC">
        <w:rPr>
          <w:rFonts w:ascii="Arial" w:hAnsi="Arial" w:cs="Arial"/>
          <w:szCs w:val="24"/>
          <w:lang w:val="en-GB"/>
        </w:rPr>
        <w:t xml:space="preserve">relative </w:t>
      </w:r>
      <w:r>
        <w:rPr>
          <w:rFonts w:ascii="Arial" w:hAnsi="Arial" w:cs="Arial"/>
          <w:szCs w:val="24"/>
          <w:lang w:val="en-GB"/>
        </w:rPr>
        <w:t xml:space="preserve">brain size </w:t>
      </w:r>
      <w:r w:rsidR="00A727DC">
        <w:rPr>
          <w:rFonts w:ascii="Arial" w:hAnsi="Arial" w:cs="Arial"/>
          <w:szCs w:val="24"/>
          <w:lang w:val="en-GB"/>
        </w:rPr>
        <w:t xml:space="preserve">increase </w:t>
      </w:r>
      <w:r>
        <w:rPr>
          <w:rFonts w:ascii="Arial" w:hAnsi="Arial" w:cs="Arial"/>
          <w:szCs w:val="24"/>
          <w:lang w:val="en-GB"/>
        </w:rPr>
        <w:t>in the three landmasses</w:t>
      </w:r>
      <w:r w:rsidR="00A307A5">
        <w:rPr>
          <w:rFonts w:ascii="Arial" w:hAnsi="Arial" w:cs="Arial"/>
          <w:szCs w:val="24"/>
          <w:lang w:val="en-GB"/>
        </w:rPr>
        <w:t xml:space="preserve"> (Australia, New Guinea and the Americas)</w:t>
      </w:r>
      <w:r>
        <w:rPr>
          <w:rFonts w:ascii="Arial" w:hAnsi="Arial" w:cs="Arial"/>
          <w:szCs w:val="24"/>
          <w:lang w:val="en-GB"/>
        </w:rPr>
        <w:t xml:space="preserve"> and test whether </w:t>
      </w:r>
      <w:r w:rsidR="00A727DC">
        <w:rPr>
          <w:rFonts w:ascii="Arial" w:hAnsi="Arial" w:cs="Arial"/>
          <w:szCs w:val="24"/>
          <w:lang w:val="en-GB"/>
        </w:rPr>
        <w:t xml:space="preserve">evolutionary </w:t>
      </w:r>
      <w:r>
        <w:rPr>
          <w:rFonts w:ascii="Arial" w:hAnsi="Arial" w:cs="Arial"/>
          <w:szCs w:val="24"/>
          <w:lang w:val="en-GB"/>
        </w:rPr>
        <w:t xml:space="preserve">rate shifts </w:t>
      </w:r>
      <w:r w:rsidR="00A727DC">
        <w:rPr>
          <w:rFonts w:ascii="Arial" w:hAnsi="Arial" w:cs="Arial"/>
          <w:szCs w:val="24"/>
          <w:lang w:val="en-GB"/>
        </w:rPr>
        <w:t>had occurred as a result of invasion in a novel landmass. We test whether New Guinean marsupials had</w:t>
      </w:r>
      <w:r w:rsidR="00A307A5">
        <w:rPr>
          <w:rFonts w:ascii="Arial" w:hAnsi="Arial" w:cs="Arial"/>
          <w:szCs w:val="24"/>
          <w:lang w:val="en-GB"/>
        </w:rPr>
        <w:t xml:space="preserve"> an</w:t>
      </w:r>
      <w:r w:rsidR="00A727DC">
        <w:rPr>
          <w:rFonts w:ascii="Arial" w:hAnsi="Arial" w:cs="Arial"/>
          <w:szCs w:val="24"/>
          <w:lang w:val="en-GB"/>
        </w:rPr>
        <w:t xml:space="preserve"> increased rate of </w:t>
      </w:r>
      <w:r w:rsidR="00A727DC">
        <w:rPr>
          <w:rFonts w:ascii="Arial" w:hAnsi="Arial" w:cs="Arial"/>
          <w:szCs w:val="24"/>
          <w:lang w:val="en-GB"/>
        </w:rPr>
        <w:lastRenderedPageBreak/>
        <w:t xml:space="preserve">evolution compared to Australian or American species, which might explain </w:t>
      </w:r>
      <w:r w:rsidR="00A45439">
        <w:rPr>
          <w:rFonts w:ascii="Arial" w:hAnsi="Arial" w:cs="Arial"/>
          <w:szCs w:val="24"/>
          <w:lang w:val="en-GB"/>
        </w:rPr>
        <w:t>why this latest marsupial radiation has the largest relative brain size.</w:t>
      </w:r>
      <w:r w:rsidR="00A727DC">
        <w:rPr>
          <w:rFonts w:ascii="Arial" w:hAnsi="Arial" w:cs="Arial"/>
          <w:szCs w:val="24"/>
          <w:lang w:val="en-GB"/>
        </w:rPr>
        <w:t xml:space="preserve"> </w:t>
      </w:r>
    </w:p>
    <w:p w14:paraId="23527FB7" w14:textId="77777777" w:rsidR="00060095" w:rsidRPr="00547227" w:rsidRDefault="00060095" w:rsidP="00060095">
      <w:pPr>
        <w:rPr>
          <w:lang w:val="en-GB"/>
        </w:rPr>
      </w:pPr>
    </w:p>
    <w:p w14:paraId="2EFA5CE2" w14:textId="64E8485B" w:rsidR="00552D5F" w:rsidRPr="00DB6447" w:rsidRDefault="00552D5F" w:rsidP="00F33EB3">
      <w:pPr>
        <w:pStyle w:val="Heading1"/>
        <w:spacing w:line="480" w:lineRule="auto"/>
        <w:rPr>
          <w:rFonts w:ascii="Arial" w:hAnsi="Arial" w:cs="Arial"/>
          <w:sz w:val="24"/>
          <w:szCs w:val="24"/>
          <w:lang w:val="en-GB"/>
        </w:rPr>
      </w:pPr>
      <w:r w:rsidRPr="00DB6447">
        <w:rPr>
          <w:rFonts w:ascii="Arial" w:hAnsi="Arial" w:cs="Arial"/>
          <w:sz w:val="24"/>
          <w:szCs w:val="24"/>
          <w:lang w:val="en-GB"/>
        </w:rPr>
        <w:t>Results</w:t>
      </w:r>
    </w:p>
    <w:p w14:paraId="3E2CC198" w14:textId="560BCBB2" w:rsidR="00DB6447" w:rsidRPr="00DB6447"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3104"/>
        <w:gridCol w:w="2038"/>
        <w:gridCol w:w="1971"/>
        <w:gridCol w:w="1903"/>
      </w:tblGrid>
      <w:tr w:rsidR="00DB6447" w:rsidRPr="00DB6447" w14:paraId="545665A3" w14:textId="1B6C6146" w:rsidTr="00DB6447">
        <w:tc>
          <w:tcPr>
            <w:tcW w:w="3104" w:type="dxa"/>
          </w:tcPr>
          <w:p w14:paraId="432B6F36" w14:textId="1E7EF600" w:rsidR="00DB6447" w:rsidRPr="00DB6447" w:rsidRDefault="00DB6447" w:rsidP="007F2C83">
            <w:pPr>
              <w:rPr>
                <w:rFonts w:ascii="Arial" w:hAnsi="Arial" w:cs="Arial"/>
                <w:lang w:val="en-GB"/>
              </w:rPr>
            </w:pPr>
            <w:r w:rsidRPr="00DB6447">
              <w:rPr>
                <w:rFonts w:ascii="Arial" w:hAnsi="Arial" w:cs="Arial"/>
                <w:lang w:val="en-GB"/>
              </w:rPr>
              <w:t>Model</w:t>
            </w:r>
          </w:p>
        </w:tc>
        <w:tc>
          <w:tcPr>
            <w:tcW w:w="2038" w:type="dxa"/>
          </w:tcPr>
          <w:p w14:paraId="745636D1" w14:textId="0CF02416" w:rsidR="00DB6447" w:rsidRPr="00DB6447" w:rsidRDefault="00DB6447" w:rsidP="007F2C83">
            <w:pPr>
              <w:rPr>
                <w:rFonts w:ascii="Arial" w:hAnsi="Arial" w:cs="Arial"/>
                <w:lang w:val="en-GB"/>
              </w:rPr>
            </w:pPr>
            <w:r w:rsidRPr="00DB6447">
              <w:rPr>
                <w:rFonts w:ascii="Arial" w:hAnsi="Arial" w:cs="Arial"/>
                <w:szCs w:val="24"/>
                <w:lang w:val="en-GB"/>
              </w:rPr>
              <w:t>β</w:t>
            </w:r>
          </w:p>
        </w:tc>
        <w:tc>
          <w:tcPr>
            <w:tcW w:w="1971" w:type="dxa"/>
          </w:tcPr>
          <w:p w14:paraId="2A81E5B7" w14:textId="678067F1" w:rsidR="00DB6447" w:rsidRPr="00DB6447" w:rsidRDefault="00DB6447" w:rsidP="007F2C83">
            <w:pPr>
              <w:rPr>
                <w:rFonts w:ascii="Arial" w:hAnsi="Arial" w:cs="Arial"/>
                <w:lang w:val="en-GB"/>
              </w:rPr>
            </w:pPr>
            <w:r w:rsidRPr="00DB6447">
              <w:rPr>
                <w:rFonts w:ascii="Arial" w:hAnsi="Arial" w:cs="Arial"/>
                <w:lang w:val="en-GB"/>
              </w:rPr>
              <w:t>SE</w:t>
            </w:r>
          </w:p>
        </w:tc>
        <w:tc>
          <w:tcPr>
            <w:tcW w:w="1903" w:type="dxa"/>
          </w:tcPr>
          <w:p w14:paraId="27DC80CA" w14:textId="756935C5" w:rsidR="00DB6447" w:rsidRPr="00DB6447" w:rsidRDefault="00DB6447" w:rsidP="00DB6447">
            <w:pPr>
              <w:jc w:val="center"/>
              <w:rPr>
                <w:rFonts w:ascii="Arial" w:hAnsi="Arial" w:cs="Arial"/>
                <w:lang w:val="en-GB"/>
              </w:rPr>
            </w:pPr>
            <w:r>
              <w:rPr>
                <w:rFonts w:ascii="Arial" w:hAnsi="Arial" w:cs="Arial"/>
                <w:szCs w:val="24"/>
                <w:lang w:val="en-GB"/>
              </w:rPr>
              <w:t>P</w:t>
            </w:r>
            <w:r w:rsidRPr="00DB6447">
              <w:rPr>
                <w:rFonts w:ascii="Arial" w:hAnsi="Arial" w:cs="Arial"/>
                <w:szCs w:val="24"/>
                <w:lang w:val="en-GB"/>
              </w:rPr>
              <w:t>osterior distribution above zero</w:t>
            </w:r>
          </w:p>
        </w:tc>
      </w:tr>
      <w:tr w:rsidR="00DB6447" w:rsidRPr="00DB6447" w14:paraId="279584E9" w14:textId="51458E5D" w:rsidTr="00DB6447">
        <w:tc>
          <w:tcPr>
            <w:tcW w:w="3104" w:type="dxa"/>
          </w:tcPr>
          <w:p w14:paraId="5623B22B" w14:textId="77777777" w:rsidR="00DB6447" w:rsidRDefault="00DB6447" w:rsidP="008B2266">
            <w:pPr>
              <w:rPr>
                <w:rFonts w:ascii="Arial" w:hAnsi="Arial" w:cs="Arial"/>
                <w:lang w:val="en-GB"/>
              </w:rPr>
            </w:pPr>
            <w:r w:rsidRPr="00DB6447">
              <w:rPr>
                <w:rFonts w:ascii="Arial" w:hAnsi="Arial" w:cs="Arial"/>
                <w:lang w:val="en-GB"/>
              </w:rPr>
              <w:t>Developmental</w:t>
            </w:r>
          </w:p>
          <w:p w14:paraId="27CF6879"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Weaning age</w:t>
            </w:r>
          </w:p>
          <w:p w14:paraId="08686273" w14:textId="43ED137C" w:rsidR="008B2266" w:rsidRPr="00DB6447" w:rsidRDefault="008B2266" w:rsidP="007F2C83">
            <w:pPr>
              <w:rPr>
                <w:rFonts w:ascii="Arial" w:hAnsi="Arial" w:cs="Arial"/>
                <w:lang w:val="en-GB"/>
              </w:rPr>
            </w:pPr>
            <w:r w:rsidRPr="008B2266">
              <w:rPr>
                <w:rFonts w:ascii="Arial" w:hAnsi="Arial" w:cs="Arial"/>
                <w:sz w:val="20"/>
                <w:szCs w:val="20"/>
                <w:lang w:val="en-GB"/>
              </w:rPr>
              <w:t>Litter size</w:t>
            </w:r>
          </w:p>
        </w:tc>
        <w:tc>
          <w:tcPr>
            <w:tcW w:w="2038" w:type="dxa"/>
          </w:tcPr>
          <w:p w14:paraId="4126B5FA" w14:textId="77777777" w:rsidR="0064194E" w:rsidRPr="0064194E" w:rsidRDefault="0064194E" w:rsidP="007F2C83">
            <w:pPr>
              <w:rPr>
                <w:rFonts w:ascii="Arial" w:hAnsi="Arial" w:cs="Arial"/>
                <w:sz w:val="20"/>
                <w:szCs w:val="20"/>
                <w:lang w:val="en-GB"/>
              </w:rPr>
            </w:pPr>
          </w:p>
          <w:p w14:paraId="37A0711B" w14:textId="2BC7038B" w:rsidR="0064194E" w:rsidRPr="0064194E" w:rsidRDefault="0024097A" w:rsidP="007F2C83">
            <w:pPr>
              <w:rPr>
                <w:rFonts w:ascii="Arial" w:hAnsi="Arial" w:cs="Arial"/>
                <w:sz w:val="20"/>
                <w:szCs w:val="20"/>
                <w:lang w:val="en-GB"/>
              </w:rPr>
            </w:pPr>
            <w:r w:rsidRPr="0024097A">
              <w:rPr>
                <w:rFonts w:ascii="Arial" w:hAnsi="Arial" w:cs="Arial"/>
                <w:sz w:val="20"/>
                <w:szCs w:val="20"/>
                <w:lang w:val="en-GB"/>
              </w:rPr>
              <w:t>0.03</w:t>
            </w:r>
          </w:p>
          <w:p w14:paraId="3A3F03AD" w14:textId="1BFEC05B" w:rsidR="00DB6447" w:rsidRPr="008754FE" w:rsidRDefault="00DB6447" w:rsidP="007F2C83">
            <w:pPr>
              <w:rPr>
                <w:rFonts w:ascii="Arial" w:hAnsi="Arial" w:cs="Arial"/>
                <w:sz w:val="20"/>
                <w:szCs w:val="20"/>
                <w:lang w:val="en-GB"/>
              </w:rPr>
            </w:pPr>
            <w:r w:rsidRPr="008754FE">
              <w:rPr>
                <w:rFonts w:ascii="Arial" w:hAnsi="Arial" w:cs="Arial"/>
                <w:sz w:val="20"/>
                <w:szCs w:val="20"/>
                <w:lang w:val="en-GB"/>
              </w:rPr>
              <w:t>-0.0</w:t>
            </w:r>
            <w:r w:rsidR="0024097A" w:rsidRPr="008754FE">
              <w:rPr>
                <w:rFonts w:ascii="Arial" w:hAnsi="Arial" w:cs="Arial"/>
                <w:sz w:val="20"/>
                <w:szCs w:val="20"/>
                <w:lang w:val="en-GB"/>
              </w:rPr>
              <w:t>9</w:t>
            </w:r>
          </w:p>
        </w:tc>
        <w:tc>
          <w:tcPr>
            <w:tcW w:w="1971" w:type="dxa"/>
          </w:tcPr>
          <w:p w14:paraId="5917331E" w14:textId="77777777" w:rsidR="00DB6447" w:rsidRPr="0064194E" w:rsidRDefault="00DB6447" w:rsidP="007F2C83">
            <w:pPr>
              <w:rPr>
                <w:rFonts w:ascii="Arial" w:hAnsi="Arial" w:cs="Arial"/>
                <w:sz w:val="20"/>
                <w:szCs w:val="20"/>
                <w:lang w:val="en-GB"/>
              </w:rPr>
            </w:pPr>
          </w:p>
          <w:p w14:paraId="24E86163" w14:textId="1D8CFBCB" w:rsidR="0064194E" w:rsidRPr="0064194E" w:rsidRDefault="0024097A" w:rsidP="007F2C83">
            <w:pPr>
              <w:rPr>
                <w:rFonts w:ascii="Arial" w:hAnsi="Arial" w:cs="Arial"/>
                <w:sz w:val="20"/>
                <w:szCs w:val="20"/>
                <w:lang w:val="en-GB"/>
              </w:rPr>
            </w:pPr>
            <w:r w:rsidRPr="0024097A">
              <w:rPr>
                <w:rFonts w:ascii="Arial" w:hAnsi="Arial" w:cs="Arial"/>
                <w:sz w:val="20"/>
                <w:szCs w:val="20"/>
                <w:lang w:val="en-GB"/>
              </w:rPr>
              <w:t>0.03</w:t>
            </w:r>
          </w:p>
          <w:p w14:paraId="06ED1A02" w14:textId="17261351"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0.05</w:t>
            </w:r>
          </w:p>
        </w:tc>
        <w:tc>
          <w:tcPr>
            <w:tcW w:w="1903" w:type="dxa"/>
          </w:tcPr>
          <w:p w14:paraId="1E34EAE9" w14:textId="77777777" w:rsidR="00DB6447" w:rsidRPr="0064194E" w:rsidRDefault="00DB6447" w:rsidP="007F2C83">
            <w:pPr>
              <w:rPr>
                <w:rFonts w:ascii="Arial" w:hAnsi="Arial" w:cs="Arial"/>
                <w:sz w:val="20"/>
                <w:szCs w:val="20"/>
                <w:lang w:val="en-GB"/>
              </w:rPr>
            </w:pPr>
          </w:p>
          <w:p w14:paraId="6AE339A6" w14:textId="0312A77E" w:rsidR="0064194E" w:rsidRPr="0064194E" w:rsidRDefault="0024097A" w:rsidP="007F2C83">
            <w:pPr>
              <w:rPr>
                <w:rFonts w:ascii="Arial" w:hAnsi="Arial" w:cs="Arial"/>
                <w:sz w:val="20"/>
                <w:szCs w:val="20"/>
                <w:lang w:val="en-GB"/>
              </w:rPr>
            </w:pPr>
            <w:r>
              <w:rPr>
                <w:rFonts w:ascii="Arial" w:hAnsi="Arial" w:cs="Arial"/>
                <w:sz w:val="20"/>
                <w:szCs w:val="20"/>
                <w:lang w:val="en-GB"/>
              </w:rPr>
              <w:t>77.5%</w:t>
            </w:r>
          </w:p>
          <w:p w14:paraId="74735C79" w14:textId="44A44C0D" w:rsidR="0064194E" w:rsidRPr="008754FE" w:rsidRDefault="0064194E" w:rsidP="007F2C83">
            <w:pPr>
              <w:rPr>
                <w:rFonts w:ascii="Arial" w:hAnsi="Arial" w:cs="Arial"/>
                <w:b/>
                <w:bCs/>
                <w:sz w:val="20"/>
                <w:szCs w:val="20"/>
                <w:lang w:val="en-GB"/>
              </w:rPr>
            </w:pPr>
            <w:r w:rsidRPr="008754FE">
              <w:rPr>
                <w:rFonts w:ascii="Arial" w:hAnsi="Arial" w:cs="Arial"/>
                <w:b/>
                <w:bCs/>
                <w:sz w:val="20"/>
                <w:szCs w:val="20"/>
                <w:lang w:val="en-GB"/>
              </w:rPr>
              <w:t>95.88%</w:t>
            </w:r>
          </w:p>
        </w:tc>
      </w:tr>
      <w:tr w:rsidR="00DB6447" w:rsidRPr="00DB6447" w14:paraId="0344DB73" w14:textId="08AF943B" w:rsidTr="00DB6447">
        <w:tc>
          <w:tcPr>
            <w:tcW w:w="3104" w:type="dxa"/>
          </w:tcPr>
          <w:p w14:paraId="282D01BE" w14:textId="77777777" w:rsidR="00DB6447" w:rsidRDefault="00DB6447" w:rsidP="007F2C83">
            <w:pPr>
              <w:rPr>
                <w:rFonts w:ascii="Arial" w:hAnsi="Arial" w:cs="Arial"/>
                <w:lang w:val="en-GB"/>
              </w:rPr>
            </w:pPr>
            <w:r w:rsidRPr="00DB6447">
              <w:rPr>
                <w:rFonts w:ascii="Arial" w:hAnsi="Arial" w:cs="Arial"/>
                <w:lang w:val="en-GB"/>
              </w:rPr>
              <w:t>Environmental</w:t>
            </w:r>
          </w:p>
          <w:p w14:paraId="7A232DF3"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Diurnal</w:t>
            </w:r>
          </w:p>
          <w:p w14:paraId="32A6B17F"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Crepuscular</w:t>
            </w:r>
          </w:p>
          <w:p w14:paraId="3FF43678"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Shelter Safety - intermediate</w:t>
            </w:r>
          </w:p>
          <w:p w14:paraId="16DA7190"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Shelter Safety - open</w:t>
            </w:r>
          </w:p>
          <w:p w14:paraId="55435E3A"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Terrestrial</w:t>
            </w:r>
          </w:p>
          <w:p w14:paraId="1482CAC3"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Diet - 2</w:t>
            </w:r>
          </w:p>
          <w:p w14:paraId="78A95FB2"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Diet - 3</w:t>
            </w:r>
          </w:p>
          <w:p w14:paraId="14C92D19" w14:textId="7777777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Diet - 4</w:t>
            </w:r>
          </w:p>
          <w:p w14:paraId="2E18AA2A" w14:textId="04D3CE42" w:rsidR="008B2266" w:rsidRPr="00DB6447" w:rsidRDefault="0024097A" w:rsidP="0024097A">
            <w:pPr>
              <w:rPr>
                <w:rFonts w:ascii="Arial" w:hAnsi="Arial" w:cs="Arial"/>
                <w:lang w:val="en-GB"/>
              </w:rPr>
            </w:pPr>
            <w:r w:rsidRPr="0024097A">
              <w:rPr>
                <w:rFonts w:ascii="Arial" w:hAnsi="Arial" w:cs="Arial"/>
                <w:sz w:val="20"/>
                <w:szCs w:val="20"/>
                <w:lang w:val="en-GB"/>
              </w:rPr>
              <w:t>Home Range</w:t>
            </w:r>
          </w:p>
        </w:tc>
        <w:tc>
          <w:tcPr>
            <w:tcW w:w="2038" w:type="dxa"/>
          </w:tcPr>
          <w:p w14:paraId="29FFD737" w14:textId="77777777" w:rsidR="00DB6447" w:rsidRDefault="00DB6447" w:rsidP="007F2C83">
            <w:pPr>
              <w:rPr>
                <w:rFonts w:ascii="Arial" w:hAnsi="Arial" w:cs="Arial"/>
                <w:lang w:val="en-GB"/>
              </w:rPr>
            </w:pPr>
          </w:p>
          <w:p w14:paraId="7BC573F1" w14:textId="2ABFBD01"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0.03</w:t>
            </w:r>
          </w:p>
          <w:p w14:paraId="60FDE2CE" w14:textId="7CA03B8E"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-0.05</w:t>
            </w:r>
          </w:p>
          <w:p w14:paraId="06F2D53A" w14:textId="2A19A6AE"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0.03</w:t>
            </w:r>
          </w:p>
          <w:p w14:paraId="2CEAC420" w14:textId="158B44FC"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0.05</w:t>
            </w:r>
          </w:p>
          <w:p w14:paraId="4572BFFD" w14:textId="7508EF46"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-0.05</w:t>
            </w:r>
          </w:p>
          <w:p w14:paraId="5E3C27DF" w14:textId="72D05520"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0.05</w:t>
            </w:r>
          </w:p>
          <w:p w14:paraId="44D2837B" w14:textId="724D2774"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-0.07</w:t>
            </w:r>
          </w:p>
          <w:p w14:paraId="5B0AEDFC" w14:textId="415C8557"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-0.03</w:t>
            </w:r>
          </w:p>
          <w:p w14:paraId="33DF0250" w14:textId="169421FF" w:rsidR="0024097A" w:rsidRPr="00DB6447" w:rsidRDefault="0024097A" w:rsidP="0024097A">
            <w:pPr>
              <w:rPr>
                <w:rFonts w:ascii="Arial" w:hAnsi="Arial" w:cs="Arial"/>
                <w:lang w:val="en-GB"/>
              </w:rPr>
            </w:pPr>
            <w:r w:rsidRPr="0024097A">
              <w:rPr>
                <w:rFonts w:ascii="Arial" w:hAnsi="Arial" w:cs="Arial"/>
                <w:sz w:val="20"/>
                <w:szCs w:val="20"/>
                <w:lang w:val="en-GB"/>
              </w:rPr>
              <w:t>0.0</w:t>
            </w:r>
            <w:r>
              <w:rPr>
                <w:rFonts w:ascii="Arial" w:hAnsi="Arial" w:cs="Arial"/>
                <w:sz w:val="20"/>
                <w:szCs w:val="20"/>
                <w:lang w:val="en-GB"/>
              </w:rPr>
              <w:t>1</w:t>
            </w:r>
          </w:p>
        </w:tc>
        <w:tc>
          <w:tcPr>
            <w:tcW w:w="1971" w:type="dxa"/>
          </w:tcPr>
          <w:p w14:paraId="4139323C" w14:textId="77777777" w:rsidR="00DB6447" w:rsidRPr="0024097A" w:rsidRDefault="00DB6447" w:rsidP="007F2C83">
            <w:pPr>
              <w:rPr>
                <w:rFonts w:ascii="Arial" w:hAnsi="Arial" w:cs="Arial"/>
                <w:sz w:val="20"/>
                <w:szCs w:val="20"/>
                <w:lang w:val="en-GB"/>
              </w:rPr>
            </w:pPr>
          </w:p>
          <w:p w14:paraId="12A9EE80" w14:textId="6A1827D3"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0.08</w:t>
            </w:r>
          </w:p>
          <w:p w14:paraId="1C2F6FF5" w14:textId="527C408B"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4</w:t>
            </w:r>
          </w:p>
          <w:p w14:paraId="62E6BA1B" w14:textId="03C4F562"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0.04</w:t>
            </w:r>
          </w:p>
          <w:p w14:paraId="487E8F2D" w14:textId="2D6E0E1F"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7</w:t>
            </w:r>
          </w:p>
          <w:p w14:paraId="3A47845E" w14:textId="72208656"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0.04</w:t>
            </w:r>
          </w:p>
          <w:p w14:paraId="64ADEDE0" w14:textId="64CE9198"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0.06</w:t>
            </w:r>
          </w:p>
          <w:p w14:paraId="7F8BA182" w14:textId="18039D09"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7</w:t>
            </w:r>
          </w:p>
          <w:p w14:paraId="2ABFF116" w14:textId="314BE9B6"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8</w:t>
            </w:r>
          </w:p>
          <w:p w14:paraId="3FE0FE49" w14:textId="00F59F99" w:rsidR="0024097A" w:rsidRPr="0024097A" w:rsidRDefault="0024097A" w:rsidP="0024097A">
            <w:pPr>
              <w:rPr>
                <w:rFonts w:ascii="Arial" w:hAnsi="Arial" w:cs="Arial"/>
                <w:sz w:val="20"/>
                <w:szCs w:val="20"/>
                <w:lang w:val="en-GB"/>
              </w:rPr>
            </w:pPr>
            <w:r w:rsidRPr="0024097A">
              <w:rPr>
                <w:rFonts w:ascii="Arial" w:hAnsi="Arial" w:cs="Arial"/>
                <w:sz w:val="20"/>
                <w:szCs w:val="20"/>
                <w:lang w:val="en-GB"/>
              </w:rPr>
              <w:t>0.0</w:t>
            </w:r>
            <w:r>
              <w:rPr>
                <w:rFonts w:ascii="Arial" w:hAnsi="Arial" w:cs="Arial"/>
                <w:sz w:val="20"/>
                <w:szCs w:val="20"/>
                <w:lang w:val="en-GB"/>
              </w:rPr>
              <w:t>1</w:t>
            </w:r>
          </w:p>
        </w:tc>
        <w:tc>
          <w:tcPr>
            <w:tcW w:w="1903" w:type="dxa"/>
          </w:tcPr>
          <w:p w14:paraId="7917E5A3" w14:textId="77777777" w:rsidR="00DB6447" w:rsidRPr="0024097A" w:rsidRDefault="00DB6447" w:rsidP="007F2C83">
            <w:pPr>
              <w:rPr>
                <w:rFonts w:ascii="Arial" w:hAnsi="Arial" w:cs="Arial"/>
                <w:sz w:val="20"/>
                <w:szCs w:val="20"/>
                <w:lang w:val="en-GB"/>
              </w:rPr>
            </w:pPr>
          </w:p>
          <w:p w14:paraId="11DED100" w14:textId="77777777" w:rsidR="0024097A" w:rsidRDefault="0024097A" w:rsidP="007F2C83">
            <w:pPr>
              <w:rPr>
                <w:rFonts w:ascii="Arial" w:hAnsi="Arial" w:cs="Arial"/>
                <w:sz w:val="20"/>
                <w:szCs w:val="20"/>
                <w:lang w:val="en-GB"/>
              </w:rPr>
            </w:pPr>
            <w:r w:rsidRPr="0024097A">
              <w:rPr>
                <w:rFonts w:ascii="Arial" w:hAnsi="Arial" w:cs="Arial"/>
                <w:sz w:val="20"/>
                <w:szCs w:val="20"/>
                <w:lang w:val="en-GB"/>
              </w:rPr>
              <w:t>67.4</w:t>
            </w:r>
            <w:r>
              <w:rPr>
                <w:rFonts w:ascii="Arial" w:hAnsi="Arial" w:cs="Arial"/>
                <w:sz w:val="20"/>
                <w:szCs w:val="20"/>
                <w:lang w:val="en-GB"/>
              </w:rPr>
              <w:t>%</w:t>
            </w:r>
          </w:p>
          <w:p w14:paraId="5C34DFE6" w14:textId="77777777" w:rsidR="0024097A" w:rsidRDefault="0024097A" w:rsidP="007F2C83">
            <w:pPr>
              <w:rPr>
                <w:rFonts w:ascii="Arial" w:hAnsi="Arial" w:cs="Arial"/>
                <w:sz w:val="20"/>
                <w:szCs w:val="20"/>
                <w:lang w:val="en-GB"/>
              </w:rPr>
            </w:pPr>
            <w:r>
              <w:rPr>
                <w:rFonts w:ascii="Arial" w:hAnsi="Arial" w:cs="Arial"/>
                <w:sz w:val="20"/>
                <w:szCs w:val="20"/>
                <w:lang w:val="en-GB"/>
              </w:rPr>
              <w:t>9.99%</w:t>
            </w:r>
          </w:p>
          <w:p w14:paraId="327123E4" w14:textId="77777777" w:rsidR="0024097A" w:rsidRDefault="0024097A" w:rsidP="007F2C83">
            <w:pPr>
              <w:rPr>
                <w:rFonts w:ascii="Arial" w:hAnsi="Arial" w:cs="Arial"/>
                <w:sz w:val="20"/>
                <w:szCs w:val="20"/>
                <w:lang w:val="en-GB"/>
              </w:rPr>
            </w:pPr>
            <w:r>
              <w:rPr>
                <w:rFonts w:ascii="Arial" w:hAnsi="Arial" w:cs="Arial"/>
                <w:sz w:val="20"/>
                <w:szCs w:val="20"/>
                <w:lang w:val="en-GB"/>
              </w:rPr>
              <w:t>80.89%</w:t>
            </w:r>
          </w:p>
          <w:p w14:paraId="1C122F6E" w14:textId="77777777" w:rsidR="0024097A" w:rsidRDefault="0024097A" w:rsidP="007F2C83">
            <w:pPr>
              <w:rPr>
                <w:rFonts w:ascii="Arial" w:hAnsi="Arial" w:cs="Arial"/>
                <w:sz w:val="20"/>
                <w:szCs w:val="20"/>
                <w:lang w:val="en-GB"/>
              </w:rPr>
            </w:pPr>
            <w:r>
              <w:rPr>
                <w:rFonts w:ascii="Arial" w:hAnsi="Arial" w:cs="Arial"/>
                <w:sz w:val="20"/>
                <w:szCs w:val="20"/>
                <w:lang w:val="en-GB"/>
              </w:rPr>
              <w:t>76.06%</w:t>
            </w:r>
          </w:p>
          <w:p w14:paraId="55A49D99" w14:textId="77777777" w:rsidR="0024097A" w:rsidRDefault="0024097A" w:rsidP="007F2C83">
            <w:pPr>
              <w:rPr>
                <w:rFonts w:ascii="Arial" w:hAnsi="Arial" w:cs="Arial"/>
                <w:sz w:val="20"/>
                <w:szCs w:val="20"/>
                <w:lang w:val="en-GB"/>
              </w:rPr>
            </w:pPr>
            <w:r>
              <w:rPr>
                <w:rFonts w:ascii="Arial" w:hAnsi="Arial" w:cs="Arial"/>
                <w:sz w:val="20"/>
                <w:szCs w:val="20"/>
                <w:lang w:val="en-GB"/>
              </w:rPr>
              <w:t>13.96%</w:t>
            </w:r>
          </w:p>
          <w:p w14:paraId="40C7BCA2" w14:textId="77777777" w:rsidR="0024097A" w:rsidRDefault="0024097A" w:rsidP="007F2C83">
            <w:pPr>
              <w:rPr>
                <w:rFonts w:ascii="Arial" w:hAnsi="Arial" w:cs="Arial"/>
                <w:sz w:val="20"/>
                <w:szCs w:val="20"/>
                <w:lang w:val="en-GB"/>
              </w:rPr>
            </w:pPr>
            <w:r>
              <w:rPr>
                <w:rFonts w:ascii="Arial" w:hAnsi="Arial" w:cs="Arial"/>
                <w:sz w:val="20"/>
                <w:szCs w:val="20"/>
                <w:lang w:val="en-GB"/>
              </w:rPr>
              <w:t>79.89%</w:t>
            </w:r>
          </w:p>
          <w:p w14:paraId="37F4A6EE" w14:textId="77777777" w:rsidR="0024097A" w:rsidRDefault="0024097A" w:rsidP="007F2C83">
            <w:pPr>
              <w:rPr>
                <w:rFonts w:ascii="Arial" w:hAnsi="Arial" w:cs="Arial"/>
                <w:sz w:val="20"/>
                <w:szCs w:val="20"/>
                <w:lang w:val="en-GB"/>
              </w:rPr>
            </w:pPr>
            <w:r>
              <w:rPr>
                <w:rFonts w:ascii="Arial" w:hAnsi="Arial" w:cs="Arial"/>
                <w:sz w:val="20"/>
                <w:szCs w:val="20"/>
                <w:lang w:val="en-GB"/>
              </w:rPr>
              <w:t>14.41%</w:t>
            </w:r>
          </w:p>
          <w:p w14:paraId="20166BCE" w14:textId="77777777" w:rsidR="0024097A" w:rsidRDefault="0024097A" w:rsidP="007F2C83">
            <w:pPr>
              <w:rPr>
                <w:rFonts w:ascii="Arial" w:hAnsi="Arial" w:cs="Arial"/>
                <w:sz w:val="20"/>
                <w:szCs w:val="20"/>
                <w:lang w:val="en-GB"/>
              </w:rPr>
            </w:pPr>
            <w:r>
              <w:rPr>
                <w:rFonts w:ascii="Arial" w:hAnsi="Arial" w:cs="Arial"/>
                <w:sz w:val="20"/>
                <w:szCs w:val="20"/>
                <w:lang w:val="en-GB"/>
              </w:rPr>
              <w:t>33.62%</w:t>
            </w:r>
          </w:p>
          <w:p w14:paraId="52D66217" w14:textId="79D7B364" w:rsidR="0024097A" w:rsidRPr="0024097A" w:rsidRDefault="0024097A" w:rsidP="007F2C83">
            <w:pPr>
              <w:rPr>
                <w:rFonts w:ascii="Arial" w:hAnsi="Arial" w:cs="Arial"/>
                <w:sz w:val="20"/>
                <w:szCs w:val="20"/>
                <w:lang w:val="en-GB"/>
              </w:rPr>
            </w:pPr>
            <w:r>
              <w:rPr>
                <w:rFonts w:ascii="Arial" w:hAnsi="Arial" w:cs="Arial"/>
                <w:sz w:val="20"/>
                <w:szCs w:val="20"/>
                <w:lang w:val="en-GB"/>
              </w:rPr>
              <w:t>81.21%</w:t>
            </w:r>
          </w:p>
        </w:tc>
      </w:tr>
      <w:tr w:rsidR="00DB6447" w:rsidRPr="00DB6447" w14:paraId="326D2282" w14:textId="057DF136" w:rsidTr="00DB6447">
        <w:tc>
          <w:tcPr>
            <w:tcW w:w="3104" w:type="dxa"/>
          </w:tcPr>
          <w:p w14:paraId="60D816C3" w14:textId="77777777" w:rsidR="00DB6447" w:rsidRDefault="00DB6447" w:rsidP="007F2C83">
            <w:pPr>
              <w:rPr>
                <w:rFonts w:ascii="Arial" w:hAnsi="Arial" w:cs="Arial"/>
                <w:lang w:val="en-GB"/>
              </w:rPr>
            </w:pPr>
            <w:r w:rsidRPr="00DB6447">
              <w:rPr>
                <w:rFonts w:ascii="Arial" w:hAnsi="Arial" w:cs="Arial"/>
                <w:lang w:val="en-GB"/>
              </w:rPr>
              <w:t>Social</w:t>
            </w:r>
          </w:p>
          <w:p w14:paraId="639D4F45"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Group living</w:t>
            </w:r>
          </w:p>
          <w:p w14:paraId="6547A31F"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Parental care</w:t>
            </w:r>
          </w:p>
          <w:p w14:paraId="60FCB5B8" w14:textId="77777777" w:rsidR="008B2266" w:rsidRPr="008B2266" w:rsidRDefault="008B2266" w:rsidP="008B2266">
            <w:pPr>
              <w:rPr>
                <w:rFonts w:ascii="Arial" w:hAnsi="Arial" w:cs="Arial"/>
                <w:sz w:val="20"/>
                <w:szCs w:val="20"/>
                <w:lang w:val="en-GB"/>
              </w:rPr>
            </w:pPr>
            <w:r w:rsidRPr="008B2266">
              <w:rPr>
                <w:rFonts w:ascii="Arial" w:hAnsi="Arial" w:cs="Arial"/>
                <w:sz w:val="20"/>
                <w:szCs w:val="20"/>
                <w:lang w:val="en-GB"/>
              </w:rPr>
              <w:t>Mating system</w:t>
            </w:r>
          </w:p>
          <w:p w14:paraId="03A37FDE" w14:textId="6FA7D0AF" w:rsidR="008B2266" w:rsidRPr="00DB6447" w:rsidRDefault="008B2266" w:rsidP="008B2266">
            <w:pPr>
              <w:rPr>
                <w:rFonts w:ascii="Arial" w:hAnsi="Arial" w:cs="Arial"/>
                <w:lang w:val="en-GB"/>
              </w:rPr>
            </w:pPr>
            <w:r w:rsidRPr="008B2266">
              <w:rPr>
                <w:rFonts w:ascii="Arial" w:hAnsi="Arial" w:cs="Arial"/>
                <w:sz w:val="20"/>
                <w:szCs w:val="20"/>
                <w:lang w:val="en-GB"/>
              </w:rPr>
              <w:t xml:space="preserve">Populations </w:t>
            </w:r>
            <w:r w:rsidR="0024097A">
              <w:rPr>
                <w:rFonts w:ascii="Arial" w:hAnsi="Arial" w:cs="Arial"/>
                <w:sz w:val="20"/>
                <w:szCs w:val="20"/>
                <w:lang w:val="en-GB"/>
              </w:rPr>
              <w:t>density</w:t>
            </w:r>
          </w:p>
        </w:tc>
        <w:tc>
          <w:tcPr>
            <w:tcW w:w="2038" w:type="dxa"/>
          </w:tcPr>
          <w:p w14:paraId="07C0053D" w14:textId="77777777" w:rsidR="00DB6447" w:rsidRDefault="00DB6447" w:rsidP="007F2C83">
            <w:pPr>
              <w:rPr>
                <w:rFonts w:ascii="Arial" w:hAnsi="Arial" w:cs="Arial"/>
                <w:lang w:val="en-GB"/>
              </w:rPr>
            </w:pPr>
          </w:p>
          <w:p w14:paraId="6F9045A2" w14:textId="53DC3352" w:rsidR="0024097A" w:rsidRPr="00EF5E21" w:rsidRDefault="00EF5E21" w:rsidP="0024097A">
            <w:pPr>
              <w:rPr>
                <w:rFonts w:ascii="Arial" w:hAnsi="Arial" w:cs="Arial"/>
                <w:sz w:val="20"/>
                <w:szCs w:val="20"/>
                <w:lang w:val="en-GB"/>
              </w:rPr>
            </w:pPr>
            <w:r w:rsidRPr="00EF5E21">
              <w:rPr>
                <w:rFonts w:ascii="Arial" w:hAnsi="Arial" w:cs="Arial"/>
                <w:sz w:val="20"/>
                <w:szCs w:val="20"/>
                <w:lang w:val="en-GB"/>
              </w:rPr>
              <w:t>0</w:t>
            </w:r>
          </w:p>
          <w:p w14:paraId="0CCC591B" w14:textId="41A9B7F7" w:rsidR="0024097A" w:rsidRPr="00EF5E21" w:rsidRDefault="0024097A" w:rsidP="0024097A">
            <w:pPr>
              <w:rPr>
                <w:rFonts w:ascii="Arial" w:hAnsi="Arial" w:cs="Arial"/>
                <w:sz w:val="20"/>
                <w:szCs w:val="20"/>
                <w:lang w:val="en-GB"/>
              </w:rPr>
            </w:pPr>
            <w:r w:rsidRPr="00EF5E21">
              <w:rPr>
                <w:rFonts w:ascii="Arial" w:hAnsi="Arial" w:cs="Arial"/>
                <w:sz w:val="20"/>
                <w:szCs w:val="20"/>
                <w:lang w:val="en-GB"/>
              </w:rPr>
              <w:t>-0.02</w:t>
            </w:r>
          </w:p>
          <w:p w14:paraId="16832106" w14:textId="27035D24" w:rsidR="0024097A" w:rsidRPr="00EF5E21" w:rsidRDefault="0024097A" w:rsidP="0024097A">
            <w:pPr>
              <w:rPr>
                <w:rFonts w:ascii="Arial" w:hAnsi="Arial" w:cs="Arial"/>
                <w:sz w:val="20"/>
                <w:szCs w:val="20"/>
                <w:lang w:val="en-GB"/>
              </w:rPr>
            </w:pPr>
            <w:r w:rsidRPr="00EF5E21">
              <w:rPr>
                <w:rFonts w:ascii="Arial" w:hAnsi="Arial" w:cs="Arial"/>
                <w:sz w:val="20"/>
                <w:szCs w:val="20"/>
                <w:lang w:val="en-GB"/>
              </w:rPr>
              <w:t>0.03</w:t>
            </w:r>
          </w:p>
          <w:p w14:paraId="7F5AE1C9" w14:textId="258E1CD7" w:rsidR="0024097A" w:rsidRPr="00DB6447" w:rsidRDefault="00EF5E21" w:rsidP="0024097A">
            <w:pPr>
              <w:rPr>
                <w:rFonts w:ascii="Arial" w:hAnsi="Arial" w:cs="Arial"/>
                <w:lang w:val="en-GB"/>
              </w:rPr>
            </w:pPr>
            <w:r w:rsidRPr="00EF5E21">
              <w:rPr>
                <w:rFonts w:ascii="Arial" w:hAnsi="Arial" w:cs="Arial"/>
                <w:sz w:val="20"/>
                <w:szCs w:val="20"/>
                <w:lang w:val="en-GB"/>
              </w:rPr>
              <w:t>0</w:t>
            </w:r>
          </w:p>
        </w:tc>
        <w:tc>
          <w:tcPr>
            <w:tcW w:w="1971" w:type="dxa"/>
          </w:tcPr>
          <w:p w14:paraId="517BB058" w14:textId="77777777" w:rsidR="00DB6447" w:rsidRPr="00EF5E21" w:rsidRDefault="00DB6447" w:rsidP="007F2C83">
            <w:pPr>
              <w:rPr>
                <w:rFonts w:ascii="Arial" w:hAnsi="Arial" w:cs="Arial"/>
                <w:sz w:val="20"/>
                <w:szCs w:val="20"/>
                <w:lang w:val="en-GB"/>
              </w:rPr>
            </w:pPr>
          </w:p>
          <w:p w14:paraId="2D0F526E" w14:textId="4D87497E"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0.05</w:t>
            </w:r>
          </w:p>
          <w:p w14:paraId="3FDA1071" w14:textId="62203D7E"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0.07</w:t>
            </w:r>
          </w:p>
          <w:p w14:paraId="2BB587A8" w14:textId="068F8F2B"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0.05</w:t>
            </w:r>
          </w:p>
          <w:p w14:paraId="408F2398" w14:textId="4C741938"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0.01</w:t>
            </w:r>
          </w:p>
        </w:tc>
        <w:tc>
          <w:tcPr>
            <w:tcW w:w="1903" w:type="dxa"/>
          </w:tcPr>
          <w:p w14:paraId="7245AD66" w14:textId="77777777" w:rsidR="00DB6447" w:rsidRPr="00EF5E21" w:rsidRDefault="00DB6447" w:rsidP="007F2C83">
            <w:pPr>
              <w:rPr>
                <w:rFonts w:ascii="Arial" w:hAnsi="Arial" w:cs="Arial"/>
                <w:sz w:val="20"/>
                <w:szCs w:val="20"/>
                <w:lang w:val="en-GB"/>
              </w:rPr>
            </w:pPr>
          </w:p>
          <w:p w14:paraId="3B806C90" w14:textId="77777777"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47.68%</w:t>
            </w:r>
          </w:p>
          <w:p w14:paraId="0D3A5575" w14:textId="77777777"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34.07%</w:t>
            </w:r>
          </w:p>
          <w:p w14:paraId="7F52CF4E" w14:textId="77777777"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77.07%</w:t>
            </w:r>
          </w:p>
          <w:p w14:paraId="4B9B6AD3" w14:textId="0D8D0543"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54.85%</w:t>
            </w:r>
          </w:p>
        </w:tc>
      </w:tr>
      <w:tr w:rsidR="00DB6447" w:rsidRPr="00DB6447" w14:paraId="48EF538D" w14:textId="245E0210" w:rsidTr="00DB6447">
        <w:tc>
          <w:tcPr>
            <w:tcW w:w="3104" w:type="dxa"/>
          </w:tcPr>
          <w:p w14:paraId="3FE8B635" w14:textId="77777777" w:rsidR="00DB6447" w:rsidRDefault="00DB6447" w:rsidP="007F2C83">
            <w:pPr>
              <w:rPr>
                <w:rFonts w:ascii="Arial" w:hAnsi="Arial" w:cs="Arial"/>
                <w:lang w:val="en-GB"/>
              </w:rPr>
            </w:pPr>
            <w:r w:rsidRPr="00DB6447">
              <w:rPr>
                <w:rFonts w:ascii="Arial" w:hAnsi="Arial" w:cs="Arial"/>
                <w:lang w:val="en-GB"/>
              </w:rPr>
              <w:t>Metabolic</w:t>
            </w:r>
          </w:p>
          <w:p w14:paraId="1FD1A68E" w14:textId="01FA82EF"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FMR</w:t>
            </w:r>
          </w:p>
        </w:tc>
        <w:tc>
          <w:tcPr>
            <w:tcW w:w="2038" w:type="dxa"/>
          </w:tcPr>
          <w:p w14:paraId="0BDAA8A6" w14:textId="77777777" w:rsidR="00DB6447" w:rsidRPr="00EF5E21" w:rsidRDefault="00DB6447" w:rsidP="007F2C83">
            <w:pPr>
              <w:rPr>
                <w:rFonts w:ascii="Arial" w:hAnsi="Arial" w:cs="Arial"/>
                <w:sz w:val="20"/>
                <w:szCs w:val="20"/>
                <w:lang w:val="en-GB"/>
              </w:rPr>
            </w:pPr>
          </w:p>
          <w:p w14:paraId="54C034AA" w14:textId="45216A23"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0.04</w:t>
            </w:r>
          </w:p>
        </w:tc>
        <w:tc>
          <w:tcPr>
            <w:tcW w:w="1971" w:type="dxa"/>
          </w:tcPr>
          <w:p w14:paraId="2A191BDF" w14:textId="77777777" w:rsidR="00DB6447" w:rsidRPr="00EF5E21" w:rsidRDefault="00DB6447" w:rsidP="007F2C83">
            <w:pPr>
              <w:rPr>
                <w:rFonts w:ascii="Arial" w:hAnsi="Arial" w:cs="Arial"/>
                <w:sz w:val="20"/>
                <w:szCs w:val="20"/>
                <w:lang w:val="en-GB"/>
              </w:rPr>
            </w:pPr>
          </w:p>
          <w:p w14:paraId="39BB9928" w14:textId="15956C56"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0.08</w:t>
            </w:r>
          </w:p>
        </w:tc>
        <w:tc>
          <w:tcPr>
            <w:tcW w:w="1903" w:type="dxa"/>
          </w:tcPr>
          <w:p w14:paraId="16BD0EE8" w14:textId="77777777" w:rsidR="00DB6447" w:rsidRPr="00EF5E21" w:rsidRDefault="00DB6447" w:rsidP="007F2C83">
            <w:pPr>
              <w:rPr>
                <w:rFonts w:ascii="Arial" w:hAnsi="Arial" w:cs="Arial"/>
                <w:sz w:val="20"/>
                <w:szCs w:val="20"/>
                <w:lang w:val="en-GB"/>
              </w:rPr>
            </w:pPr>
          </w:p>
          <w:p w14:paraId="4581D862" w14:textId="67FE45A4"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68.95</w:t>
            </w:r>
          </w:p>
        </w:tc>
      </w:tr>
      <w:tr w:rsidR="00DB6447" w:rsidRPr="00DB6447" w14:paraId="6417A321" w14:textId="215706C3" w:rsidTr="00DB6447">
        <w:tc>
          <w:tcPr>
            <w:tcW w:w="3104" w:type="dxa"/>
          </w:tcPr>
          <w:p w14:paraId="2F6FE553" w14:textId="77777777" w:rsidR="00DB6447" w:rsidRDefault="00DB6447" w:rsidP="007F2C83">
            <w:pPr>
              <w:rPr>
                <w:rFonts w:ascii="Arial" w:hAnsi="Arial" w:cs="Arial"/>
                <w:lang w:val="en-GB"/>
              </w:rPr>
            </w:pPr>
            <w:r w:rsidRPr="00DB6447">
              <w:rPr>
                <w:rFonts w:ascii="Arial" w:hAnsi="Arial" w:cs="Arial"/>
                <w:lang w:val="en-GB"/>
              </w:rPr>
              <w:t>Hibernation</w:t>
            </w:r>
          </w:p>
          <w:p w14:paraId="20652A62" w14:textId="7AC12A98"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Torpor</w:t>
            </w:r>
          </w:p>
        </w:tc>
        <w:tc>
          <w:tcPr>
            <w:tcW w:w="2038" w:type="dxa"/>
          </w:tcPr>
          <w:p w14:paraId="45CA1571" w14:textId="77777777" w:rsidR="00DB6447" w:rsidRPr="00EF5E21" w:rsidRDefault="00DB6447" w:rsidP="007F2C83">
            <w:pPr>
              <w:rPr>
                <w:rFonts w:ascii="Arial" w:hAnsi="Arial" w:cs="Arial"/>
                <w:sz w:val="20"/>
                <w:szCs w:val="20"/>
                <w:lang w:val="en-GB"/>
              </w:rPr>
            </w:pPr>
          </w:p>
          <w:p w14:paraId="66CB4D73" w14:textId="08B6C32F"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-0.13</w:t>
            </w:r>
          </w:p>
        </w:tc>
        <w:tc>
          <w:tcPr>
            <w:tcW w:w="1971" w:type="dxa"/>
          </w:tcPr>
          <w:p w14:paraId="24313A4A" w14:textId="77777777" w:rsidR="00DB6447" w:rsidRPr="00EF5E21" w:rsidRDefault="00DB6447" w:rsidP="007F2C83">
            <w:pPr>
              <w:rPr>
                <w:rFonts w:ascii="Arial" w:hAnsi="Arial" w:cs="Arial"/>
                <w:sz w:val="20"/>
                <w:szCs w:val="20"/>
                <w:lang w:val="en-GB"/>
              </w:rPr>
            </w:pPr>
          </w:p>
          <w:p w14:paraId="3A09D2C0" w14:textId="700AB4DF"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0.15</w:t>
            </w:r>
          </w:p>
        </w:tc>
        <w:tc>
          <w:tcPr>
            <w:tcW w:w="1903" w:type="dxa"/>
          </w:tcPr>
          <w:p w14:paraId="060BD19A" w14:textId="77777777" w:rsidR="00DB6447" w:rsidRPr="00EF5E21" w:rsidRDefault="00DB6447" w:rsidP="007F2C83">
            <w:pPr>
              <w:rPr>
                <w:rFonts w:ascii="Arial" w:hAnsi="Arial" w:cs="Arial"/>
                <w:sz w:val="20"/>
                <w:szCs w:val="20"/>
                <w:lang w:val="en-GB"/>
              </w:rPr>
            </w:pPr>
          </w:p>
          <w:p w14:paraId="22AB348B" w14:textId="75B5F2FA"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19.22%</w:t>
            </w:r>
          </w:p>
        </w:tc>
      </w:tr>
      <w:tr w:rsidR="00DB6447" w:rsidRPr="00DB6447" w14:paraId="3C0A2C6C" w14:textId="1D0B79D6" w:rsidTr="00DB6447">
        <w:tc>
          <w:tcPr>
            <w:tcW w:w="3104" w:type="dxa"/>
          </w:tcPr>
          <w:p w14:paraId="4CF2DFA6" w14:textId="77777777" w:rsidR="00DB6447" w:rsidRDefault="00DB6447" w:rsidP="007F2C83">
            <w:pPr>
              <w:rPr>
                <w:rFonts w:ascii="Arial" w:hAnsi="Arial" w:cs="Arial"/>
                <w:lang w:val="en-GB"/>
              </w:rPr>
            </w:pPr>
            <w:r w:rsidRPr="00DB6447">
              <w:rPr>
                <w:rFonts w:ascii="Arial" w:hAnsi="Arial" w:cs="Arial"/>
                <w:lang w:val="en-GB"/>
              </w:rPr>
              <w:t>Play</w:t>
            </w:r>
          </w:p>
          <w:p w14:paraId="3BAB2284" w14:textId="5AEDE8BD"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Play – 2</w:t>
            </w:r>
          </w:p>
          <w:p w14:paraId="79DA054C" w14:textId="01F1E555" w:rsidR="00EF5E21" w:rsidRPr="00DB6447" w:rsidRDefault="00EF5E21" w:rsidP="007F2C83">
            <w:pPr>
              <w:rPr>
                <w:rFonts w:ascii="Arial" w:hAnsi="Arial" w:cs="Arial"/>
                <w:lang w:val="en-GB"/>
              </w:rPr>
            </w:pPr>
            <w:r w:rsidRPr="00EF5E21">
              <w:rPr>
                <w:rFonts w:ascii="Arial" w:hAnsi="Arial" w:cs="Arial"/>
                <w:sz w:val="20"/>
                <w:szCs w:val="20"/>
                <w:lang w:val="en-GB"/>
              </w:rPr>
              <w:t>Play - 3</w:t>
            </w:r>
          </w:p>
        </w:tc>
        <w:tc>
          <w:tcPr>
            <w:tcW w:w="2038" w:type="dxa"/>
          </w:tcPr>
          <w:p w14:paraId="3468958A" w14:textId="77777777" w:rsidR="00DB6447" w:rsidRPr="00EF5E21" w:rsidRDefault="00DB6447" w:rsidP="007F2C83">
            <w:pPr>
              <w:rPr>
                <w:rFonts w:ascii="Arial" w:hAnsi="Arial" w:cs="Arial"/>
                <w:sz w:val="20"/>
                <w:szCs w:val="20"/>
                <w:lang w:val="en-GB"/>
              </w:rPr>
            </w:pPr>
          </w:p>
          <w:p w14:paraId="295C6A6A" w14:textId="485675C4"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0.1</w:t>
            </w:r>
          </w:p>
          <w:p w14:paraId="2EB3BD89" w14:textId="37F0C030"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0.08</w:t>
            </w:r>
          </w:p>
        </w:tc>
        <w:tc>
          <w:tcPr>
            <w:tcW w:w="1971" w:type="dxa"/>
          </w:tcPr>
          <w:p w14:paraId="54AB75C2" w14:textId="77777777" w:rsidR="00DB6447" w:rsidRPr="00EF5E21" w:rsidRDefault="00DB6447" w:rsidP="007F2C83">
            <w:pPr>
              <w:rPr>
                <w:rFonts w:ascii="Arial" w:hAnsi="Arial" w:cs="Arial"/>
                <w:sz w:val="20"/>
                <w:szCs w:val="20"/>
                <w:lang w:val="en-GB"/>
              </w:rPr>
            </w:pPr>
          </w:p>
          <w:p w14:paraId="56F8ACAB" w14:textId="77777777"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0.18</w:t>
            </w:r>
          </w:p>
          <w:p w14:paraId="26B3167F" w14:textId="51C295E5"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0.17</w:t>
            </w:r>
          </w:p>
        </w:tc>
        <w:tc>
          <w:tcPr>
            <w:tcW w:w="1903" w:type="dxa"/>
          </w:tcPr>
          <w:p w14:paraId="02D02443" w14:textId="77777777" w:rsidR="00DB6447" w:rsidRPr="00EF5E21" w:rsidRDefault="00DB6447" w:rsidP="007F2C83">
            <w:pPr>
              <w:rPr>
                <w:rFonts w:ascii="Arial" w:hAnsi="Arial" w:cs="Arial"/>
                <w:sz w:val="20"/>
                <w:szCs w:val="20"/>
                <w:lang w:val="en-GB"/>
              </w:rPr>
            </w:pPr>
          </w:p>
          <w:p w14:paraId="3B9C6ED7" w14:textId="77777777"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70.37%</w:t>
            </w:r>
          </w:p>
          <w:p w14:paraId="5C4DC934" w14:textId="72737A2D"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69.36%</w:t>
            </w:r>
          </w:p>
        </w:tc>
      </w:tr>
      <w:tr w:rsidR="00DB6447" w:rsidRPr="00DB6447" w14:paraId="3B3A204E" w14:textId="2F2CAE27" w:rsidTr="00DB6447">
        <w:tc>
          <w:tcPr>
            <w:tcW w:w="3104" w:type="dxa"/>
          </w:tcPr>
          <w:p w14:paraId="5BE8AEF2" w14:textId="77777777" w:rsidR="00DB6447" w:rsidRDefault="00DB6447" w:rsidP="007F2C83">
            <w:pPr>
              <w:rPr>
                <w:rFonts w:ascii="Arial" w:hAnsi="Arial" w:cs="Arial"/>
                <w:lang w:val="en-GB"/>
              </w:rPr>
            </w:pPr>
            <w:r w:rsidRPr="00DB6447">
              <w:rPr>
                <w:rFonts w:ascii="Arial" w:hAnsi="Arial" w:cs="Arial"/>
                <w:lang w:val="en-GB"/>
              </w:rPr>
              <w:t>Vulnerability</w:t>
            </w:r>
          </w:p>
          <w:p w14:paraId="0B36B62C" w14:textId="4BD644F1"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Status – 2*</w:t>
            </w:r>
          </w:p>
          <w:p w14:paraId="6D56EFCB" w14:textId="58F1B5BF" w:rsidR="00EF5E21" w:rsidRPr="00DB6447" w:rsidRDefault="00EF5E21" w:rsidP="007F2C83">
            <w:pPr>
              <w:rPr>
                <w:rFonts w:ascii="Arial" w:hAnsi="Arial" w:cs="Arial"/>
                <w:lang w:val="en-GB"/>
              </w:rPr>
            </w:pPr>
            <w:r w:rsidRPr="00EF5E21">
              <w:rPr>
                <w:rFonts w:ascii="Arial" w:hAnsi="Arial" w:cs="Arial"/>
                <w:sz w:val="20"/>
                <w:szCs w:val="20"/>
                <w:lang w:val="en-GB"/>
              </w:rPr>
              <w:t>Status – 3*</w:t>
            </w:r>
          </w:p>
        </w:tc>
        <w:tc>
          <w:tcPr>
            <w:tcW w:w="2038" w:type="dxa"/>
          </w:tcPr>
          <w:p w14:paraId="36A03CC7" w14:textId="77777777" w:rsidR="00EF5E21" w:rsidRPr="00EF5E21" w:rsidRDefault="00EF5E21" w:rsidP="007F2C83">
            <w:pPr>
              <w:rPr>
                <w:rFonts w:ascii="Arial" w:hAnsi="Arial" w:cs="Arial"/>
                <w:sz w:val="20"/>
                <w:szCs w:val="20"/>
                <w:lang w:val="en-GB"/>
              </w:rPr>
            </w:pPr>
          </w:p>
          <w:p w14:paraId="73AA9066" w14:textId="77777777" w:rsidR="00DB6447" w:rsidRPr="00EF5E21" w:rsidRDefault="00DB6447" w:rsidP="007F2C83">
            <w:pPr>
              <w:rPr>
                <w:rFonts w:ascii="Arial" w:hAnsi="Arial" w:cs="Arial"/>
                <w:sz w:val="20"/>
                <w:szCs w:val="20"/>
                <w:lang w:val="en-GB"/>
              </w:rPr>
            </w:pPr>
            <w:r w:rsidRPr="00EF5E21">
              <w:rPr>
                <w:rFonts w:ascii="Arial" w:hAnsi="Arial" w:cs="Arial"/>
                <w:sz w:val="20"/>
                <w:szCs w:val="20"/>
                <w:lang w:val="en-GB"/>
              </w:rPr>
              <w:t>0.</w:t>
            </w:r>
            <w:r w:rsidR="00EF5E21" w:rsidRPr="00EF5E21">
              <w:rPr>
                <w:rFonts w:ascii="Arial" w:hAnsi="Arial" w:cs="Arial"/>
                <w:sz w:val="20"/>
                <w:szCs w:val="20"/>
                <w:lang w:val="en-GB"/>
              </w:rPr>
              <w:t>02</w:t>
            </w:r>
          </w:p>
          <w:p w14:paraId="4816F997" w14:textId="2C75B0BD"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0.06</w:t>
            </w:r>
          </w:p>
        </w:tc>
        <w:tc>
          <w:tcPr>
            <w:tcW w:w="1971" w:type="dxa"/>
          </w:tcPr>
          <w:p w14:paraId="3A1B06FF" w14:textId="77777777" w:rsidR="00DB6447" w:rsidRPr="00EF5E21" w:rsidRDefault="00DB6447" w:rsidP="007F2C83">
            <w:pPr>
              <w:rPr>
                <w:rFonts w:ascii="Arial" w:hAnsi="Arial" w:cs="Arial"/>
                <w:sz w:val="20"/>
                <w:szCs w:val="20"/>
                <w:lang w:val="en-GB"/>
              </w:rPr>
            </w:pPr>
          </w:p>
          <w:p w14:paraId="5568610D" w14:textId="77777777"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0.01</w:t>
            </w:r>
          </w:p>
          <w:p w14:paraId="3005452C" w14:textId="5806CF0B"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0.06</w:t>
            </w:r>
          </w:p>
        </w:tc>
        <w:tc>
          <w:tcPr>
            <w:tcW w:w="1903" w:type="dxa"/>
          </w:tcPr>
          <w:p w14:paraId="40D72DE3" w14:textId="77777777" w:rsidR="00DB6447" w:rsidRPr="00EF5E21" w:rsidRDefault="00DB6447" w:rsidP="007F2C83">
            <w:pPr>
              <w:rPr>
                <w:rFonts w:ascii="Arial" w:hAnsi="Arial" w:cs="Arial"/>
                <w:sz w:val="20"/>
                <w:szCs w:val="20"/>
                <w:lang w:val="en-GB"/>
              </w:rPr>
            </w:pPr>
          </w:p>
          <w:p w14:paraId="0E452658" w14:textId="77777777" w:rsidR="00EF5E21" w:rsidRPr="008754FE" w:rsidRDefault="00EF5E21" w:rsidP="007F2C83">
            <w:pPr>
              <w:rPr>
                <w:rFonts w:ascii="Arial" w:hAnsi="Arial" w:cs="Arial"/>
                <w:b/>
                <w:bCs/>
                <w:sz w:val="20"/>
                <w:szCs w:val="20"/>
                <w:lang w:val="en-GB"/>
              </w:rPr>
            </w:pPr>
            <w:r w:rsidRPr="008754FE">
              <w:rPr>
                <w:rFonts w:ascii="Arial" w:hAnsi="Arial" w:cs="Arial"/>
                <w:b/>
                <w:bCs/>
                <w:sz w:val="20"/>
                <w:szCs w:val="20"/>
                <w:lang w:val="en-GB"/>
              </w:rPr>
              <w:t>96.94%</w:t>
            </w:r>
          </w:p>
          <w:p w14:paraId="6021D4F9" w14:textId="05996792"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84.72%</w:t>
            </w:r>
          </w:p>
        </w:tc>
      </w:tr>
      <w:tr w:rsidR="00DB6447" w:rsidRPr="00DB6447" w14:paraId="5EDCF320" w14:textId="0CF44740" w:rsidTr="00DB6447">
        <w:tc>
          <w:tcPr>
            <w:tcW w:w="3104" w:type="dxa"/>
          </w:tcPr>
          <w:p w14:paraId="1AA35FEB" w14:textId="77777777" w:rsidR="00DB6447" w:rsidRDefault="00DB6447" w:rsidP="007F2C83">
            <w:pPr>
              <w:rPr>
                <w:rFonts w:ascii="Arial" w:hAnsi="Arial" w:cs="Arial"/>
                <w:lang w:val="en-GB"/>
              </w:rPr>
            </w:pPr>
            <w:r w:rsidRPr="00DB6447">
              <w:rPr>
                <w:rFonts w:ascii="Arial" w:hAnsi="Arial" w:cs="Arial"/>
                <w:lang w:val="en-GB"/>
              </w:rPr>
              <w:t>Origin</w:t>
            </w:r>
          </w:p>
          <w:p w14:paraId="3A8851F8" w14:textId="6DCDF315"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Origin – 2</w:t>
            </w:r>
          </w:p>
          <w:p w14:paraId="3FF616FE" w14:textId="039ECCBE" w:rsidR="00EF5E21" w:rsidRPr="00DB6447" w:rsidRDefault="00EF5E21" w:rsidP="007F2C83">
            <w:pPr>
              <w:rPr>
                <w:rFonts w:ascii="Arial" w:hAnsi="Arial" w:cs="Arial"/>
                <w:lang w:val="en-GB"/>
              </w:rPr>
            </w:pPr>
            <w:r w:rsidRPr="00EF5E21">
              <w:rPr>
                <w:rFonts w:ascii="Arial" w:hAnsi="Arial" w:cs="Arial"/>
                <w:sz w:val="20"/>
                <w:szCs w:val="20"/>
                <w:lang w:val="en-GB"/>
              </w:rPr>
              <w:t>Origin - 3</w:t>
            </w:r>
          </w:p>
        </w:tc>
        <w:tc>
          <w:tcPr>
            <w:tcW w:w="2038" w:type="dxa"/>
          </w:tcPr>
          <w:p w14:paraId="0ABEDFBC" w14:textId="5799F787" w:rsidR="00DB6447" w:rsidRPr="00EF5E21" w:rsidRDefault="00DB6447" w:rsidP="007F2C83">
            <w:pPr>
              <w:rPr>
                <w:rFonts w:ascii="Arial" w:hAnsi="Arial" w:cs="Arial"/>
                <w:sz w:val="20"/>
                <w:szCs w:val="20"/>
                <w:lang w:val="en-GB"/>
              </w:rPr>
            </w:pPr>
          </w:p>
          <w:p w14:paraId="75F4BB6C" w14:textId="1A7CF9B6"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-0.03</w:t>
            </w:r>
          </w:p>
          <w:p w14:paraId="11981641" w14:textId="645AC2AE"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-0.05</w:t>
            </w:r>
          </w:p>
        </w:tc>
        <w:tc>
          <w:tcPr>
            <w:tcW w:w="1971" w:type="dxa"/>
          </w:tcPr>
          <w:p w14:paraId="5393D132" w14:textId="77777777" w:rsidR="00DB6447" w:rsidRPr="00EF5E21" w:rsidRDefault="00DB6447" w:rsidP="007F2C83">
            <w:pPr>
              <w:rPr>
                <w:rFonts w:ascii="Arial" w:hAnsi="Arial" w:cs="Arial"/>
                <w:sz w:val="20"/>
                <w:szCs w:val="20"/>
                <w:lang w:val="en-GB"/>
              </w:rPr>
            </w:pPr>
          </w:p>
          <w:p w14:paraId="476EA8B7" w14:textId="4985232C"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0.02</w:t>
            </w:r>
          </w:p>
          <w:p w14:paraId="6681310C" w14:textId="13A31C2A" w:rsidR="00EF5E21" w:rsidRPr="00EF5E21" w:rsidRDefault="00EF5E21" w:rsidP="00EF5E21">
            <w:pPr>
              <w:rPr>
                <w:rFonts w:ascii="Arial" w:hAnsi="Arial" w:cs="Arial"/>
                <w:sz w:val="20"/>
                <w:szCs w:val="20"/>
                <w:lang w:val="en-GB"/>
              </w:rPr>
            </w:pPr>
            <w:r w:rsidRPr="00EF5E21">
              <w:rPr>
                <w:rFonts w:ascii="Arial" w:hAnsi="Arial" w:cs="Arial"/>
                <w:sz w:val="20"/>
                <w:szCs w:val="20"/>
                <w:lang w:val="en-GB"/>
              </w:rPr>
              <w:t>0.04</w:t>
            </w:r>
          </w:p>
        </w:tc>
        <w:tc>
          <w:tcPr>
            <w:tcW w:w="1903" w:type="dxa"/>
          </w:tcPr>
          <w:p w14:paraId="7E047A04" w14:textId="77777777" w:rsidR="00DB6447" w:rsidRPr="00EF5E21" w:rsidRDefault="00DB6447" w:rsidP="007F2C83">
            <w:pPr>
              <w:rPr>
                <w:rFonts w:ascii="Arial" w:hAnsi="Arial" w:cs="Arial"/>
                <w:sz w:val="20"/>
                <w:szCs w:val="20"/>
                <w:lang w:val="en-GB"/>
              </w:rPr>
            </w:pPr>
          </w:p>
          <w:p w14:paraId="1BA3D258" w14:textId="77777777" w:rsidR="00EF5E21" w:rsidRPr="008754FE" w:rsidRDefault="00EF5E21" w:rsidP="007F2C83">
            <w:pPr>
              <w:rPr>
                <w:rFonts w:ascii="Arial" w:hAnsi="Arial" w:cs="Arial"/>
                <w:b/>
                <w:bCs/>
                <w:sz w:val="20"/>
                <w:szCs w:val="20"/>
                <w:lang w:val="en-GB"/>
              </w:rPr>
            </w:pPr>
            <w:r w:rsidRPr="008754FE">
              <w:rPr>
                <w:rFonts w:ascii="Arial" w:hAnsi="Arial" w:cs="Arial"/>
                <w:b/>
                <w:bCs/>
                <w:sz w:val="20"/>
                <w:szCs w:val="20"/>
                <w:lang w:val="en-GB"/>
              </w:rPr>
              <w:t>4.74%</w:t>
            </w:r>
          </w:p>
          <w:p w14:paraId="125E2038" w14:textId="73574118" w:rsidR="00EF5E21" w:rsidRPr="00EF5E21" w:rsidRDefault="00EF5E21" w:rsidP="007F2C83">
            <w:pPr>
              <w:rPr>
                <w:rFonts w:ascii="Arial" w:hAnsi="Arial" w:cs="Arial"/>
                <w:sz w:val="20"/>
                <w:szCs w:val="20"/>
                <w:lang w:val="en-GB"/>
              </w:rPr>
            </w:pPr>
            <w:r w:rsidRPr="00EF5E21">
              <w:rPr>
                <w:rFonts w:ascii="Arial" w:hAnsi="Arial" w:cs="Arial"/>
                <w:sz w:val="20"/>
                <w:szCs w:val="20"/>
                <w:lang w:val="en-GB"/>
              </w:rPr>
              <w:t>12.15%</w:t>
            </w:r>
          </w:p>
        </w:tc>
      </w:tr>
    </w:tbl>
    <w:p w14:paraId="6381AECB" w14:textId="5857B2E2" w:rsidR="00DB6447" w:rsidRPr="00DB6447" w:rsidRDefault="00DB6447" w:rsidP="00DB6447">
      <w:pPr>
        <w:rPr>
          <w:rFonts w:ascii="Arial" w:hAnsi="Arial" w:cs="Arial"/>
          <w:lang w:val="en-GB"/>
        </w:rPr>
      </w:pPr>
    </w:p>
    <w:p w14:paraId="79973BB2" w14:textId="77777777" w:rsidR="00DB6447" w:rsidRPr="00DB6447" w:rsidRDefault="00DB6447" w:rsidP="00DB6447">
      <w:pPr>
        <w:rPr>
          <w:rFonts w:ascii="Arial" w:hAnsi="Arial" w:cs="Arial"/>
          <w:lang w:val="en-GB"/>
        </w:rPr>
      </w:pPr>
    </w:p>
    <w:p w14:paraId="6673588A" w14:textId="77777777" w:rsidR="00364D85" w:rsidRPr="00547227" w:rsidRDefault="00364D85" w:rsidP="00F33EB3">
      <w:pPr>
        <w:pStyle w:val="Heading2"/>
        <w:spacing w:line="480" w:lineRule="auto"/>
        <w:rPr>
          <w:rFonts w:ascii="Arial" w:hAnsi="Arial" w:cs="Arial"/>
          <w:sz w:val="24"/>
          <w:szCs w:val="24"/>
          <w:lang w:val="en-GB"/>
        </w:rPr>
      </w:pPr>
      <w:proofErr w:type="spellStart"/>
      <w:r w:rsidRPr="00547227">
        <w:rPr>
          <w:rFonts w:ascii="Arial" w:hAnsi="Arial" w:cs="Arial"/>
          <w:sz w:val="24"/>
          <w:szCs w:val="24"/>
          <w:lang w:val="en-GB"/>
        </w:rPr>
        <w:lastRenderedPageBreak/>
        <w:t>MCMCglmm</w:t>
      </w:r>
      <w:proofErr w:type="spellEnd"/>
      <w:r w:rsidRPr="00547227">
        <w:rPr>
          <w:rFonts w:ascii="Arial" w:hAnsi="Arial" w:cs="Arial"/>
          <w:sz w:val="24"/>
          <w:szCs w:val="24"/>
          <w:lang w:val="en-GB"/>
        </w:rPr>
        <w:t xml:space="preserve"> models:</w:t>
      </w:r>
    </w:p>
    <w:p w14:paraId="7218A163"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Developmental model</w:t>
      </w:r>
    </w:p>
    <w:p w14:paraId="35F44B73"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77FF579C"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19D0FDE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01A92EB6"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52719A8A" w14:textId="1A2C24D3"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 effect on brain size.</w:t>
      </w:r>
    </w:p>
    <w:p w14:paraId="6B42703B"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6ED8736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00D02CE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4D569452"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0D84ECC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Play model</w:t>
      </w:r>
    </w:p>
    <w:p w14:paraId="3F7D3FB3"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3019DF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Vulnerability model</w:t>
      </w:r>
    </w:p>
    <w:p w14:paraId="30157102" w14:textId="6349922C" w:rsidR="009B246D"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w:t>
      </w:r>
      <w:r w:rsidR="00D7515C">
        <w:rPr>
          <w:rFonts w:ascii="Arial" w:hAnsi="Arial" w:cs="Arial"/>
          <w:szCs w:val="24"/>
          <w:lang w:val="en-GB"/>
        </w:rPr>
        <w:t xml:space="preserve"> larger brains within </w:t>
      </w:r>
      <w:r w:rsidR="00C81241">
        <w:rPr>
          <w:rFonts w:ascii="Arial" w:hAnsi="Arial" w:cs="Arial"/>
          <w:szCs w:val="24"/>
          <w:lang w:val="en-GB"/>
        </w:rPr>
        <w:t>larger</w:t>
      </w:r>
      <w:r w:rsidR="00D7515C">
        <w:rPr>
          <w:rFonts w:ascii="Arial" w:hAnsi="Arial" w:cs="Arial"/>
          <w:szCs w:val="24"/>
          <w:lang w:val="en-GB"/>
        </w:rPr>
        <w:t xml:space="preserve"> bodied marsupials, but smaller brains within </w:t>
      </w:r>
      <w:r w:rsidR="00C81241">
        <w:rPr>
          <w:rFonts w:ascii="Arial" w:hAnsi="Arial" w:cs="Arial"/>
          <w:szCs w:val="24"/>
          <w:lang w:val="en-GB"/>
        </w:rPr>
        <w:t>small</w:t>
      </w:r>
      <w:r w:rsidR="00D7515C">
        <w:rPr>
          <w:rFonts w:ascii="Arial" w:hAnsi="Arial" w:cs="Arial"/>
          <w:szCs w:val="24"/>
          <w:lang w:val="en-GB"/>
        </w:rPr>
        <w:t xml:space="preserve"> </w:t>
      </w:r>
      <w:r w:rsidR="00C81241">
        <w:rPr>
          <w:rFonts w:ascii="Arial" w:hAnsi="Arial" w:cs="Arial"/>
          <w:szCs w:val="24"/>
          <w:lang w:val="en-GB"/>
        </w:rPr>
        <w:t>bodied</w:t>
      </w:r>
      <w:r w:rsidR="00D7515C">
        <w:rPr>
          <w:rFonts w:ascii="Arial" w:hAnsi="Arial" w:cs="Arial"/>
          <w:szCs w:val="24"/>
          <w:lang w:val="en-GB"/>
        </w:rPr>
        <w:t xml:space="preserve"> ones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SE=0.0</w:t>
      </w:r>
      <w:r w:rsidR="00B43282" w:rsidRPr="00547227">
        <w:rPr>
          <w:rFonts w:ascii="Arial" w:hAnsi="Arial" w:cs="Arial"/>
          <w:szCs w:val="24"/>
          <w:lang w:val="en-GB"/>
        </w:rPr>
        <w:t>12</w:t>
      </w:r>
      <w:r w:rsidR="00D7515C">
        <w:rPr>
          <w:rFonts w:ascii="Arial" w:hAnsi="Arial" w:cs="Arial"/>
          <w:szCs w:val="24"/>
          <w:lang w:val="en-GB"/>
        </w:rPr>
        <w:t xml:space="preserve"> for the interaction between vulnerability and body size</w:t>
      </w:r>
      <w:r w:rsidR="009B246D" w:rsidRPr="00547227">
        <w:rPr>
          <w:rFonts w:ascii="Arial" w:hAnsi="Arial" w:cs="Arial"/>
          <w:szCs w:val="24"/>
          <w:lang w:val="en-GB"/>
        </w:rPr>
        <w:t>).</w:t>
      </w:r>
    </w:p>
    <w:p w14:paraId="0D3A44FF" w14:textId="52FACFCE" w:rsidR="00C81241" w:rsidRPr="00547227" w:rsidRDefault="00C81241" w:rsidP="00F33EB3">
      <w:pPr>
        <w:spacing w:line="480" w:lineRule="auto"/>
        <w:rPr>
          <w:rFonts w:ascii="Arial" w:hAnsi="Arial" w:cs="Arial"/>
          <w:szCs w:val="24"/>
          <w:lang w:val="en-GB"/>
        </w:rPr>
      </w:pPr>
      <w:r>
        <w:rPr>
          <w:rFonts w:ascii="Arial" w:hAnsi="Arial" w:cs="Arial"/>
          <w:szCs w:val="24"/>
          <w:lang w:val="en-GB"/>
        </w:rPr>
        <w:t>(need to produce graphs of the interaction)</w:t>
      </w:r>
    </w:p>
    <w:p w14:paraId="419D2BA0"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459F610E" w14:textId="6FF8C6BE" w:rsidR="009B246D" w:rsidRDefault="009B246D" w:rsidP="00D7515C">
      <w:pPr>
        <w:spacing w:line="36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D7515C">
        <w:rPr>
          <w:rFonts w:ascii="Arial" w:hAnsi="Arial" w:cs="Arial"/>
          <w:szCs w:val="24"/>
          <w:lang w:val="en-GB"/>
        </w:rPr>
        <w:t xml:space="preserve">within small and average body sized marsupials, compared to Australian or American </w:t>
      </w:r>
      <w:r w:rsidR="00AF73FE" w:rsidRPr="00547227">
        <w:rPr>
          <w:rFonts w:ascii="Arial" w:hAnsi="Arial" w:cs="Arial"/>
          <w:szCs w:val="24"/>
          <w:lang w:val="en-GB"/>
        </w:rPr>
        <w:t>(</w:t>
      </w:r>
      <w:r w:rsidR="00D7515C" w:rsidRPr="00D7515C">
        <w:rPr>
          <w:rFonts w:ascii="Arial" w:hAnsi="Arial" w:cs="Arial"/>
          <w:szCs w:val="24"/>
          <w:lang w:val="en-GB"/>
        </w:rPr>
        <w:t>4.74%</w:t>
      </w:r>
      <w:r w:rsidR="00D7515C">
        <w:rPr>
          <w:rFonts w:ascii="Arial" w:hAnsi="Arial" w:cs="Arial"/>
          <w:szCs w:val="24"/>
          <w:lang w:val="en-GB"/>
        </w:rPr>
        <w:t xml:space="preserve"> o</w:t>
      </w:r>
      <w:r w:rsidR="00D7515C" w:rsidRPr="00D7515C">
        <w:rPr>
          <w:rFonts w:ascii="Arial" w:hAnsi="Arial" w:cs="Arial"/>
          <w:szCs w:val="24"/>
          <w:lang w:val="en-GB"/>
        </w:rPr>
        <w:t>f the posterior distribution above zero</w:t>
      </w:r>
      <w:r w:rsidR="00AF73FE" w:rsidRPr="00D7515C">
        <w:rPr>
          <w:rFonts w:ascii="Arial" w:hAnsi="Arial" w:cs="Arial"/>
          <w:szCs w:val="24"/>
          <w:lang w:val="en-GB"/>
        </w:rPr>
        <w:t>, β = -</w:t>
      </w:r>
      <w:r w:rsidR="00AF73FE" w:rsidRPr="00547227">
        <w:rPr>
          <w:rFonts w:ascii="Arial" w:hAnsi="Arial" w:cs="Arial"/>
          <w:szCs w:val="24"/>
          <w:lang w:val="en-GB"/>
        </w:rPr>
        <w:t>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583FCDDD" w14:textId="446371A9" w:rsidR="00C81241" w:rsidRPr="00547227" w:rsidRDefault="00C81241" w:rsidP="00C81241">
      <w:pPr>
        <w:spacing w:line="480" w:lineRule="auto"/>
        <w:rPr>
          <w:rFonts w:ascii="Arial" w:hAnsi="Arial" w:cs="Arial"/>
          <w:szCs w:val="24"/>
          <w:lang w:val="en-GB"/>
        </w:rPr>
      </w:pPr>
      <w:r>
        <w:rPr>
          <w:rFonts w:ascii="Arial" w:hAnsi="Arial" w:cs="Arial"/>
          <w:szCs w:val="24"/>
          <w:lang w:val="en-GB"/>
        </w:rPr>
        <w:t>(need to produce graphs of the interaction)</w:t>
      </w:r>
    </w:p>
    <w:p w14:paraId="0E5B3E51" w14:textId="77777777" w:rsidR="00F32C9E" w:rsidRPr="00547227" w:rsidRDefault="00F32C9E" w:rsidP="00F32C9E">
      <w:pPr>
        <w:pStyle w:val="Heading2"/>
        <w:rPr>
          <w:rFonts w:ascii="Arial" w:hAnsi="Arial" w:cs="Arial"/>
          <w:sz w:val="24"/>
          <w:szCs w:val="24"/>
          <w:lang w:val="en-GB"/>
        </w:rPr>
      </w:pPr>
    </w:p>
    <w:p w14:paraId="5D724FF0"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57191F8" w14:textId="77777777" w:rsidR="00F32C9E" w:rsidRPr="00547227" w:rsidRDefault="00F32C9E" w:rsidP="00F32C9E">
      <w:pPr>
        <w:rPr>
          <w:rFonts w:ascii="Arial" w:hAnsi="Arial" w:cs="Arial"/>
          <w:szCs w:val="24"/>
          <w:lang w:val="en-GB"/>
        </w:rPr>
      </w:pPr>
    </w:p>
    <w:p w14:paraId="70F97A28" w14:textId="3B7514BC" w:rsidR="00F32C9E" w:rsidRPr="00547227" w:rsidRDefault="00C12B21" w:rsidP="00F32C9E">
      <w:pPr>
        <w:spacing w:line="480" w:lineRule="auto"/>
        <w:rPr>
          <w:rFonts w:ascii="Arial" w:hAnsi="Arial" w:cs="Arial"/>
          <w:szCs w:val="24"/>
          <w:lang w:val="en-GB"/>
        </w:rPr>
      </w:pPr>
      <w:r>
        <w:rPr>
          <w:rFonts w:ascii="Arial" w:hAnsi="Arial" w:cs="Arial"/>
          <w:szCs w:val="24"/>
          <w:lang w:val="en-GB"/>
        </w:rPr>
        <w:t>We show that marsupials in Australia have undergone early burst (EB) of both brain and body size evolution. In contrast, in New Guinea marsupials,</w:t>
      </w:r>
      <w:r w:rsidR="00F32C9E" w:rsidRPr="00547227">
        <w:rPr>
          <w:rFonts w:ascii="Arial" w:hAnsi="Arial" w:cs="Arial"/>
          <w:szCs w:val="24"/>
          <w:lang w:val="en-GB"/>
        </w:rPr>
        <w:t xml:space="preserve"> </w:t>
      </w:r>
      <w:r>
        <w:rPr>
          <w:rFonts w:ascii="Arial" w:hAnsi="Arial" w:cs="Arial"/>
          <w:szCs w:val="24"/>
          <w:lang w:val="en-GB"/>
        </w:rPr>
        <w:t>we detected EB of evolution of the</w:t>
      </w:r>
      <w:r w:rsidR="00F32C9E" w:rsidRPr="00547227">
        <w:rPr>
          <w:rFonts w:ascii="Arial" w:hAnsi="Arial" w:cs="Arial"/>
          <w:szCs w:val="24"/>
          <w:lang w:val="en-GB"/>
        </w:rPr>
        <w:t xml:space="preserve"> brain</w:t>
      </w:r>
      <w:r>
        <w:rPr>
          <w:rFonts w:ascii="Arial" w:hAnsi="Arial" w:cs="Arial"/>
          <w:szCs w:val="24"/>
          <w:lang w:val="en-GB"/>
        </w:rPr>
        <w:t xml:space="preserve"> only </w:t>
      </w:r>
      <w:r w:rsidR="00F32C9E" w:rsidRPr="00547227">
        <w:rPr>
          <w:rFonts w:ascii="Arial" w:hAnsi="Arial" w:cs="Arial"/>
          <w:szCs w:val="24"/>
          <w:lang w:val="en-GB"/>
        </w:rPr>
        <w:t xml:space="preserve">but </w:t>
      </w:r>
      <w:r>
        <w:rPr>
          <w:rFonts w:ascii="Arial" w:hAnsi="Arial" w:cs="Arial"/>
          <w:szCs w:val="24"/>
          <w:lang w:val="en-GB"/>
        </w:rPr>
        <w:t>Brownian motion (BM)</w:t>
      </w:r>
      <w:r w:rsidR="00F32C9E" w:rsidRPr="00547227">
        <w:rPr>
          <w:rFonts w:ascii="Arial" w:hAnsi="Arial" w:cs="Arial"/>
          <w:szCs w:val="24"/>
          <w:lang w:val="en-GB"/>
        </w:rPr>
        <w:t xml:space="preserve"> for body size evolution. In America we determined that BM </w:t>
      </w:r>
      <w:r>
        <w:rPr>
          <w:rFonts w:ascii="Arial" w:hAnsi="Arial" w:cs="Arial"/>
          <w:szCs w:val="24"/>
          <w:lang w:val="en-GB"/>
        </w:rPr>
        <w:t>is</w:t>
      </w:r>
      <w:r w:rsidR="00F32C9E" w:rsidRPr="00547227">
        <w:rPr>
          <w:rFonts w:ascii="Arial" w:hAnsi="Arial" w:cs="Arial"/>
          <w:szCs w:val="24"/>
          <w:lang w:val="en-GB"/>
        </w:rPr>
        <w:t xml:space="preserve"> the best fit for both brain and body size</w:t>
      </w:r>
      <w:r>
        <w:rPr>
          <w:rFonts w:ascii="Arial" w:hAnsi="Arial" w:cs="Arial"/>
          <w:szCs w:val="24"/>
          <w:lang w:val="en-GB"/>
        </w:rPr>
        <w:t xml:space="preserve"> evolution</w:t>
      </w:r>
      <w:r w:rsidR="00F32C9E" w:rsidRPr="00547227">
        <w:rPr>
          <w:rFonts w:ascii="Arial" w:hAnsi="Arial" w:cs="Arial"/>
          <w:szCs w:val="24"/>
          <w:lang w:val="en-GB"/>
        </w:rPr>
        <w:t>.</w:t>
      </w:r>
    </w:p>
    <w:p w14:paraId="2DD05109"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3B5F43EB"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50BD59F9"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D28EE21"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064444A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New Guinea</w:t>
            </w:r>
          </w:p>
        </w:tc>
        <w:tc>
          <w:tcPr>
            <w:tcW w:w="3211" w:type="dxa"/>
            <w:shd w:val="clear" w:color="auto" w:fill="auto"/>
          </w:tcPr>
          <w:p w14:paraId="78000C71"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4EA50CC"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5E7414C3"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264D7746"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7503FFED" w14:textId="59091788" w:rsidR="00F32C9E" w:rsidRDefault="00F32C9E" w:rsidP="00F32C9E">
      <w:pPr>
        <w:spacing w:line="480" w:lineRule="auto"/>
        <w:rPr>
          <w:rFonts w:ascii="Arial" w:hAnsi="Arial" w:cs="Arial"/>
          <w:szCs w:val="24"/>
          <w:lang w:val="en-GB"/>
        </w:rPr>
      </w:pPr>
    </w:p>
    <w:p w14:paraId="60599C62" w14:textId="77777777" w:rsidR="0094680A" w:rsidRDefault="0094680A" w:rsidP="0094680A">
      <w:pPr>
        <w:spacing w:line="360" w:lineRule="auto"/>
        <w:rPr>
          <w:rFonts w:ascii="Arial" w:hAnsi="Arial" w:cs="Arial"/>
          <w:szCs w:val="24"/>
          <w:lang w:val="en-GB"/>
        </w:rPr>
      </w:pPr>
      <w:r w:rsidRPr="00547227">
        <w:rPr>
          <w:rFonts w:ascii="Arial" w:hAnsi="Arial" w:cs="Arial"/>
          <w:szCs w:val="24"/>
          <w:lang w:val="en-GB"/>
        </w:rPr>
        <w:lastRenderedPageBreak/>
        <w:t xml:space="preserve">An additional </w:t>
      </w:r>
      <w:proofErr w:type="spellStart"/>
      <w:r w:rsidRPr="00547227">
        <w:rPr>
          <w:rFonts w:ascii="Arial" w:hAnsi="Arial" w:cs="Arial"/>
          <w:szCs w:val="24"/>
          <w:lang w:val="en-GB"/>
        </w:rPr>
        <w:t>pANCOVA</w:t>
      </w:r>
      <w:proofErr w:type="spellEnd"/>
      <w:r w:rsidRPr="00547227">
        <w:rPr>
          <w:rFonts w:ascii="Arial" w:hAnsi="Arial" w:cs="Arial"/>
          <w:szCs w:val="24"/>
          <w:lang w:val="en-GB"/>
        </w:rPr>
        <w:t xml:space="preserve"> showed that a model including ‘Origin’ as an interaction term was significantly better than a model including </w:t>
      </w:r>
      <w:proofErr w:type="spellStart"/>
      <w:r w:rsidRPr="00547227">
        <w:rPr>
          <w:rFonts w:ascii="Arial" w:hAnsi="Arial" w:cs="Arial"/>
          <w:szCs w:val="24"/>
          <w:lang w:val="en-GB"/>
        </w:rPr>
        <w:t>maruspials</w:t>
      </w:r>
      <w:proofErr w:type="spellEnd"/>
      <w:r w:rsidRPr="00547227">
        <w:rPr>
          <w:rFonts w:ascii="Arial" w:hAnsi="Arial" w:cs="Arial"/>
          <w:szCs w:val="24"/>
          <w:lang w:val="en-GB"/>
        </w:rPr>
        <w:t xml:space="preserve"> from all origins (F=5.07, P=0.0072 on 4, 2 degrees of freedom), while variance inflation factor (VIF) was &lt;2. </w:t>
      </w:r>
    </w:p>
    <w:p w14:paraId="2B39C9DF" w14:textId="4F18D444" w:rsidR="0094680A" w:rsidRDefault="0094680A" w:rsidP="0094680A">
      <w:pPr>
        <w:spacing w:line="360" w:lineRule="auto"/>
      </w:pPr>
      <w:r>
        <w:rPr>
          <w:rFonts w:ascii="Arial" w:hAnsi="Arial" w:cs="Arial"/>
          <w:szCs w:val="24"/>
          <w:lang w:val="en-GB"/>
        </w:rPr>
        <w:t>(Need to produce the ANCOVA graph)</w:t>
      </w:r>
      <w:r w:rsidRPr="00547227">
        <w:rPr>
          <w:rFonts w:ascii="Arial" w:hAnsi="Arial" w:cs="Arial"/>
          <w:szCs w:val="24"/>
          <w:lang w:val="en-GB"/>
        </w:rPr>
        <w:br/>
      </w:r>
    </w:p>
    <w:p w14:paraId="312A651E" w14:textId="0BB16E62" w:rsidR="00552D5F"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14:paraId="30E44F0A" w14:textId="41B8F744" w:rsidR="007C0A7E" w:rsidRDefault="007C0A7E" w:rsidP="007C0A7E">
      <w:pPr>
        <w:rPr>
          <w:lang w:val="en-GB"/>
        </w:rPr>
      </w:pPr>
    </w:p>
    <w:p w14:paraId="0BB5D1F5" w14:textId="18263198" w:rsidR="007C0A7E" w:rsidRDefault="007C0A7E" w:rsidP="007C0A7E">
      <w:pPr>
        <w:spacing w:line="480" w:lineRule="auto"/>
        <w:jc w:val="both"/>
        <w:rPr>
          <w:rFonts w:ascii="Arial" w:hAnsi="Arial" w:cs="Arial"/>
          <w:noProof/>
          <w:color w:val="C45911" w:themeColor="accent2" w:themeShade="BF"/>
          <w:szCs w:val="24"/>
          <w:lang w:val="en-GB"/>
        </w:rPr>
      </w:pPr>
      <w:r w:rsidRPr="007F2C83">
        <w:rPr>
          <w:rFonts w:ascii="Arial" w:hAnsi="Arial" w:cs="Arial"/>
          <w:noProof/>
          <w:szCs w:val="24"/>
          <w:lang w:val="en-GB"/>
        </w:rPr>
        <w:t>In this comprehensive study of brain size evolution, we find an intriguing lack of selection-related brain size correlates across the radiation of marsupial mammals. Rather, increases in brain size seem to be associated with different factors in different radiations, which appears to make it all so noisy that an overarching signal is lost</w:t>
      </w:r>
      <w:r w:rsidR="007F2C83">
        <w:rPr>
          <w:rFonts w:ascii="Arial" w:hAnsi="Arial" w:cs="Arial"/>
          <w:noProof/>
          <w:szCs w:val="24"/>
          <w:lang w:val="en-GB"/>
        </w:rPr>
        <w:t xml:space="preserve"> </w:t>
      </w:r>
      <w:r w:rsidR="007F2C83">
        <w:rPr>
          <w:rFonts w:ascii="Arial" w:hAnsi="Arial" w:cs="Arial"/>
          <w:noProof/>
          <w:szCs w:val="24"/>
          <w:lang w:val="en-GB"/>
        </w:rPr>
        <w:fldChar w:fldCharType="begin"/>
      </w:r>
      <w:r w:rsidR="007F2C83">
        <w:rPr>
          <w:rFonts w:ascii="Arial" w:hAnsi="Arial" w:cs="Arial"/>
          <w:noProof/>
          <w:szCs w:val="24"/>
          <w:lang w:val="en-GB"/>
        </w:rPr>
        <w:instrText xml:space="preserve"> ADDIN EN.CITE &lt;EndNote&gt;&lt;Cite&gt;&lt;Author&gt;Smaers&lt;/Author&gt;&lt;Year&gt;2012&lt;/Year&gt;&lt;RecNum&gt;53&lt;/RecNum&gt;&lt;DisplayText&gt;(Smaers, Dechmann, Goswami, Soligo, &amp;amp; Safi, 2012)&lt;/DisplayText&gt;&lt;record&gt;&lt;rec-number&gt;53&lt;/rec-number&gt;&lt;foreign-keys&gt;&lt;key app="EN" db-id="a9aw0atab92x0ledv2kxwsvmdfttad9p2fez" timestamp="1564364862" guid="5abbb43b-8e33-4bd2-86d0-8059f9b529ba"&gt;53&lt;/key&gt;&lt;/foreign-keys&gt;&lt;ref-type name="Journal Article"&gt;17&lt;/ref-type&gt;&lt;contributors&gt;&lt;authors&gt;&lt;author&gt;Smaers, J. B.&lt;/author&gt;&lt;author&gt;Dechmann, D. K.&lt;/author&gt;&lt;author&gt;Goswami, A.&lt;/author&gt;&lt;author&gt;Soligo, C.&lt;/author&gt;&lt;author&gt;Safi, K.&lt;/author&gt;&lt;/authors&gt;&lt;/contributors&gt;&lt;auth-address&gt;Department of Anthropology, University College London, London WC1H 0BW, United Kingdom.&lt;/auth-address&gt;&lt;titles&gt;&lt;title&gt;Comparative analyses of evolutionary rates reveal different pathways to encephalization in bats, carnivorans, and primates&lt;/title&gt;&lt;secondary-title&gt;Proc Natl Acad Sci U S A&lt;/secondary-title&gt;&lt;/titles&gt;&lt;pages&gt;18006-11&lt;/pages&gt;&lt;volume&gt;109&lt;/volume&gt;&lt;number&gt;44&lt;/number&gt;&lt;edition&gt;2012/10/17&lt;/edition&gt;&lt;keywords&gt;&lt;keyword&gt;Animals&lt;/keyword&gt;&lt;keyword&gt;*Biological Evolution&lt;/keyword&gt;&lt;keyword&gt;Brain/*physiology&lt;/keyword&gt;&lt;keyword&gt;Carnivora/*physiology&lt;/keyword&gt;&lt;keyword&gt;Chiroptera/*physiology&lt;/keyword&gt;&lt;keyword&gt;Locomotion&lt;/keyword&gt;&lt;keyword&gt;Phylogeny&lt;/keyword&gt;&lt;keyword&gt;Primates/*physiology&lt;/keyword&gt;&lt;/keywords&gt;&lt;dates&gt;&lt;year&gt;2012&lt;/year&gt;&lt;pub-dates&gt;&lt;date&gt;Oct 30&lt;/date&gt;&lt;/pub-dates&gt;&lt;/dates&gt;&lt;isbn&gt;1091-6490 (Electronic)&amp;#xD;0027-8424 (Linking)&lt;/isbn&gt;&lt;accession-num&gt;23071335&lt;/accession-num&gt;&lt;urls&gt;&lt;related-urls&gt;&lt;url&gt;https://www.ncbi.nlm.nih.gov/pubmed/23071335&lt;/url&gt;&lt;/related-urls&gt;&lt;/urls&gt;&lt;custom2&gt;PMC3497830&lt;/custom2&gt;&lt;electronic-resource-num&gt;10.1073/pnas.1212181109&lt;/electronic-resource-num&gt;&lt;/record&gt;&lt;/Cite&gt;&lt;/EndNote&gt;</w:instrText>
      </w:r>
      <w:r w:rsidR="007F2C83">
        <w:rPr>
          <w:rFonts w:ascii="Arial" w:hAnsi="Arial" w:cs="Arial"/>
          <w:noProof/>
          <w:szCs w:val="24"/>
          <w:lang w:val="en-GB"/>
        </w:rPr>
        <w:fldChar w:fldCharType="separate"/>
      </w:r>
      <w:r w:rsidR="007F2C83">
        <w:rPr>
          <w:rFonts w:ascii="Arial" w:hAnsi="Arial" w:cs="Arial"/>
          <w:noProof/>
          <w:szCs w:val="24"/>
          <w:lang w:val="en-GB"/>
        </w:rPr>
        <w:t>(Smaers, Dechmann, Goswami, Soligo, &amp; Safi, 2012)</w:t>
      </w:r>
      <w:r w:rsidR="007F2C83">
        <w:rPr>
          <w:rFonts w:ascii="Arial" w:hAnsi="Arial" w:cs="Arial"/>
          <w:noProof/>
          <w:szCs w:val="24"/>
          <w:lang w:val="en-GB"/>
        </w:rPr>
        <w:fldChar w:fldCharType="end"/>
      </w:r>
      <w:r w:rsidRPr="007F2C83">
        <w:rPr>
          <w:rFonts w:ascii="Arial" w:hAnsi="Arial" w:cs="Arial"/>
          <w:noProof/>
          <w:szCs w:val="24"/>
          <w:lang w:val="en-GB"/>
        </w:rPr>
        <w:t>.</w:t>
      </w:r>
    </w:p>
    <w:p w14:paraId="251FB5E2" w14:textId="361B5D58" w:rsidR="00E050F7" w:rsidRDefault="007C0A7E" w:rsidP="00E050F7">
      <w:pPr>
        <w:spacing w:line="480" w:lineRule="auto"/>
        <w:jc w:val="both"/>
        <w:rPr>
          <w:rFonts w:ascii="Arial" w:hAnsi="Arial" w:cs="Arial"/>
          <w:noProof/>
          <w:szCs w:val="24"/>
          <w:lang w:val="en-GB"/>
        </w:rPr>
      </w:pPr>
      <w:r>
        <w:rPr>
          <w:rFonts w:ascii="Arial" w:hAnsi="Arial" w:cs="Arial"/>
          <w:noProof/>
          <w:color w:val="C45911" w:themeColor="accent2" w:themeShade="BF"/>
          <w:szCs w:val="24"/>
          <w:lang w:val="en-GB"/>
        </w:rPr>
        <w:tab/>
      </w:r>
      <w:r w:rsidR="007F2C83" w:rsidRPr="00450CF7">
        <w:rPr>
          <w:rFonts w:ascii="Arial" w:hAnsi="Arial" w:cs="Arial"/>
          <w:noProof/>
          <w:szCs w:val="24"/>
          <w:lang w:val="en-GB"/>
        </w:rPr>
        <w:t xml:space="preserve">Our models included the most comprehensive dataset of marsupials to date, including species from all geographic </w:t>
      </w:r>
      <w:r w:rsidR="00450CF7" w:rsidRPr="00450CF7">
        <w:rPr>
          <w:rFonts w:ascii="Arial" w:hAnsi="Arial" w:cs="Arial"/>
          <w:noProof/>
          <w:szCs w:val="24"/>
          <w:lang w:val="en-GB"/>
        </w:rPr>
        <w:t xml:space="preserve">regions, along with updated body mass and trait data. </w:t>
      </w:r>
      <w:r w:rsidRPr="00450CF7">
        <w:rPr>
          <w:rFonts w:ascii="Arial" w:hAnsi="Arial" w:cs="Arial"/>
          <w:noProof/>
          <w:szCs w:val="24"/>
          <w:lang w:val="en-GB"/>
        </w:rPr>
        <w:t>Nevertheless</w:t>
      </w:r>
      <w:r w:rsidR="00450CF7" w:rsidRPr="00450CF7">
        <w:rPr>
          <w:rFonts w:ascii="Arial" w:hAnsi="Arial" w:cs="Arial"/>
          <w:noProof/>
          <w:szCs w:val="24"/>
          <w:lang w:val="en-GB"/>
        </w:rPr>
        <w:t>, the</w:t>
      </w:r>
      <w:r w:rsidR="00450CF7">
        <w:rPr>
          <w:rFonts w:ascii="Arial" w:hAnsi="Arial" w:cs="Arial"/>
          <w:noProof/>
          <w:szCs w:val="24"/>
          <w:lang w:val="en-GB"/>
        </w:rPr>
        <w:t>se new and more rigorous analys</w:t>
      </w:r>
      <w:r w:rsidR="00BD5310">
        <w:rPr>
          <w:rFonts w:ascii="Arial" w:hAnsi="Arial" w:cs="Arial"/>
          <w:noProof/>
          <w:szCs w:val="24"/>
          <w:lang w:val="en-GB"/>
        </w:rPr>
        <w:t>e</w:t>
      </w:r>
      <w:r w:rsidR="00450CF7">
        <w:rPr>
          <w:rFonts w:ascii="Arial" w:hAnsi="Arial" w:cs="Arial"/>
          <w:noProof/>
          <w:szCs w:val="24"/>
          <w:lang w:val="en-GB"/>
        </w:rPr>
        <w:t xml:space="preserve">s confirmed previous findings, namely, that the only major determinant of brain size evolution in marsupials is their developmental mode, and more specifically litter size is inversely related to relative brain size </w:t>
      </w:r>
      <w:r w:rsidR="00450CF7">
        <w:rPr>
          <w:rFonts w:ascii="Arial" w:hAnsi="Arial" w:cs="Arial"/>
          <w:noProof/>
          <w:szCs w:val="24"/>
          <w:lang w:val="en-GB"/>
        </w:rPr>
        <w:fldChar w:fldCharType="begin"/>
      </w:r>
      <w:r w:rsidR="00450CF7">
        <w:rPr>
          <w:rFonts w:ascii="Arial" w:hAnsi="Arial" w:cs="Arial"/>
          <w:noProof/>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0CF7">
        <w:rPr>
          <w:rFonts w:ascii="Arial" w:hAnsi="Arial" w:cs="Arial"/>
          <w:noProof/>
          <w:szCs w:val="24"/>
          <w:lang w:val="en-GB"/>
        </w:rPr>
        <w:fldChar w:fldCharType="separate"/>
      </w:r>
      <w:r w:rsidR="00450CF7">
        <w:rPr>
          <w:rFonts w:ascii="Arial" w:hAnsi="Arial" w:cs="Arial"/>
          <w:noProof/>
          <w:szCs w:val="24"/>
          <w:lang w:val="en-GB"/>
        </w:rPr>
        <w:t>(V. Weisbecker et al., 2015)</w:t>
      </w:r>
      <w:r w:rsidR="00450CF7">
        <w:rPr>
          <w:rFonts w:ascii="Arial" w:hAnsi="Arial" w:cs="Arial"/>
          <w:noProof/>
          <w:szCs w:val="24"/>
          <w:lang w:val="en-GB"/>
        </w:rPr>
        <w:fldChar w:fldCharType="end"/>
      </w:r>
      <w:r w:rsidR="00450CF7">
        <w:rPr>
          <w:rFonts w:ascii="Arial" w:hAnsi="Arial" w:cs="Arial"/>
          <w:noProof/>
          <w:szCs w:val="24"/>
          <w:lang w:val="en-GB"/>
        </w:rPr>
        <w:t>. Additionally, we were able to confirm that marsupials from New Guinea do have the largest brains among marsupials,</w:t>
      </w:r>
      <w:r w:rsidR="00F40083">
        <w:rPr>
          <w:rFonts w:ascii="Arial" w:hAnsi="Arial" w:cs="Arial"/>
          <w:noProof/>
          <w:szCs w:val="24"/>
          <w:lang w:val="en-GB"/>
        </w:rPr>
        <w:t xml:space="preserve"> and</w:t>
      </w:r>
      <w:r w:rsidR="00450CF7">
        <w:rPr>
          <w:rFonts w:ascii="Arial" w:hAnsi="Arial" w:cs="Arial"/>
          <w:noProof/>
          <w:szCs w:val="24"/>
          <w:lang w:val="en-GB"/>
        </w:rPr>
        <w:t xml:space="preserve"> this relationship is dependent upon body size</w:t>
      </w:r>
      <w:r w:rsidR="00AC7A3C">
        <w:rPr>
          <w:rFonts w:ascii="Arial" w:hAnsi="Arial" w:cs="Arial"/>
          <w:noProof/>
          <w:szCs w:val="24"/>
          <w:lang w:val="en-GB"/>
        </w:rPr>
        <w:t xml:space="preserve"> – the largest bodied species from both localities do not differ in brain size</w:t>
      </w:r>
      <w:r w:rsidR="00450CF7">
        <w:rPr>
          <w:rFonts w:ascii="Arial" w:hAnsi="Arial" w:cs="Arial"/>
          <w:noProof/>
          <w:szCs w:val="24"/>
          <w:lang w:val="en-GB"/>
        </w:rPr>
        <w:t>.</w:t>
      </w:r>
      <w:r w:rsidR="00E050F7">
        <w:rPr>
          <w:rFonts w:ascii="Arial" w:hAnsi="Arial" w:cs="Arial"/>
          <w:noProof/>
          <w:szCs w:val="24"/>
          <w:lang w:val="en-GB"/>
        </w:rPr>
        <w:t xml:space="preserve"> Similar to previous studies </w: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r>
      <w:r w:rsidR="00E050F7">
        <w:rPr>
          <w:rFonts w:ascii="Arial" w:hAnsi="Arial" w:cs="Arial"/>
          <w:noProof/>
          <w:szCs w:val="24"/>
          <w:lang w:val="en-GB"/>
        </w:rPr>
        <w:fldChar w:fldCharType="separate"/>
      </w:r>
      <w:r w:rsidR="00E050F7">
        <w:rPr>
          <w:rFonts w:ascii="Arial" w:hAnsi="Arial" w:cs="Arial"/>
          <w:noProof/>
          <w:szCs w:val="24"/>
          <w:lang w:val="en-GB"/>
        </w:rPr>
        <w:t>(Byers, 1999; Iwaniuk, Nelson, &amp; Pellis, 2001)</w:t>
      </w:r>
      <w:r w:rsidR="00E050F7">
        <w:rPr>
          <w:rFonts w:ascii="Arial" w:hAnsi="Arial" w:cs="Arial"/>
          <w:noProof/>
          <w:szCs w:val="24"/>
          <w:lang w:val="en-GB"/>
        </w:rPr>
        <w:fldChar w:fldCharType="end"/>
      </w:r>
      <w:r w:rsidR="00E050F7">
        <w:rPr>
          <w:rFonts w:ascii="Arial" w:hAnsi="Arial" w:cs="Arial"/>
          <w:noProof/>
          <w:szCs w:val="24"/>
          <w:lang w:val="en-GB"/>
        </w:rPr>
        <w:t>, we did not find any clear-cut evidence that play behaviour and its complexity is related to brain size.</w:t>
      </w:r>
    </w:p>
    <w:p w14:paraId="5180C8CD" w14:textId="5F94EDC5" w:rsidR="00FC0580" w:rsidRDefault="00450CF7" w:rsidP="007C0A7E">
      <w:pPr>
        <w:spacing w:line="480" w:lineRule="auto"/>
        <w:jc w:val="both"/>
        <w:rPr>
          <w:rFonts w:ascii="Arial" w:hAnsi="Arial" w:cs="Arial"/>
          <w:noProof/>
          <w:color w:val="auto"/>
          <w:szCs w:val="24"/>
          <w:lang w:val="en-GB"/>
        </w:rPr>
      </w:pPr>
      <w:r>
        <w:rPr>
          <w:rFonts w:ascii="Arial" w:hAnsi="Arial" w:cs="Arial"/>
          <w:noProof/>
          <w:szCs w:val="24"/>
          <w:lang w:val="en-GB"/>
        </w:rPr>
        <w:t xml:space="preserve">Apart from confirming previous findings, we were able to analyse the relationship between species’ vulnerability and brain size, showing for the first time that </w:t>
      </w:r>
      <w:r w:rsidR="00E050F7">
        <w:rPr>
          <w:rFonts w:ascii="Arial" w:hAnsi="Arial" w:cs="Arial"/>
          <w:noProof/>
          <w:szCs w:val="24"/>
          <w:lang w:val="en-GB"/>
        </w:rPr>
        <w:t xml:space="preserve">larger </w:t>
      </w:r>
      <w:r w:rsidR="00E050F7">
        <w:rPr>
          <w:rFonts w:ascii="Arial" w:hAnsi="Arial" w:cs="Arial"/>
          <w:noProof/>
          <w:szCs w:val="24"/>
          <w:lang w:val="en-GB"/>
        </w:rPr>
        <w:lastRenderedPageBreak/>
        <w:t xml:space="preserve">brained marsupials are more vulnerable to extinction. This effect, again, was dependent on body size </w: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r>
      <w:r w:rsidR="00E050F7">
        <w:rPr>
          <w:rFonts w:ascii="Arial" w:hAnsi="Arial" w:cs="Arial"/>
          <w:noProof/>
          <w:szCs w:val="24"/>
          <w:lang w:val="en-GB"/>
        </w:rPr>
        <w:fldChar w:fldCharType="separate"/>
      </w:r>
      <w:r w:rsidR="00E050F7">
        <w:rPr>
          <w:rFonts w:ascii="Arial" w:hAnsi="Arial" w:cs="Arial"/>
          <w:noProof/>
          <w:szCs w:val="24"/>
          <w:lang w:val="en-GB"/>
        </w:rPr>
        <w:t>(Abelson, 2016; Gonzalez-Voyer, Gonzalez-Suarez, Vila, &amp; Revilla, 2016)</w:t>
      </w:r>
      <w:r w:rsidR="00E050F7">
        <w:rPr>
          <w:rFonts w:ascii="Arial" w:hAnsi="Arial" w:cs="Arial"/>
          <w:noProof/>
          <w:szCs w:val="24"/>
          <w:lang w:val="en-GB"/>
        </w:rPr>
        <w:fldChar w:fldCharType="end"/>
      </w:r>
      <w:r w:rsidR="00C81241">
        <w:rPr>
          <w:rFonts w:ascii="Arial" w:hAnsi="Arial" w:cs="Arial"/>
          <w:noProof/>
          <w:szCs w:val="24"/>
          <w:lang w:val="en-GB"/>
        </w:rPr>
        <w:t xml:space="preserve">, where </w:t>
      </w:r>
      <w:r w:rsidR="00C81241">
        <w:rPr>
          <w:rFonts w:ascii="Arial" w:hAnsi="Arial" w:cs="Arial"/>
          <w:szCs w:val="24"/>
          <w:lang w:val="en-GB"/>
        </w:rPr>
        <w:t>v</w:t>
      </w:r>
      <w:r w:rsidR="00C81241" w:rsidRPr="00547227">
        <w:rPr>
          <w:rFonts w:ascii="Arial" w:hAnsi="Arial" w:cs="Arial"/>
          <w:szCs w:val="24"/>
          <w:lang w:val="en-GB"/>
        </w:rPr>
        <w:t xml:space="preserve">ulnerable, endangered, rare, declining or species with very limited habitats were </w:t>
      </w:r>
      <w:r w:rsidR="00C81241">
        <w:rPr>
          <w:rFonts w:ascii="Arial" w:hAnsi="Arial" w:cs="Arial"/>
          <w:szCs w:val="24"/>
          <w:lang w:val="en-GB"/>
        </w:rPr>
        <w:t xml:space="preserve">shown to have larger brains among species with larger body sizes, but smaller brains within species with smaller body sizes. This </w:t>
      </w:r>
      <w:r w:rsidR="006A0EF9">
        <w:rPr>
          <w:rFonts w:ascii="Arial" w:hAnsi="Arial" w:cs="Arial"/>
          <w:szCs w:val="24"/>
          <w:lang w:val="en-GB"/>
        </w:rPr>
        <w:t>observation</w:t>
      </w:r>
      <w:r w:rsidR="00C81241">
        <w:rPr>
          <w:rFonts w:ascii="Arial" w:hAnsi="Arial" w:cs="Arial"/>
          <w:szCs w:val="24"/>
          <w:lang w:val="en-GB"/>
        </w:rPr>
        <w:t xml:space="preserve"> may be </w:t>
      </w:r>
      <w:proofErr w:type="gramStart"/>
      <w:r w:rsidR="00C81241">
        <w:rPr>
          <w:rFonts w:ascii="Arial" w:hAnsi="Arial" w:cs="Arial"/>
          <w:szCs w:val="24"/>
          <w:lang w:val="en-GB"/>
        </w:rPr>
        <w:t>due to the fact that</w:t>
      </w:r>
      <w:proofErr w:type="gramEnd"/>
      <w:r w:rsidR="00C81241">
        <w:rPr>
          <w:rFonts w:ascii="Arial" w:hAnsi="Arial" w:cs="Arial"/>
          <w:szCs w:val="24"/>
          <w:lang w:val="en-GB"/>
        </w:rPr>
        <w:t xml:space="preserve"> large bodied marsupials with larg</w:t>
      </w:r>
      <w:r w:rsidR="006A0EF9">
        <w:rPr>
          <w:rFonts w:ascii="Arial" w:hAnsi="Arial" w:cs="Arial"/>
          <w:szCs w:val="24"/>
          <w:lang w:val="en-GB"/>
        </w:rPr>
        <w:t xml:space="preserve">er brains may fall easier pray to introduced predators in areas with human activity (such as cats and dogs) due to their increase in </w:t>
      </w:r>
      <w:proofErr w:type="spellStart"/>
      <w:r w:rsidR="006A0EF9">
        <w:rPr>
          <w:rFonts w:ascii="Arial" w:hAnsi="Arial" w:cs="Arial"/>
          <w:szCs w:val="24"/>
          <w:lang w:val="en-GB"/>
        </w:rPr>
        <w:t>prosociallity</w:t>
      </w:r>
      <w:proofErr w:type="spellEnd"/>
      <w:r w:rsidR="006A0EF9">
        <w:rPr>
          <w:rFonts w:ascii="Arial" w:hAnsi="Arial" w:cs="Arial"/>
          <w:szCs w:val="24"/>
          <w:lang w:val="en-GB"/>
        </w:rPr>
        <w:t>. On the other hand, smaller bodies marsupials with larger brains might be more adaptable to human modified environment due to increase in intelligence and behavioural plasticity, where their small sizes facilitate the ability to avoid predation risks related to human activities and introduced predators</w:t>
      </w:r>
      <w:r w:rsidR="006A0EF9">
        <w:rPr>
          <w:rFonts w:ascii="Arial" w:hAnsi="Arial" w:cs="Arial"/>
          <w:szCs w:val="24"/>
          <w:lang w:val="en-GB"/>
        </w:rPr>
        <w:fldChar w:fldCharType="begin">
          <w:fldData xml:space="preserve">PEVuZE5vdGU+PENpdGU+PEF1dGhvcj5TbmVsbC1Sb29kPC9BdXRob3I+PFllYXI+MjAxMzwvWWVh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dGxlPjwvcGVyaW9kaWNhbD48cGFnZXM+MjAxMzEzODQ8L3BhZ2VzPjx2b2x1bWU+MjgwPC92b2x1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=
</w:fldData>
        </w:fldChar>
      </w:r>
      <w:r w:rsidR="006A0EF9">
        <w:rPr>
          <w:rFonts w:ascii="Arial" w:hAnsi="Arial" w:cs="Arial"/>
          <w:szCs w:val="24"/>
          <w:lang w:val="en-GB"/>
        </w:rPr>
        <w:instrText xml:space="preserve"> ADDIN EN.CITE </w:instrText>
      </w:r>
      <w:r w:rsidR="006A0EF9">
        <w:rPr>
          <w:rFonts w:ascii="Arial" w:hAnsi="Arial" w:cs="Arial"/>
          <w:szCs w:val="24"/>
          <w:lang w:val="en-GB"/>
        </w:rPr>
        <w:fldChar w:fldCharType="begin">
          <w:fldData xml:space="preserve">PEVuZE5vdGU+PENpdGU+PEF1dGhvcj5TbmVsbC1Sb29kPC9BdXRob3I+PFllYXI+MjAxMzwvWWVh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dGxlPjwvcGVyaW9kaWNhbD48cGFnZXM+MjAxMzEzODQ8L3BhZ2VzPjx2b2x1bWU+MjgwPC92b2x1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=
</w:fldData>
        </w:fldChar>
      </w:r>
      <w:r w:rsidR="006A0EF9">
        <w:rPr>
          <w:rFonts w:ascii="Arial" w:hAnsi="Arial" w:cs="Arial"/>
          <w:szCs w:val="24"/>
          <w:lang w:val="en-GB"/>
        </w:rPr>
        <w:instrText xml:space="preserve"> ADDIN EN.CITE.DATA </w:instrText>
      </w:r>
      <w:r w:rsidR="006A0EF9">
        <w:rPr>
          <w:rFonts w:ascii="Arial" w:hAnsi="Arial" w:cs="Arial"/>
          <w:szCs w:val="24"/>
          <w:lang w:val="en-GB"/>
        </w:rPr>
      </w:r>
      <w:r w:rsidR="006A0EF9">
        <w:rPr>
          <w:rFonts w:ascii="Arial" w:hAnsi="Arial" w:cs="Arial"/>
          <w:szCs w:val="24"/>
          <w:lang w:val="en-GB"/>
        </w:rPr>
        <w:fldChar w:fldCharType="end"/>
      </w:r>
      <w:r w:rsidR="006A0EF9">
        <w:rPr>
          <w:rFonts w:ascii="Arial" w:hAnsi="Arial" w:cs="Arial"/>
          <w:szCs w:val="24"/>
          <w:lang w:val="en-GB"/>
        </w:rPr>
      </w:r>
      <w:r w:rsidR="006A0EF9">
        <w:rPr>
          <w:rFonts w:ascii="Arial" w:hAnsi="Arial" w:cs="Arial"/>
          <w:szCs w:val="24"/>
          <w:lang w:val="en-GB"/>
        </w:rPr>
        <w:fldChar w:fldCharType="separate"/>
      </w:r>
      <w:r w:rsidR="006A0EF9">
        <w:rPr>
          <w:rFonts w:ascii="Arial" w:hAnsi="Arial" w:cs="Arial"/>
          <w:noProof/>
          <w:szCs w:val="24"/>
          <w:lang w:val="en-GB"/>
        </w:rPr>
        <w:t>(Snell-Rood &amp; Wick, 2013)</w:t>
      </w:r>
      <w:r w:rsidR="006A0EF9">
        <w:rPr>
          <w:rFonts w:ascii="Arial" w:hAnsi="Arial" w:cs="Arial"/>
          <w:szCs w:val="24"/>
          <w:lang w:val="en-GB"/>
        </w:rPr>
        <w:fldChar w:fldCharType="end"/>
      </w:r>
      <w:r w:rsidR="006A0EF9">
        <w:rPr>
          <w:rFonts w:ascii="Arial" w:hAnsi="Arial" w:cs="Arial"/>
          <w:szCs w:val="24"/>
          <w:lang w:val="en-GB"/>
        </w:rPr>
        <w:t>.</w:t>
      </w:r>
      <w:r w:rsidR="00FC0580">
        <w:rPr>
          <w:rFonts w:ascii="Arial" w:hAnsi="Arial" w:cs="Arial"/>
          <w:szCs w:val="24"/>
          <w:lang w:val="en-GB"/>
        </w:rPr>
        <w:t xml:space="preserve"> </w:t>
      </w:r>
      <w:r w:rsidR="00162674" w:rsidRPr="00FC0580">
        <w:rPr>
          <w:rFonts w:ascii="Arial" w:hAnsi="Arial" w:cs="Arial"/>
          <w:noProof/>
          <w:color w:val="auto"/>
          <w:szCs w:val="24"/>
          <w:lang w:val="en-GB"/>
        </w:rPr>
        <w:t xml:space="preserve">The interaction we see might </w:t>
      </w:r>
      <w:r w:rsidR="00FC0580" w:rsidRPr="00FC0580">
        <w:rPr>
          <w:rFonts w:ascii="Arial" w:hAnsi="Arial" w:cs="Arial"/>
          <w:noProof/>
          <w:color w:val="auto"/>
          <w:szCs w:val="24"/>
          <w:lang w:val="en-GB"/>
        </w:rPr>
        <w:t xml:space="preserve">also </w:t>
      </w:r>
      <w:r w:rsidR="00162674" w:rsidRPr="00FC0580">
        <w:rPr>
          <w:rFonts w:ascii="Arial" w:hAnsi="Arial" w:cs="Arial"/>
          <w:noProof/>
          <w:color w:val="auto"/>
          <w:szCs w:val="24"/>
          <w:lang w:val="en-GB"/>
        </w:rPr>
        <w:t xml:space="preserve">not </w:t>
      </w:r>
      <w:r w:rsidR="00FC0580">
        <w:rPr>
          <w:rFonts w:ascii="Arial" w:hAnsi="Arial" w:cs="Arial"/>
          <w:noProof/>
          <w:color w:val="auto"/>
          <w:szCs w:val="24"/>
          <w:lang w:val="en-GB"/>
        </w:rPr>
        <w:t>in fact</w:t>
      </w:r>
      <w:r w:rsidR="00162674" w:rsidRPr="00FC0580">
        <w:rPr>
          <w:rFonts w:ascii="Arial" w:hAnsi="Arial" w:cs="Arial"/>
          <w:noProof/>
          <w:color w:val="auto"/>
          <w:szCs w:val="24"/>
          <w:lang w:val="en-GB"/>
        </w:rPr>
        <w:t xml:space="preserve"> relate</w:t>
      </w:r>
      <w:r w:rsidR="00FC0580">
        <w:rPr>
          <w:rFonts w:ascii="Arial" w:hAnsi="Arial" w:cs="Arial"/>
          <w:noProof/>
          <w:color w:val="auto"/>
          <w:szCs w:val="24"/>
          <w:lang w:val="en-GB"/>
        </w:rPr>
        <w:t xml:space="preserve"> fully</w:t>
      </w:r>
      <w:r w:rsidR="00162674" w:rsidRPr="00FC0580">
        <w:rPr>
          <w:rFonts w:ascii="Arial" w:hAnsi="Arial" w:cs="Arial"/>
          <w:noProof/>
          <w:color w:val="auto"/>
          <w:szCs w:val="24"/>
          <w:lang w:val="en-GB"/>
        </w:rPr>
        <w:t xml:space="preserve"> to brain size, but rather to the different reproductive mode of big and small brained mammals. E.g. small mammals tend to be k strategists whose survival is aided by their large reproductive output</w:t>
      </w:r>
      <w:r w:rsidR="00FC0580">
        <w:rPr>
          <w:rFonts w:ascii="Arial" w:hAnsi="Arial" w:cs="Arial"/>
          <w:noProof/>
          <w:color w:val="auto"/>
          <w:szCs w:val="24"/>
          <w:lang w:val="en-GB"/>
        </w:rPr>
        <w:t>, which combined with an increase in brain size and the concomittant increase in intelligence and behavioural plasticity, might put the in a more favourable position to hedge around exctinction related to human activity.</w:t>
      </w:r>
    </w:p>
    <w:p w14:paraId="22FB8C3F" w14:textId="08D6030A" w:rsidR="005036CF" w:rsidRPr="00181FDC" w:rsidRDefault="00FC0580" w:rsidP="007C0A7E">
      <w:pPr>
        <w:spacing w:line="480" w:lineRule="auto"/>
        <w:jc w:val="both"/>
        <w:rPr>
          <w:rFonts w:ascii="Arial" w:hAnsi="Arial" w:cs="Arial"/>
          <w:noProof/>
          <w:color w:val="FF0000"/>
          <w:szCs w:val="24"/>
          <w:lang w:val="en-GB"/>
        </w:rPr>
      </w:pPr>
      <w:r w:rsidRPr="00181FDC">
        <w:rPr>
          <w:rFonts w:ascii="Arial" w:hAnsi="Arial" w:cs="Arial"/>
          <w:noProof/>
          <w:color w:val="FF0000"/>
          <w:szCs w:val="24"/>
          <w:lang w:val="en-GB"/>
        </w:rPr>
        <w:t>(Discuss the NG effect in more detail?)</w:t>
      </w:r>
    </w:p>
    <w:p w14:paraId="39A3137B" w14:textId="6EE52744" w:rsidR="00FC0580" w:rsidRPr="00181FDC" w:rsidRDefault="00FC0580" w:rsidP="00FC0580">
      <w:pPr>
        <w:spacing w:line="480" w:lineRule="auto"/>
        <w:jc w:val="both"/>
        <w:rPr>
          <w:rFonts w:ascii="Arial" w:hAnsi="Arial" w:cs="Arial"/>
          <w:noProof/>
          <w:color w:val="FF0000"/>
          <w:szCs w:val="24"/>
          <w:lang w:val="en-GB"/>
        </w:rPr>
      </w:pPr>
      <w:r w:rsidRPr="00181FDC">
        <w:rPr>
          <w:rFonts w:ascii="Arial" w:hAnsi="Arial" w:cs="Arial"/>
          <w:noProof/>
          <w:color w:val="FF0000"/>
          <w:szCs w:val="24"/>
          <w:lang w:val="en-GB"/>
        </w:rPr>
        <w:t>(Discuss the imputations and the MCMCglmm in more detail?)</w:t>
      </w:r>
    </w:p>
    <w:p w14:paraId="153F54C0" w14:textId="77777777" w:rsidR="00FC0580" w:rsidRDefault="00FC0580" w:rsidP="007C0A7E">
      <w:pPr>
        <w:spacing w:line="480" w:lineRule="auto"/>
        <w:jc w:val="both"/>
        <w:rPr>
          <w:rFonts w:ascii="Arial" w:hAnsi="Arial" w:cs="Arial"/>
          <w:noProof/>
          <w:color w:val="C45911" w:themeColor="accent2" w:themeShade="BF"/>
          <w:szCs w:val="24"/>
          <w:lang w:val="en-GB"/>
        </w:rPr>
      </w:pPr>
    </w:p>
    <w:p w14:paraId="6176D21F"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3A02366C" w14:textId="77777777" w:rsidR="007C0A7E" w:rsidRDefault="007C0A7E" w:rsidP="007C0A7E">
      <w:pPr>
        <w:spacing w:line="480" w:lineRule="auto"/>
        <w:rPr>
          <w:rFonts w:ascii="Arial" w:hAnsi="Arial" w:cs="Arial"/>
          <w:noProof/>
          <w:szCs w:val="24"/>
          <w:lang w:val="en-GB"/>
        </w:rPr>
      </w:pPr>
    </w:p>
    <w:p w14:paraId="2574F91A" w14:textId="7778A195" w:rsidR="00F77E04" w:rsidRPr="00181FDC" w:rsidRDefault="00181FDC" w:rsidP="00181FDC">
      <w:pPr>
        <w:spacing w:line="480" w:lineRule="auto"/>
        <w:rPr>
          <w:rFonts w:ascii="Arial" w:hAnsi="Arial" w:cs="Arial"/>
          <w:color w:val="auto"/>
          <w:szCs w:val="24"/>
          <w:lang w:val="en-GB"/>
        </w:rPr>
      </w:pPr>
      <w:r w:rsidRPr="00181FDC">
        <w:rPr>
          <w:rStyle w:val="Heading1Char"/>
          <w:rFonts w:ascii="Arial" w:hAnsi="Arial" w:cs="Arial"/>
          <w:color w:val="FF0000"/>
          <w:sz w:val="24"/>
          <w:szCs w:val="24"/>
          <w:lang w:val="en-GB"/>
        </w:rPr>
        <w:t xml:space="preserve">(finish the discussion with </w:t>
      </w:r>
      <w:proofErr w:type="spellStart"/>
      <w:r w:rsidRPr="00181FDC">
        <w:rPr>
          <w:rStyle w:val="Heading1Char"/>
          <w:rFonts w:ascii="Arial" w:hAnsi="Arial" w:cs="Arial"/>
          <w:color w:val="FF0000"/>
          <w:sz w:val="24"/>
          <w:szCs w:val="24"/>
          <w:lang w:val="en-GB"/>
        </w:rPr>
        <w:t>smth</w:t>
      </w:r>
      <w:proofErr w:type="spellEnd"/>
      <w:r w:rsidRPr="00181FDC">
        <w:rPr>
          <w:rStyle w:val="Heading1Char"/>
          <w:rFonts w:ascii="Arial" w:hAnsi="Arial" w:cs="Arial"/>
          <w:color w:val="FF0000"/>
          <w:sz w:val="24"/>
          <w:szCs w:val="24"/>
          <w:lang w:val="en-GB"/>
        </w:rPr>
        <w:t xml:space="preserve"> like) </w:t>
      </w:r>
      <w:r w:rsidR="00F77E04" w:rsidRPr="00181FDC">
        <w:rPr>
          <w:rStyle w:val="Heading1Char"/>
          <w:rFonts w:ascii="Arial" w:hAnsi="Arial" w:cs="Arial"/>
          <w:color w:val="auto"/>
          <w:sz w:val="24"/>
          <w:szCs w:val="24"/>
          <w:lang w:val="en-GB"/>
        </w:rPr>
        <w:t>Despite the hugely improved sophistication of data</w:t>
      </w:r>
      <w:r w:rsidR="00FC0580" w:rsidRPr="00181FDC">
        <w:rPr>
          <w:rStyle w:val="Heading1Char"/>
          <w:rFonts w:ascii="Arial" w:hAnsi="Arial" w:cs="Arial"/>
          <w:color w:val="auto"/>
          <w:sz w:val="24"/>
          <w:szCs w:val="24"/>
          <w:lang w:val="en-GB"/>
        </w:rPr>
        <w:t xml:space="preserve"> </w:t>
      </w:r>
      <w:r w:rsidR="008B2266" w:rsidRPr="00181FDC">
        <w:rPr>
          <w:rStyle w:val="Heading1Char"/>
          <w:rFonts w:ascii="Arial" w:hAnsi="Arial" w:cs="Arial"/>
          <w:color w:val="auto"/>
          <w:sz w:val="24"/>
          <w:szCs w:val="24"/>
          <w:lang w:val="en-GB"/>
        </w:rPr>
        <w:t>completeness</w:t>
      </w:r>
      <w:r w:rsidR="00F77E04" w:rsidRPr="00181FDC">
        <w:rPr>
          <w:rStyle w:val="Heading1Char"/>
          <w:rFonts w:ascii="Arial" w:hAnsi="Arial" w:cs="Arial"/>
          <w:color w:val="auto"/>
          <w:sz w:val="24"/>
          <w:szCs w:val="24"/>
          <w:lang w:val="en-GB"/>
        </w:rPr>
        <w:t xml:space="preserve"> through imputation and modelling, the only model that explains </w:t>
      </w:r>
      <w:r w:rsidR="00FC0580" w:rsidRPr="00181FDC">
        <w:rPr>
          <w:rStyle w:val="Heading1Char"/>
          <w:rFonts w:ascii="Arial" w:hAnsi="Arial" w:cs="Arial"/>
          <w:color w:val="auto"/>
          <w:sz w:val="24"/>
          <w:szCs w:val="24"/>
          <w:lang w:val="en-GB"/>
        </w:rPr>
        <w:lastRenderedPageBreak/>
        <w:t>brain size variation</w:t>
      </w:r>
      <w:r w:rsidR="00F77E04" w:rsidRPr="00181FDC">
        <w:rPr>
          <w:rStyle w:val="Heading1Char"/>
          <w:rFonts w:ascii="Arial" w:hAnsi="Arial" w:cs="Arial"/>
          <w:color w:val="auto"/>
          <w:sz w:val="24"/>
          <w:szCs w:val="24"/>
          <w:lang w:val="en-GB"/>
        </w:rPr>
        <w:t xml:space="preserve"> best is</w:t>
      </w:r>
      <w:r w:rsidR="00FC0580" w:rsidRPr="00181FDC">
        <w:rPr>
          <w:rStyle w:val="Heading1Char"/>
          <w:rFonts w:ascii="Arial" w:hAnsi="Arial" w:cs="Arial"/>
          <w:color w:val="auto"/>
          <w:sz w:val="24"/>
          <w:szCs w:val="24"/>
          <w:lang w:val="en-GB"/>
        </w:rPr>
        <w:t xml:space="preserve"> the</w:t>
      </w:r>
      <w:r w:rsidR="00F77E04" w:rsidRPr="00181FDC">
        <w:rPr>
          <w:rStyle w:val="Heading1Char"/>
          <w:rFonts w:ascii="Arial" w:hAnsi="Arial" w:cs="Arial"/>
          <w:color w:val="auto"/>
          <w:sz w:val="24"/>
          <w:szCs w:val="24"/>
          <w:lang w:val="en-GB"/>
        </w:rPr>
        <w:t xml:space="preserve"> maternal constraint</w:t>
      </w:r>
      <w:r w:rsidR="00FC0580" w:rsidRPr="00181FDC">
        <w:rPr>
          <w:rStyle w:val="Heading1Char"/>
          <w:rFonts w:ascii="Arial" w:hAnsi="Arial" w:cs="Arial"/>
          <w:color w:val="auto"/>
          <w:sz w:val="24"/>
          <w:szCs w:val="24"/>
          <w:lang w:val="en-GB"/>
        </w:rPr>
        <w:t xml:space="preserve"> one</w:t>
      </w:r>
      <w:r w:rsidR="00F77E04" w:rsidRPr="00181FDC">
        <w:rPr>
          <w:rStyle w:val="Heading1Char"/>
          <w:rFonts w:ascii="Arial" w:hAnsi="Arial" w:cs="Arial"/>
          <w:color w:val="auto"/>
          <w:sz w:val="24"/>
          <w:szCs w:val="24"/>
          <w:lang w:val="en-GB"/>
        </w:rPr>
        <w:t xml:space="preserve"> and specifically litter size. Marsupials with their low level of reproductive confoundment may therefore indicate that </w:t>
      </w:r>
      <w:proofErr w:type="gramStart"/>
      <w:r w:rsidR="00F77E04" w:rsidRPr="00181FDC">
        <w:rPr>
          <w:rStyle w:val="Heading1Char"/>
          <w:rFonts w:ascii="Arial" w:hAnsi="Arial" w:cs="Arial"/>
          <w:color w:val="auto"/>
          <w:sz w:val="24"/>
          <w:szCs w:val="24"/>
          <w:lang w:val="en-GB"/>
        </w:rPr>
        <w:t>a majority of</w:t>
      </w:r>
      <w:proofErr w:type="gramEnd"/>
      <w:r w:rsidR="00F77E04" w:rsidRPr="00181FDC">
        <w:rPr>
          <w:rStyle w:val="Heading1Char"/>
          <w:rFonts w:ascii="Arial" w:hAnsi="Arial" w:cs="Arial"/>
          <w:color w:val="auto"/>
          <w:sz w:val="24"/>
          <w:szCs w:val="24"/>
          <w:lang w:val="en-GB"/>
        </w:rPr>
        <w:t xml:space="preserve"> correlations found in placentals have their ultimate cause in reproductive traits. </w:t>
      </w:r>
    </w:p>
    <w:p w14:paraId="2836EC9A" w14:textId="77777777" w:rsidR="00F32C9E" w:rsidRPr="00547227" w:rsidRDefault="00F32C9E" w:rsidP="00F33EB3">
      <w:pPr>
        <w:pStyle w:val="Heading1"/>
        <w:spacing w:line="480" w:lineRule="auto"/>
        <w:rPr>
          <w:rFonts w:ascii="Arial" w:hAnsi="Arial" w:cs="Arial"/>
          <w:sz w:val="24"/>
          <w:szCs w:val="24"/>
          <w:lang w:val="en-GB"/>
        </w:rPr>
      </w:pPr>
    </w:p>
    <w:p w14:paraId="5E1F9B52"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D968EA6" w14:textId="39D14DD4" w:rsidR="009D6717" w:rsidRPr="00547227" w:rsidRDefault="00CD6F6F" w:rsidP="00F33EB3">
      <w:pPr>
        <w:spacing w:line="480" w:lineRule="auto"/>
        <w:rPr>
          <w:rFonts w:ascii="Arial" w:hAnsi="Arial" w:cs="Arial"/>
          <w:szCs w:val="24"/>
          <w:lang w:val="en-GB"/>
        </w:rPr>
      </w:pPr>
      <w:r>
        <w:rPr>
          <w:rFonts w:ascii="Arial" w:hAnsi="Arial" w:cs="Arial"/>
          <w:szCs w:val="24"/>
          <w:lang w:val="en-GB"/>
        </w:rPr>
        <w:t xml:space="preserve">All analyses were conducted in R. The code to replicate all analyses, including all data, can be found on </w:t>
      </w:r>
      <w:r w:rsidR="008B2266">
        <w:rPr>
          <w:rFonts w:ascii="Arial" w:hAnsi="Arial" w:cs="Arial"/>
          <w:szCs w:val="24"/>
          <w:lang w:val="en-GB"/>
        </w:rPr>
        <w:t>LINK TO GITHUB.</w:t>
      </w:r>
      <w:ins w:id="0" w:author="uqvweisb_local" w:date="2019-08-29T14:29:00Z">
        <w:r>
          <w:rPr>
            <w:rFonts w:ascii="Arial" w:hAnsi="Arial" w:cs="Arial"/>
            <w:szCs w:val="24"/>
            <w:lang w:val="en-GB"/>
          </w:rPr>
          <w:t xml:space="preserve"> </w:t>
        </w:r>
      </w:ins>
      <w:r w:rsidR="00152BEF" w:rsidRPr="00547227">
        <w:rPr>
          <w:rFonts w:ascii="Arial" w:hAnsi="Arial" w:cs="Arial"/>
          <w:szCs w:val="24"/>
          <w:lang w:val="en-GB"/>
        </w:rPr>
        <w:t>Packages that we</w:t>
      </w:r>
      <w:r w:rsidR="00547227">
        <w:rPr>
          <w:rFonts w:ascii="Arial" w:hAnsi="Arial" w:cs="Arial"/>
          <w:szCs w:val="24"/>
          <w:lang w:val="en-GB"/>
        </w:rPr>
        <w:t>re</w:t>
      </w:r>
      <w:r w:rsidR="00152BEF" w:rsidRPr="00547227">
        <w:rPr>
          <w:rFonts w:ascii="Arial" w:hAnsi="Arial" w:cs="Arial"/>
          <w:szCs w:val="24"/>
          <w:lang w:val="en-GB"/>
        </w:rPr>
        <w:t xml:space="preserve"> use</w:t>
      </w:r>
      <w:r w:rsidR="00547227">
        <w:rPr>
          <w:rFonts w:ascii="Arial" w:hAnsi="Arial" w:cs="Arial"/>
          <w:szCs w:val="24"/>
          <w:lang w:val="en-GB"/>
        </w:rPr>
        <w:t>d</w:t>
      </w:r>
      <w:r w:rsidR="00152BEF" w:rsidRPr="00547227">
        <w:rPr>
          <w:rFonts w:ascii="Arial" w:hAnsi="Arial" w:cs="Arial"/>
          <w:szCs w:val="24"/>
          <w:lang w:val="en-GB"/>
        </w:rPr>
        <w:t xml:space="preserve"> for the analysis</w:t>
      </w:r>
      <w:r w:rsidR="00547227">
        <w:rPr>
          <w:rFonts w:ascii="Arial" w:hAnsi="Arial" w:cs="Arial"/>
          <w:szCs w:val="24"/>
          <w:lang w:val="en-GB"/>
        </w:rPr>
        <w:t>:</w:t>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phytools</w:t>
      </w:r>
      <w:proofErr w:type="spellEnd"/>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(Revell, 2012)</w:t>
      </w:r>
      <w:r w:rsidR="003D0E61" w:rsidRPr="00547227">
        <w:rPr>
          <w:rFonts w:ascii="Arial" w:hAnsi="Arial" w:cs="Arial"/>
          <w:szCs w:val="24"/>
          <w:lang w:val="en-GB"/>
        </w:rPr>
        <w:fldChar w:fldCharType="end"/>
      </w:r>
      <w:r w:rsidR="00152BEF"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(Orme, 2012)</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MCMglmm</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(Hadfield, 2010)</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mulTree</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(Guillerme &amp; Healy, 2014)</w:t>
      </w:r>
      <w:r w:rsidR="00AA2E14" w:rsidRPr="00547227">
        <w:rPr>
          <w:rFonts w:ascii="Arial" w:hAnsi="Arial" w:cs="Arial"/>
          <w:szCs w:val="24"/>
          <w:lang w:val="en-GB"/>
        </w:rPr>
        <w:fldChar w:fldCharType="end"/>
      </w:r>
      <w:r w:rsidR="00152BEF"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phylomice</w:t>
      </w:r>
      <w:proofErr w:type="spellEnd"/>
      <w:r w:rsidR="003D0E61" w:rsidRPr="00547227">
        <w:rPr>
          <w:rFonts w:ascii="Arial" w:hAnsi="Arial" w:cs="Arial"/>
          <w:szCs w:val="24"/>
          <w:lang w:val="en-GB"/>
        </w:rPr>
        <w:t xml:space="preserve"> (Blomberg and </w:t>
      </w:r>
      <w:proofErr w:type="spellStart"/>
      <w:r w:rsidR="003D0E61" w:rsidRPr="00547227">
        <w:rPr>
          <w:rFonts w:ascii="Arial" w:hAnsi="Arial" w:cs="Arial"/>
          <w:szCs w:val="24"/>
          <w:lang w:val="en-GB"/>
        </w:rPr>
        <w:t>Drhlik</w:t>
      </w:r>
      <w:proofErr w:type="spellEnd"/>
      <w:r w:rsidR="003D0E61" w:rsidRPr="00547227">
        <w:rPr>
          <w:rFonts w:ascii="Arial" w:hAnsi="Arial" w:cs="Arial"/>
          <w:szCs w:val="24"/>
          <w:lang w:val="en-GB"/>
        </w:rPr>
        <w:t>)</w:t>
      </w:r>
      <w:r w:rsidR="00152BEF" w:rsidRPr="00547227">
        <w:rPr>
          <w:rFonts w:ascii="Arial" w:hAnsi="Arial" w:cs="Arial"/>
          <w:szCs w:val="24"/>
          <w:lang w:val="en-GB"/>
        </w:rPr>
        <w:t xml:space="preserve">, </w:t>
      </w:r>
      <w:proofErr w:type="spellStart"/>
      <w:r w:rsidR="006A7494" w:rsidRPr="00547227">
        <w:rPr>
          <w:rFonts w:ascii="Arial" w:hAnsi="Arial" w:cs="Arial"/>
          <w:szCs w:val="24"/>
          <w:lang w:val="en-GB"/>
        </w:rPr>
        <w:t>geiger</w:t>
      </w:r>
      <w:proofErr w:type="spellEnd"/>
      <w:r w:rsidR="006A7494" w:rsidRPr="00547227">
        <w:rPr>
          <w:rFonts w:ascii="Arial" w:hAnsi="Arial" w:cs="Arial"/>
          <w:szCs w:val="24"/>
          <w:lang w:val="en-GB"/>
        </w:rPr>
        <w:t xml:space="preserve"> </w:t>
      </w:r>
      <w:r w:rsidR="009C6610" w:rsidRPr="0054722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 </w:instrText>
      </w:r>
      <w:r w:rsidR="000C17D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EN.CITE.DATA </w:instrText>
      </w:r>
      <w:r w:rsidR="000C17D7">
        <w:rPr>
          <w:rFonts w:ascii="Arial" w:hAnsi="Arial" w:cs="Arial"/>
          <w:szCs w:val="24"/>
          <w:lang w:val="en-GB"/>
        </w:rPr>
      </w:r>
      <w:r w:rsidR="000C17D7">
        <w:rPr>
          <w:rFonts w:ascii="Arial" w:hAnsi="Arial" w:cs="Arial"/>
          <w:szCs w:val="24"/>
          <w:lang w:val="en-GB"/>
        </w:rPr>
        <w:fldChar w:fldCharType="end"/>
      </w:r>
      <w:r w:rsidR="009C6610" w:rsidRPr="00547227">
        <w:rPr>
          <w:rFonts w:ascii="Arial" w:hAnsi="Arial" w:cs="Arial"/>
          <w:szCs w:val="24"/>
          <w:lang w:val="en-GB"/>
        </w:rPr>
      </w:r>
      <w:r w:rsidR="009C6610" w:rsidRPr="00547227">
        <w:rPr>
          <w:rFonts w:ascii="Arial" w:hAnsi="Arial" w:cs="Arial"/>
          <w:szCs w:val="24"/>
          <w:lang w:val="en-GB"/>
        </w:rPr>
        <w:fldChar w:fldCharType="separate"/>
      </w:r>
      <w:r w:rsidR="000C17D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F33EB3" w:rsidRPr="00547227">
        <w:rPr>
          <w:rFonts w:ascii="Arial" w:hAnsi="Arial" w:cs="Arial"/>
          <w:szCs w:val="24"/>
          <w:lang w:val="en-GB"/>
        </w:rPr>
        <w:t>RRphylo</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(Raia et al., 2019)</w:t>
      </w:r>
      <w:r w:rsidR="006A7494" w:rsidRPr="00547227">
        <w:rPr>
          <w:rFonts w:ascii="Arial" w:hAnsi="Arial" w:cs="Arial"/>
          <w:szCs w:val="24"/>
          <w:lang w:val="en-GB"/>
        </w:rPr>
        <w:fldChar w:fldCharType="end"/>
      </w:r>
      <w:r w:rsidR="00152BEF"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(Wickham, 2016)</w:t>
      </w:r>
      <w:r w:rsidR="006A7494" w:rsidRPr="00547227">
        <w:rPr>
          <w:rFonts w:ascii="Arial" w:hAnsi="Arial" w:cs="Arial"/>
          <w:szCs w:val="24"/>
          <w:lang w:val="en-GB"/>
        </w:rPr>
        <w:fldChar w:fldCharType="end"/>
      </w:r>
      <w:r w:rsidR="00152BEF" w:rsidRPr="00547227">
        <w:rPr>
          <w:rFonts w:ascii="Arial" w:hAnsi="Arial" w:cs="Arial"/>
          <w:szCs w:val="24"/>
          <w:lang w:val="en-GB"/>
        </w:rPr>
        <w:t xml:space="preserve"> and </w:t>
      </w:r>
      <w:proofErr w:type="spellStart"/>
      <w:r w:rsidR="00152BEF" w:rsidRPr="00547227">
        <w:rPr>
          <w:rFonts w:ascii="Arial" w:hAnsi="Arial" w:cs="Arial"/>
          <w:szCs w:val="24"/>
          <w:lang w:val="en-GB"/>
        </w:rPr>
        <w:t>hdrcde</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00152BEF" w:rsidRPr="00547227">
        <w:rPr>
          <w:rFonts w:ascii="Arial" w:hAnsi="Arial" w:cs="Arial"/>
          <w:szCs w:val="24"/>
          <w:lang w:val="en-GB"/>
        </w:rPr>
        <w:t>.</w:t>
      </w:r>
    </w:p>
    <w:p w14:paraId="13EB6BCC"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14:paraId="71F91908" w14:textId="0F5E81B7" w:rsidR="008A7BE2" w:rsidRDefault="008A7BE2" w:rsidP="008A7BE2">
      <w:pPr>
        <w:spacing w:line="480" w:lineRule="auto"/>
        <w:rPr>
          <w:rFonts w:ascii="Arial" w:hAnsi="Arial" w:cs="Arial"/>
          <w:szCs w:val="24"/>
          <w:lang w:val="en-GB"/>
        </w:rPr>
      </w:pPr>
      <w:r w:rsidRPr="00547227">
        <w:rPr>
          <w:rFonts w:ascii="Arial" w:hAnsi="Arial" w:cs="Arial"/>
          <w:szCs w:val="24"/>
          <w:lang w:val="en-GB"/>
        </w:rPr>
        <w:t xml:space="preserve">We use body mass as an estimate for body size, while </w:t>
      </w:r>
      <w:r>
        <w:rPr>
          <w:rFonts w:ascii="Arial" w:hAnsi="Arial" w:cs="Arial"/>
          <w:szCs w:val="24"/>
          <w:lang w:val="en-GB"/>
        </w:rPr>
        <w:t>endocranial volume (ECV)</w:t>
      </w:r>
      <w:r w:rsidRPr="00547227">
        <w:rPr>
          <w:rFonts w:ascii="Arial" w:hAnsi="Arial" w:cs="Arial"/>
          <w:szCs w:val="24"/>
          <w:lang w:val="en-GB"/>
        </w:rPr>
        <w:t xml:space="preserve"> </w:t>
      </w:r>
      <w:r>
        <w:rPr>
          <w:rFonts w:ascii="Arial" w:hAnsi="Arial" w:cs="Arial"/>
          <w:szCs w:val="24"/>
          <w:lang w:val="en-GB"/>
        </w:rPr>
        <w:t>was</w:t>
      </w:r>
      <w:r w:rsidRPr="00547227">
        <w:rPr>
          <w:rFonts w:ascii="Arial" w:hAnsi="Arial" w:cs="Arial"/>
          <w:szCs w:val="24"/>
          <w:lang w:val="en-GB"/>
        </w:rPr>
        <w:t xml:space="preserve"> used as an estimate for brain size. Data on brain volumes were derived from measurements of endocranial volumes (ECV) and were obtained from several different sources </w:t>
      </w:r>
      <w:r w:rsidRPr="00547227">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Pr="00547227">
        <w:rPr>
          <w:rFonts w:ascii="Arial" w:hAnsi="Arial" w:cs="Arial"/>
          <w:szCs w:val="24"/>
          <w:lang w:val="en-GB"/>
        </w:rPr>
      </w:r>
      <w:r w:rsidRPr="00547227">
        <w:rPr>
          <w:rFonts w:ascii="Arial" w:hAnsi="Arial" w:cs="Arial"/>
          <w:szCs w:val="24"/>
          <w:lang w:val="en-GB"/>
        </w:rPr>
        <w:fldChar w:fldCharType="separate"/>
      </w:r>
      <w:r w:rsidR="008B2266">
        <w:rPr>
          <w:rFonts w:ascii="Arial" w:hAnsi="Arial" w:cs="Arial"/>
          <w:noProof/>
          <w:szCs w:val="24"/>
          <w:lang w:val="en-GB"/>
        </w:rPr>
        <w:t>(Ashwell, 2008; V. Weisbecker et al., 2015)</w:t>
      </w:r>
      <w:r w:rsidRPr="00547227">
        <w:rPr>
          <w:rFonts w:ascii="Arial" w:hAnsi="Arial" w:cs="Arial"/>
          <w:szCs w:val="24"/>
          <w:lang w:val="en-GB"/>
        </w:rPr>
        <w:fldChar w:fldCharType="end"/>
      </w:r>
      <w:r>
        <w:rPr>
          <w:rFonts w:ascii="Arial" w:hAnsi="Arial" w:cs="Arial"/>
          <w:szCs w:val="24"/>
          <w:lang w:val="en-GB"/>
        </w:rPr>
        <w:t xml:space="preserve">. </w:t>
      </w:r>
      <w:r w:rsidRPr="006D7933">
        <w:rPr>
          <w:rFonts w:ascii="Arial" w:hAnsi="Arial" w:cs="Arial"/>
          <w:szCs w:val="24"/>
          <w:lang w:val="en-GB"/>
        </w:rPr>
        <w:t>Most ECV volumes were obtained from Ashwe</w:t>
      </w:r>
      <w:r>
        <w:rPr>
          <w:rFonts w:ascii="Arial" w:hAnsi="Arial" w:cs="Arial"/>
          <w:szCs w:val="24"/>
          <w:lang w:val="en-GB"/>
        </w:rPr>
        <w:t>l</w:t>
      </w:r>
      <w:r w:rsidRPr="006D7933">
        <w:rPr>
          <w:rFonts w:ascii="Arial" w:hAnsi="Arial" w:cs="Arial"/>
          <w:szCs w:val="24"/>
          <w:lang w:val="en-GB"/>
        </w:rPr>
        <w:t xml:space="preserve">l (2008) which included: 472 skulls from 52 species of </w:t>
      </w:r>
      <w:proofErr w:type="spellStart"/>
      <w:r w:rsidRPr="006D7933">
        <w:rPr>
          <w:rFonts w:ascii="Arial" w:hAnsi="Arial" w:cs="Arial"/>
          <w:szCs w:val="24"/>
          <w:lang w:val="en-GB"/>
        </w:rPr>
        <w:t>Dasyuromorph</w:t>
      </w:r>
      <w:proofErr w:type="spellEnd"/>
      <w:r w:rsidRPr="006D7933">
        <w:rPr>
          <w:rFonts w:ascii="Arial" w:hAnsi="Arial" w:cs="Arial"/>
          <w:szCs w:val="24"/>
          <w:lang w:val="en-GB"/>
        </w:rPr>
        <w:t xml:space="preserve"> (carnivorous/insectivorous) marsupials and the marsupial mole, 146 skulls from 14 species of </w:t>
      </w:r>
      <w:proofErr w:type="spellStart"/>
      <w:r w:rsidRPr="006D7933">
        <w:rPr>
          <w:rFonts w:ascii="Arial" w:hAnsi="Arial" w:cs="Arial"/>
          <w:szCs w:val="24"/>
          <w:lang w:val="en-GB"/>
        </w:rPr>
        <w:t>Peramelemorphia</w:t>
      </w:r>
      <w:proofErr w:type="spellEnd"/>
      <w:r w:rsidRPr="006D7933">
        <w:rPr>
          <w:rFonts w:ascii="Arial" w:hAnsi="Arial" w:cs="Arial"/>
          <w:szCs w:val="24"/>
          <w:lang w:val="en-GB"/>
        </w:rPr>
        <w:t xml:space="preserve"> (bilbies and bandicoots) and 639 skulls from 116 species of Diprotodontia (koala, wombats, gliders, possums, kangaroos, wallabies, from the collection of the Australian Museum in Sydney. 29 skulls from 16 species of </w:t>
      </w:r>
      <w:proofErr w:type="spellStart"/>
      <w:r w:rsidRPr="006D7933">
        <w:rPr>
          <w:rFonts w:ascii="Arial" w:hAnsi="Arial" w:cs="Arial"/>
          <w:szCs w:val="24"/>
          <w:lang w:val="en-GB"/>
        </w:rPr>
        <w:t>Ameridelphian</w:t>
      </w:r>
      <w:proofErr w:type="spellEnd"/>
      <w:r w:rsidRPr="006D7933">
        <w:rPr>
          <w:rFonts w:ascii="Arial" w:hAnsi="Arial" w:cs="Arial"/>
          <w:szCs w:val="24"/>
          <w:lang w:val="en-GB"/>
        </w:rPr>
        <w:t xml:space="preserve"> marsupials from the Museums of Victoria and Queensland. </w:t>
      </w:r>
      <w:r w:rsidRPr="006D7933">
        <w:rPr>
          <w:rFonts w:ascii="Arial" w:hAnsi="Arial" w:cs="Arial"/>
          <w:szCs w:val="24"/>
          <w:lang w:val="en-GB"/>
        </w:rPr>
        <w:lastRenderedPageBreak/>
        <w:t>We had added</w:t>
      </w:r>
      <w:r>
        <w:rPr>
          <w:rFonts w:ascii="Arial" w:hAnsi="Arial" w:cs="Arial"/>
          <w:szCs w:val="24"/>
          <w:lang w:val="en-GB"/>
        </w:rPr>
        <w:t xml:space="preserve"> 62 new species of American marsupials provided by (</w:t>
      </w:r>
      <w:commentRangeStart w:id="1"/>
      <w:r>
        <w:rPr>
          <w:rFonts w:ascii="Arial" w:hAnsi="Arial" w:cs="Arial"/>
          <w:szCs w:val="24"/>
          <w:lang w:val="en-GB"/>
        </w:rPr>
        <w:t>REF</w:t>
      </w:r>
      <w:commentRangeEnd w:id="1"/>
      <w:r w:rsidR="008B2266">
        <w:rPr>
          <w:rStyle w:val="CommentReference"/>
        </w:rPr>
        <w:commentReference w:id="1"/>
      </w:r>
      <w:r>
        <w:rPr>
          <w:rFonts w:ascii="Arial" w:hAnsi="Arial" w:cs="Arial"/>
          <w:szCs w:val="24"/>
          <w:lang w:val="en-GB"/>
        </w:rPr>
        <w:t xml:space="preserve">). Body weight data were taken from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&lt;EndNote&gt;&lt;Cite&gt;&lt;Author&gt;Weisbecker&lt;/Author&gt;&lt;Year&gt;2013&lt;/Year&gt;&lt;RecNum&gt;332&lt;/RecNum&gt;&lt;DisplayText&gt;(Vera Weisbecker, Ashwell, &amp;amp; Fisher, 2013)&lt;/DisplayText&gt;&lt;record&gt;&lt;rec-number&gt;332&lt;/rec-number&gt;&lt;foreign-keys&gt;&lt;key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(Vera Weisbecker, Ashwell, &amp; Fisher, 2013)</w:t>
      </w:r>
      <w:r w:rsidR="008B2266">
        <w:rPr>
          <w:rFonts w:ascii="Arial" w:hAnsi="Arial" w:cs="Arial"/>
          <w:szCs w:val="24"/>
          <w:lang w:val="en-GB"/>
        </w:rPr>
        <w:fldChar w:fldCharType="end"/>
      </w:r>
      <w:r>
        <w:rPr>
          <w:rFonts w:ascii="Arial" w:hAnsi="Arial" w:cs="Arial"/>
          <w:szCs w:val="24"/>
          <w:lang w:val="en-GB"/>
        </w:rPr>
        <w:t xml:space="preserve"> but thoroughly updated using latest data from</w:t>
      </w:r>
      <w:r w:rsidR="008B2266">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&lt;EndNote&gt;&lt;Cite&gt;&lt;Author&gt;van Dyck&lt;/Author&gt;&lt;Year&gt;2013&lt;/Year&gt;&lt;RecNum&gt;213&lt;/RecNum&gt;&lt;DisplayText&gt;(van Dyck et al.,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(van Dyck et al., 2013)</w:t>
      </w:r>
      <w:r w:rsidR="008B2266">
        <w:rPr>
          <w:rFonts w:ascii="Arial" w:hAnsi="Arial" w:cs="Arial"/>
          <w:szCs w:val="24"/>
          <w:lang w:val="en-GB"/>
        </w:rPr>
        <w:fldChar w:fldCharType="end"/>
      </w:r>
      <w:r>
        <w:rPr>
          <w:rFonts w:ascii="Arial" w:hAnsi="Arial" w:cs="Arial"/>
          <w:szCs w:val="24"/>
          <w:lang w:val="en-GB"/>
        </w:rPr>
        <w:t>. As a result, w</w:t>
      </w:r>
      <w:r w:rsidRPr="00547227">
        <w:rPr>
          <w:rFonts w:ascii="Arial" w:hAnsi="Arial" w:cs="Arial"/>
          <w:szCs w:val="24"/>
          <w:lang w:val="en-GB"/>
        </w:rPr>
        <w:t>e collated the largest and most comprehensive dataset on marsupial brain</w:t>
      </w:r>
      <w:r>
        <w:rPr>
          <w:rFonts w:ascii="Arial" w:hAnsi="Arial" w:cs="Arial"/>
          <w:szCs w:val="24"/>
          <w:lang w:val="en-GB"/>
        </w:rPr>
        <w:t xml:space="preserve"> size and body</w:t>
      </w:r>
      <w:r w:rsidRPr="00547227">
        <w:rPr>
          <w:rFonts w:ascii="Arial" w:hAnsi="Arial" w:cs="Arial"/>
          <w:szCs w:val="24"/>
          <w:lang w:val="en-GB"/>
        </w:rPr>
        <w:t xml:space="preserve"> </w:t>
      </w:r>
      <w:r>
        <w:rPr>
          <w:rFonts w:ascii="Arial" w:hAnsi="Arial" w:cs="Arial"/>
          <w:szCs w:val="24"/>
          <w:lang w:val="en-GB"/>
        </w:rPr>
        <w:t>weight</w:t>
      </w:r>
      <w:r w:rsidRPr="00547227">
        <w:rPr>
          <w:rFonts w:ascii="Arial" w:hAnsi="Arial" w:cs="Arial"/>
          <w:szCs w:val="24"/>
          <w:lang w:val="en-GB"/>
        </w:rPr>
        <w:t xml:space="preserve"> to date</w:t>
      </w:r>
      <w:r>
        <w:rPr>
          <w:rFonts w:ascii="Arial" w:hAnsi="Arial" w:cs="Arial"/>
          <w:szCs w:val="24"/>
          <w:lang w:val="en-GB"/>
        </w:rPr>
        <w:t xml:space="preserve"> comprising 176 species. </w:t>
      </w:r>
      <w:r w:rsidRPr="00547227">
        <w:rPr>
          <w:rFonts w:ascii="Arial" w:hAnsi="Arial" w:cs="Arial"/>
          <w:szCs w:val="24"/>
          <w:lang w:val="en-GB"/>
        </w:rPr>
        <w:t xml:space="preserve">  </w:t>
      </w:r>
    </w:p>
    <w:p w14:paraId="4391EB1F" w14:textId="6EB91F40" w:rsidR="008A7BE2" w:rsidRPr="00547227" w:rsidRDefault="008A7BE2" w:rsidP="008A7BE2">
      <w:pPr>
        <w:spacing w:line="480" w:lineRule="auto"/>
        <w:rPr>
          <w:rFonts w:ascii="Arial" w:hAnsi="Arial" w:cs="Arial"/>
          <w:szCs w:val="24"/>
          <w:lang w:val="en-GB"/>
        </w:rPr>
      </w:pPr>
      <w:r w:rsidRPr="00547227">
        <w:rPr>
          <w:rFonts w:ascii="Arial" w:hAnsi="Arial" w:cs="Arial"/>
          <w:szCs w:val="24"/>
          <w:lang w:val="en-GB"/>
        </w:rPr>
        <w:t>While endocranial volumes are a reliable proxy for brain size</w:t>
      </w:r>
      <w:r>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(Jerison, 1973)</w:t>
      </w:r>
      <w:r w:rsidR="008B2266">
        <w:rPr>
          <w:rFonts w:ascii="Arial" w:hAnsi="Arial" w:cs="Arial"/>
          <w:szCs w:val="24"/>
          <w:lang w:val="en-GB"/>
        </w:rPr>
        <w:fldChar w:fldCharType="end"/>
      </w:r>
      <w:r w:rsidR="008B2266">
        <w:rPr>
          <w:rFonts w:ascii="Arial" w:hAnsi="Arial" w:cs="Arial"/>
          <w:szCs w:val="24"/>
          <w:lang w:val="en-GB"/>
        </w:rPr>
        <w:t xml:space="preserve"> </w:t>
      </w:r>
      <w:r w:rsidRPr="00547227">
        <w:rPr>
          <w:rFonts w:ascii="Arial" w:hAnsi="Arial" w:cs="Arial"/>
          <w:szCs w:val="24"/>
          <w:lang w:val="en-GB"/>
        </w:rPr>
        <w:t xml:space="preserve">they do suffer from certain drawbacks. </w:t>
      </w:r>
      <w:r>
        <w:rPr>
          <w:rFonts w:ascii="Arial" w:hAnsi="Arial" w:cs="Arial"/>
          <w:szCs w:val="24"/>
          <w:lang w:val="en-GB"/>
        </w:rPr>
        <w:t>For example, i</w:t>
      </w:r>
      <w:r w:rsidRPr="00547227">
        <w:rPr>
          <w:rFonts w:ascii="Arial" w:hAnsi="Arial" w:cs="Arial"/>
          <w:szCs w:val="24"/>
          <w:lang w:val="en-GB"/>
        </w:rPr>
        <w:t>n marsupials, the koala</w:t>
      </w:r>
      <w:r>
        <w:rPr>
          <w:rFonts w:ascii="Arial" w:hAnsi="Arial" w:cs="Arial"/>
          <w:szCs w:val="24"/>
          <w:lang w:val="en-GB"/>
        </w:rPr>
        <w:t>’s</w:t>
      </w:r>
      <w:r w:rsidRPr="00547227">
        <w:rPr>
          <w:rFonts w:ascii="Arial" w:hAnsi="Arial" w:cs="Arial"/>
          <w:szCs w:val="24"/>
          <w:lang w:val="en-GB"/>
        </w:rPr>
        <w:t xml:space="preserve"> (</w:t>
      </w:r>
      <w:r w:rsidRPr="00547227">
        <w:rPr>
          <w:rFonts w:ascii="Arial" w:hAnsi="Arial" w:cs="Arial"/>
          <w:i/>
          <w:szCs w:val="24"/>
          <w:lang w:val="en-GB"/>
        </w:rPr>
        <w:t xml:space="preserve">Phascolarctos </w:t>
      </w:r>
      <w:proofErr w:type="spellStart"/>
      <w:r w:rsidRPr="00547227">
        <w:rPr>
          <w:rFonts w:ascii="Arial" w:hAnsi="Arial" w:cs="Arial"/>
          <w:i/>
          <w:szCs w:val="24"/>
          <w:lang w:val="en-GB"/>
        </w:rPr>
        <w:t>cinereus</w:t>
      </w:r>
      <w:proofErr w:type="spellEnd"/>
      <w:r w:rsidRPr="00547227">
        <w:rPr>
          <w:rFonts w:ascii="Arial" w:hAnsi="Arial" w:cs="Arial"/>
          <w:szCs w:val="24"/>
          <w:lang w:val="en-GB"/>
        </w:rPr>
        <w:t xml:space="preserve">) endocranial cavity is exceptionally large compared to the brain contained in it, comprising only around 60% of the total ECV </w:t>
      </w:r>
      <w:r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547227">
        <w:rPr>
          <w:rFonts w:ascii="Arial" w:hAnsi="Arial" w:cs="Arial"/>
          <w:szCs w:val="24"/>
          <w:lang w:val="en-GB"/>
        </w:rPr>
        <w:fldChar w:fldCharType="separate"/>
      </w:r>
      <w:r w:rsidR="000C17D7">
        <w:rPr>
          <w:rFonts w:ascii="Arial" w:hAnsi="Arial" w:cs="Arial"/>
          <w:noProof/>
          <w:szCs w:val="24"/>
          <w:lang w:val="en-GB"/>
        </w:rPr>
        <w:t>(Taylor, Rühli, Brown, De Miguel, &amp; Henneberg, 2006)</w:t>
      </w:r>
      <w:r w:rsidRPr="00547227">
        <w:rPr>
          <w:rFonts w:ascii="Arial" w:hAnsi="Arial" w:cs="Arial"/>
          <w:szCs w:val="24"/>
          <w:lang w:val="en-GB"/>
        </w:rPr>
        <w:fldChar w:fldCharType="end"/>
      </w:r>
      <w:r w:rsidRPr="00547227">
        <w:rPr>
          <w:rFonts w:ascii="Arial" w:hAnsi="Arial" w:cs="Arial"/>
          <w:szCs w:val="24"/>
          <w:lang w:val="en-GB"/>
        </w:rPr>
        <w:fldChar w:fldCharType="begin" w:fldLock="1"/>
      </w:r>
      <w:r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547227">
        <w:rPr>
          <w:rFonts w:ascii="Arial" w:hAnsi="Arial" w:cs="Arial"/>
          <w:szCs w:val="24"/>
          <w:lang w:val="en-GB"/>
        </w:rPr>
        <w:fldChar w:fldCharType="end"/>
      </w:r>
      <w:r w:rsidRPr="00547227">
        <w:rPr>
          <w:rFonts w:ascii="Arial" w:hAnsi="Arial" w:cs="Arial"/>
          <w:i/>
          <w:szCs w:val="24"/>
          <w:lang w:val="en-GB"/>
        </w:rPr>
        <w:t xml:space="preserve">.  </w:t>
      </w:r>
      <w:r w:rsidRPr="00547227">
        <w:rPr>
          <w:rFonts w:ascii="Arial" w:hAnsi="Arial" w:cs="Arial"/>
          <w:szCs w:val="24"/>
          <w:lang w:val="en-GB"/>
        </w:rPr>
        <w:t>Therefore, using ECV without correction in such species might lead to the misleading observation that they have very large brains. To our knowledge, no other species in our dataset has such stark discrepancy between ECV and actual brain size.</w:t>
      </w:r>
    </w:p>
    <w:p w14:paraId="57F9D761" w14:textId="77777777" w:rsidR="006D7933" w:rsidRDefault="006D7933" w:rsidP="00F33EB3">
      <w:pPr>
        <w:spacing w:line="480" w:lineRule="auto"/>
        <w:rPr>
          <w:rFonts w:ascii="Arial" w:hAnsi="Arial" w:cs="Arial"/>
          <w:szCs w:val="24"/>
          <w:lang w:val="en-GB"/>
        </w:rPr>
      </w:pPr>
    </w:p>
    <w:p w14:paraId="49931D64" w14:textId="28FDD91E" w:rsidR="00DA68A6" w:rsidRPr="00547227" w:rsidRDefault="008A7BE2" w:rsidP="00F33EB3">
      <w:pPr>
        <w:spacing w:line="480" w:lineRule="auto"/>
        <w:rPr>
          <w:rFonts w:ascii="Arial" w:hAnsi="Arial" w:cs="Arial"/>
          <w:szCs w:val="24"/>
          <w:lang w:val="en-GB"/>
        </w:rPr>
      </w:pPr>
      <w:r>
        <w:rPr>
          <w:rFonts w:ascii="Arial" w:hAnsi="Arial" w:cs="Arial"/>
          <w:szCs w:val="24"/>
          <w:lang w:val="en-GB"/>
        </w:rPr>
        <w:t xml:space="preserve">Moreover, the dataset </w:t>
      </w:r>
      <w:r w:rsidR="009D6717" w:rsidRPr="00547227">
        <w:rPr>
          <w:rFonts w:ascii="Arial" w:hAnsi="Arial" w:cs="Arial"/>
          <w:szCs w:val="24"/>
          <w:lang w:val="en-GB"/>
        </w:rPr>
        <w:t>includes 1</w:t>
      </w:r>
      <w:r>
        <w:rPr>
          <w:rFonts w:ascii="Arial" w:hAnsi="Arial" w:cs="Arial"/>
          <w:szCs w:val="24"/>
          <w:lang w:val="en-GB"/>
        </w:rPr>
        <w:t>6</w:t>
      </w:r>
      <w:r w:rsidR="009D6717" w:rsidRPr="00547227">
        <w:rPr>
          <w:rFonts w:ascii="Arial" w:hAnsi="Arial" w:cs="Arial"/>
          <w:szCs w:val="24"/>
          <w:lang w:val="en-GB"/>
        </w:rPr>
        <w:t xml:space="preserve"> traits</w:t>
      </w:r>
      <w:r>
        <w:rPr>
          <w:rFonts w:ascii="Arial" w:hAnsi="Arial" w:cs="Arial"/>
          <w:szCs w:val="24"/>
          <w:lang w:val="en-GB"/>
        </w:rPr>
        <w:t xml:space="preserve"> chosen so to allow for testing most of the hypothesis about brain </w:t>
      </w:r>
      <w:r w:rsidR="00FC0580">
        <w:rPr>
          <w:rFonts w:ascii="Arial" w:hAnsi="Arial" w:cs="Arial"/>
          <w:szCs w:val="24"/>
          <w:lang w:val="en-GB"/>
        </w:rPr>
        <w:t>variation</w:t>
      </w:r>
      <w:r>
        <w:rPr>
          <w:rFonts w:ascii="Arial" w:hAnsi="Arial" w:cs="Arial"/>
          <w:szCs w:val="24"/>
          <w:lang w:val="en-GB"/>
        </w:rPr>
        <w:t xml:space="preserve"> </w:t>
      </w:r>
      <w:r w:rsidRPr="00547227">
        <w:rPr>
          <w:rFonts w:ascii="Arial" w:hAnsi="Arial" w:cs="Arial"/>
          <w:szCs w:val="24"/>
          <w:lang w:val="en-GB"/>
        </w:rPr>
        <w:t>(See table for</w:t>
      </w:r>
      <w:r>
        <w:rPr>
          <w:rFonts w:ascii="Arial" w:hAnsi="Arial" w:cs="Arial"/>
          <w:szCs w:val="24"/>
          <w:lang w:val="en-GB"/>
        </w:rPr>
        <w:t xml:space="preserve"> traits and</w:t>
      </w:r>
      <w:r w:rsidRPr="00547227">
        <w:rPr>
          <w:rFonts w:ascii="Arial" w:hAnsi="Arial" w:cs="Arial"/>
          <w:szCs w:val="24"/>
          <w:lang w:val="en-GB"/>
        </w:rPr>
        <w:t xml:space="preserve"> sources).</w:t>
      </w:r>
      <w:r w:rsidR="009D6717" w:rsidRPr="00547227">
        <w:rPr>
          <w:rFonts w:ascii="Arial" w:hAnsi="Arial" w:cs="Arial"/>
          <w:szCs w:val="24"/>
          <w:lang w:val="en-GB"/>
        </w:rPr>
        <w:t xml:space="preserv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242FB5">
        <w:rPr>
          <w:rFonts w:ascii="Arial" w:hAnsi="Arial" w:cs="Arial"/>
          <w:szCs w:val="24"/>
          <w:lang w:val="en-GB"/>
        </w:rPr>
        <w:t xml:space="preserve">The full dataset used can be found </w:t>
      </w:r>
      <w:r>
        <w:rPr>
          <w:rFonts w:ascii="Arial" w:hAnsi="Arial" w:cs="Arial"/>
          <w:szCs w:val="24"/>
          <w:lang w:val="en-GB"/>
        </w:rPr>
        <w:t xml:space="preserve">both as Supplement herein and on </w:t>
      </w:r>
      <w:proofErr w:type="spellStart"/>
      <w:r>
        <w:rPr>
          <w:rFonts w:ascii="Arial" w:hAnsi="Arial" w:cs="Arial"/>
          <w:szCs w:val="24"/>
          <w:lang w:val="en-GB"/>
        </w:rPr>
        <w:t>Github</w:t>
      </w:r>
      <w:proofErr w:type="spellEnd"/>
      <w:r w:rsidR="00C51857">
        <w:rPr>
          <w:rFonts w:ascii="Arial" w:hAnsi="Arial" w:cs="Arial"/>
          <w:szCs w:val="24"/>
          <w:lang w:val="en-GB"/>
        </w:rPr>
        <w:t>.</w:t>
      </w:r>
    </w:p>
    <w:p w14:paraId="2BDB6C95" w14:textId="2583925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t>
      </w:r>
    </w:p>
    <w:p w14:paraId="1BE14F25"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lastRenderedPageBreak/>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DA60F11"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Phylogeny</w:t>
      </w:r>
    </w:p>
    <w:p w14:paraId="715F6795" w14:textId="3AC4081A" w:rsidR="00A96F5D" w:rsidRDefault="00152BEF" w:rsidP="00F33EB3">
      <w:pPr>
        <w:spacing w:line="480" w:lineRule="auto"/>
        <w:rPr>
          <w:ins w:id="2" w:author="uqvweisb_local" w:date="2019-08-29T14:32:00Z"/>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 xml:space="preserve">s using an </w:t>
      </w:r>
      <w:proofErr w:type="spellStart"/>
      <w:r w:rsidRPr="00547227">
        <w:rPr>
          <w:rFonts w:ascii="Arial" w:hAnsi="Arial" w:cs="Arial"/>
          <w:szCs w:val="24"/>
          <w:lang w:val="en-GB"/>
        </w:rPr>
        <w:t>ultrametric</w:t>
      </w:r>
      <w:proofErr w:type="spellEnd"/>
      <w:r w:rsidRPr="00547227">
        <w:rPr>
          <w:rFonts w:ascii="Arial" w:hAnsi="Arial" w:cs="Arial"/>
          <w:szCs w:val="24"/>
          <w:lang w:val="en-GB"/>
        </w:rPr>
        <w:t xml:space="preserve">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exception of the </w:t>
      </w:r>
      <w:r w:rsidR="00B2408D">
        <w:rPr>
          <w:rFonts w:ascii="Arial" w:hAnsi="Arial" w:cs="Arial"/>
          <w:szCs w:val="24"/>
          <w:lang w:val="en-GB"/>
        </w:rPr>
        <w:t xml:space="preserve">extinct </w:t>
      </w:r>
      <w:proofErr w:type="spellStart"/>
      <w:r w:rsidR="00547227" w:rsidRPr="00547227">
        <w:rPr>
          <w:rFonts w:ascii="Arial" w:hAnsi="Arial" w:cs="Arial"/>
          <w:szCs w:val="24"/>
          <w:lang w:val="en-GB"/>
        </w:rPr>
        <w:t>Thylacine</w:t>
      </w:r>
      <w:proofErr w:type="spellEnd"/>
      <w:r w:rsidR="00547227" w:rsidRPr="00547227">
        <w:rPr>
          <w:rFonts w:ascii="Arial" w:hAnsi="Arial" w:cs="Arial"/>
          <w:szCs w:val="24"/>
          <w:lang w:val="en-GB"/>
        </w:rPr>
        <w:t>)</w:t>
      </w:r>
      <w:r w:rsidRPr="00547227">
        <w:rPr>
          <w:rFonts w:ascii="Arial" w:hAnsi="Arial" w:cs="Arial"/>
          <w:szCs w:val="24"/>
          <w:lang w:val="en-GB"/>
        </w:rPr>
        <w:t xml:space="preserve"> obtained from Time Tree</w:t>
      </w:r>
      <w:r w:rsidR="00B2408D">
        <w:rPr>
          <w:rFonts w:ascii="Arial" w:hAnsi="Arial" w:cs="Arial"/>
          <w:szCs w:val="24"/>
          <w:lang w:val="en-GB"/>
        </w:rPr>
        <w:t>. This was deemed appropriate because the tree provided full coverage of all species investigated, using for most taxa the recent marsupial phylogeny of Mitchell et al.</w:t>
      </w:r>
    </w:p>
    <w:p w14:paraId="569CC3BC" w14:textId="2A085A50"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The tree had 12 branches with length of 0 (used as means for resolving pol</w:t>
      </w:r>
      <w:r w:rsidR="00B2408D">
        <w:rPr>
          <w:rFonts w:ascii="Arial" w:hAnsi="Arial" w:cs="Arial"/>
          <w:szCs w:val="24"/>
          <w:lang w:val="en-GB"/>
        </w:rPr>
        <w:t>y</w:t>
      </w:r>
      <w:r w:rsidRPr="00547227">
        <w:rPr>
          <w:rFonts w:ascii="Arial" w:hAnsi="Arial" w:cs="Arial"/>
          <w:szCs w:val="24"/>
          <w:lang w:val="en-GB"/>
        </w:rPr>
        <w:t>tomies), which due to the requirements of some of the approaches had to be resolved. We 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 xml:space="preserve">the package </w:t>
      </w:r>
      <w:proofErr w:type="spellStart"/>
      <w:r w:rsidRPr="00547227">
        <w:rPr>
          <w:rFonts w:ascii="Arial" w:hAnsi="Arial" w:cs="Arial"/>
          <w:szCs w:val="24"/>
          <w:lang w:val="en-GB"/>
        </w:rPr>
        <w:t>phytools</w:t>
      </w:r>
      <w:proofErr w:type="spellEnd"/>
      <w:r w:rsidR="006B7751">
        <w:rPr>
          <w:rFonts w:ascii="Arial" w:hAnsi="Arial" w:cs="Arial"/>
          <w:szCs w:val="24"/>
          <w:lang w:val="en-GB"/>
        </w:rPr>
        <w:t xml:space="preserve"> (</w:t>
      </w:r>
      <w:r w:rsidR="00FC0580">
        <w:rPr>
          <w:rFonts w:ascii="Arial" w:hAnsi="Arial" w:cs="Arial"/>
          <w:szCs w:val="24"/>
          <w:lang w:val="en-GB"/>
        </w:rPr>
        <w:t>cite the Tail paper</w:t>
      </w:r>
      <w:r w:rsidR="006B7751">
        <w:rPr>
          <w:rFonts w:ascii="Arial" w:hAnsi="Arial" w:cs="Arial"/>
          <w:szCs w:val="24"/>
          <w:lang w:val="en-GB"/>
        </w:rPr>
        <w:t>)</w:t>
      </w:r>
      <w:r w:rsidRPr="00547227">
        <w:rPr>
          <w:rFonts w:ascii="Arial" w:hAnsi="Arial" w:cs="Arial"/>
          <w:szCs w:val="24"/>
          <w:lang w:val="en-GB"/>
        </w:rPr>
        <w:t>.</w:t>
      </w:r>
    </w:p>
    <w:p w14:paraId="570DE4DA"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14:paraId="766B9F17"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F35945A" w14:textId="3B494536"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xml:space="preserve">,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w:t>
      </w:r>
      <w:r w:rsidRPr="00547227">
        <w:rPr>
          <w:rFonts w:ascii="Arial" w:hAnsi="Arial" w:cs="Arial"/>
          <w:szCs w:val="24"/>
          <w:lang w:val="en-GB"/>
        </w:rPr>
        <w:lastRenderedPageBreak/>
        <w:t>distribution, such model introduces considerable stochastic variation, simulated by a Markov chain Monte Carlo procedure.</w:t>
      </w:r>
    </w:p>
    <w:p w14:paraId="75892DA3" w14:textId="0B64CA5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w:t>
      </w:r>
      <w:r w:rsidR="007722B8">
        <w:rPr>
          <w:rFonts w:ascii="Arial" w:hAnsi="Arial" w:cs="Arial"/>
          <w:szCs w:val="24"/>
          <w:lang w:val="en-GB"/>
        </w:rPr>
        <w:t>are</w:t>
      </w:r>
      <w:r w:rsidR="007722B8" w:rsidRPr="00547227">
        <w:rPr>
          <w:rFonts w:ascii="Arial" w:hAnsi="Arial" w:cs="Arial"/>
          <w:szCs w:val="24"/>
          <w:lang w:val="en-GB"/>
        </w:rPr>
        <w:t xml:space="preserve"> </w:t>
      </w:r>
      <w:r w:rsidRPr="00547227">
        <w:rPr>
          <w:rFonts w:ascii="Arial" w:hAnsi="Arial" w:cs="Arial"/>
          <w:szCs w:val="24"/>
          <w:lang w:val="en-GB"/>
        </w:rPr>
        <w:t xml:space="preserve">imputed based on </w:t>
      </w:r>
      <w:r w:rsidR="00417D65">
        <w:rPr>
          <w:rFonts w:ascii="Arial" w:hAnsi="Arial" w:cs="Arial"/>
          <w:szCs w:val="24"/>
          <w:lang w:val="en-GB"/>
        </w:rPr>
        <w:t xml:space="preserve">several </w:t>
      </w:r>
      <w:r w:rsidRPr="00547227">
        <w:rPr>
          <w:rFonts w:ascii="Arial" w:hAnsi="Arial" w:cs="Arial"/>
          <w:szCs w:val="24"/>
          <w:lang w:val="en-GB"/>
        </w:rPr>
        <w:t xml:space="preserve">values observed elsewhere in the set, so they are usually realistic. The pattern of missing values in our dataset is reported in the supplementary material. We have variables with 0 missing values - brain size, body size, origin, </w:t>
      </w:r>
      <w:proofErr w:type="spellStart"/>
      <w:r w:rsidRPr="00547227">
        <w:rPr>
          <w:rFonts w:ascii="Arial" w:hAnsi="Arial" w:cs="Arial"/>
          <w:szCs w:val="24"/>
          <w:lang w:val="en-GB"/>
        </w:rPr>
        <w:t>diurnality</w:t>
      </w:r>
      <w:proofErr w:type="spellEnd"/>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w:t>
      </w:r>
      <w:proofErr w:type="gramStart"/>
      <w:r w:rsidRPr="00547227">
        <w:rPr>
          <w:rFonts w:ascii="Arial" w:hAnsi="Arial" w:cs="Arial"/>
          <w:szCs w:val="24"/>
          <w:lang w:val="en-GB"/>
        </w:rPr>
        <w:t xml:space="preserve">missing,  </w:t>
      </w:r>
      <w:proofErr w:type="spellStart"/>
      <w:r w:rsidRPr="00547227">
        <w:rPr>
          <w:rFonts w:ascii="Arial" w:hAnsi="Arial" w:cs="Arial"/>
          <w:szCs w:val="24"/>
          <w:lang w:val="en-GB"/>
        </w:rPr>
        <w:t>i.e</w:t>
      </w:r>
      <w:proofErr w:type="spellEnd"/>
      <w:proofErr w:type="gramEnd"/>
      <w:r w:rsidRPr="00547227">
        <w:rPr>
          <w:rFonts w:ascii="Arial" w:hAnsi="Arial" w:cs="Arial"/>
          <w:szCs w:val="24"/>
          <w:lang w:val="en-GB"/>
        </w:rPr>
        <w:t xml:space="preserv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2AA8CA9D"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14:paraId="2871C161" w14:textId="1C34EF79"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w:t>
      </w:r>
      <w:proofErr w:type="gramStart"/>
      <w:r w:rsidRPr="00547227">
        <w:rPr>
          <w:rFonts w:ascii="Arial" w:hAnsi="Arial" w:cs="Arial"/>
          <w:szCs w:val="24"/>
          <w:lang w:val="en-GB"/>
        </w:rPr>
        <w:t>final results</w:t>
      </w:r>
      <w:proofErr w:type="gramEnd"/>
      <w:r w:rsidRPr="00547227">
        <w:rPr>
          <w:rFonts w:ascii="Arial" w:hAnsi="Arial" w:cs="Arial"/>
          <w:szCs w:val="24"/>
          <w:lang w:val="en-GB"/>
        </w:rPr>
        <w:t xml:space="preserve"> were pooled from all twenty-five imputations</w:t>
      </w:r>
      <w:r w:rsidR="009B27B1">
        <w:rPr>
          <w:rFonts w:ascii="Arial" w:hAnsi="Arial" w:cs="Arial"/>
          <w:szCs w:val="24"/>
          <w:lang w:val="en-GB"/>
        </w:rPr>
        <w:t xml:space="preserve"> using Rubin’s rule (REF)</w:t>
      </w:r>
      <w:r w:rsidRPr="00547227">
        <w:rPr>
          <w:rFonts w:ascii="Arial" w:hAnsi="Arial" w:cs="Arial"/>
          <w:szCs w:val="24"/>
          <w:lang w:val="en-GB"/>
        </w:rPr>
        <w:t xml:space="preserve">. </w:t>
      </w:r>
    </w:p>
    <w:p w14:paraId="3CE4EEEC" w14:textId="77777777" w:rsidR="001239EB" w:rsidRDefault="001239EB" w:rsidP="00F33EB3">
      <w:pPr>
        <w:pStyle w:val="Heading3"/>
        <w:spacing w:line="480" w:lineRule="auto"/>
        <w:rPr>
          <w:rFonts w:ascii="Arial" w:hAnsi="Arial" w:cs="Arial"/>
          <w:lang w:val="en-GB"/>
        </w:rPr>
      </w:pPr>
    </w:p>
    <w:p w14:paraId="5D4EC5EB" w14:textId="30EE3145"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t>Evolutionary mode variation and regime changes</w:t>
      </w:r>
    </w:p>
    <w:p w14:paraId="509FAC92" w14:textId="61FDFEB9" w:rsidR="0003531E" w:rsidRDefault="002629AF" w:rsidP="00F33EB3">
      <w:pPr>
        <w:spacing w:line="480" w:lineRule="auto"/>
        <w:rPr>
          <w:rFonts w:ascii="Arial" w:hAnsi="Arial" w:cs="Arial"/>
          <w:szCs w:val="24"/>
          <w:lang w:val="en-GB"/>
        </w:rPr>
      </w:pPr>
      <w:r>
        <w:rPr>
          <w:rFonts w:ascii="Arial" w:hAnsi="Arial" w:cs="Arial"/>
          <w:szCs w:val="24"/>
          <w:lang w:val="en-GB"/>
        </w:rPr>
        <w:t xml:space="preserve">To assess the suggestion of </w:t>
      </w:r>
      <w:proofErr w:type="spellStart"/>
      <w:r w:rsidR="00C51857">
        <w:rPr>
          <w:rFonts w:ascii="Arial" w:hAnsi="Arial" w:cs="Arial"/>
          <w:szCs w:val="24"/>
          <w:lang w:val="en-GB"/>
        </w:rPr>
        <w:t>Weisbecker</w:t>
      </w:r>
      <w:proofErr w:type="spellEnd"/>
      <w:r w:rsidR="00C51857">
        <w:rPr>
          <w:rFonts w:ascii="Arial" w:hAnsi="Arial" w:cs="Arial"/>
          <w:szCs w:val="24"/>
          <w:lang w:val="en-GB"/>
        </w:rPr>
        <w:t xml:space="preserve"> et al. </w:t>
      </w:r>
      <w:r w:rsidR="00C51857">
        <w:rPr>
          <w:rFonts w:ascii="Arial" w:hAnsi="Arial" w:cs="Arial"/>
          <w:szCs w:val="24"/>
          <w:lang w:val="en-GB"/>
        </w:rPr>
        <w:fldChar w:fldCharType="begin"/>
      </w:r>
      <w:r w:rsidR="0064194E">
        <w:rPr>
          <w:rFonts w:ascii="Arial" w:hAnsi="Arial" w:cs="Arial"/>
          <w:szCs w:val="24"/>
          <w:lang w:val="en-GB"/>
        </w:rPr>
        <w:instrText xml:space="preserve"> ADDIN EN.CITE &lt;EndNote&gt;&lt;Cite ExcludeAuth="1"&gt;&lt;Author&gt;Weisbecker&lt;/Author&gt;&lt;Year&gt;2015&lt;/Year&gt;&lt;RecNum&gt;122&lt;/RecNum&gt;&lt;DisplayText&gt;(2015)&lt;/DisplayText&gt;&lt;record&gt;&lt;rec-number&gt;122&lt;/rec-number&gt;&lt;foreign-keys&gt;&lt;key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C51857">
        <w:rPr>
          <w:rFonts w:ascii="Arial" w:hAnsi="Arial" w:cs="Arial"/>
          <w:szCs w:val="24"/>
          <w:lang w:val="en-GB"/>
        </w:rPr>
        <w:fldChar w:fldCharType="separate"/>
      </w:r>
      <w:r w:rsidR="0064194E">
        <w:rPr>
          <w:rFonts w:ascii="Arial" w:hAnsi="Arial" w:cs="Arial"/>
          <w:noProof/>
          <w:szCs w:val="24"/>
          <w:lang w:val="en-GB"/>
        </w:rPr>
        <w:t>(2015)</w:t>
      </w:r>
      <w:r w:rsidR="00C51857">
        <w:rPr>
          <w:rFonts w:ascii="Arial" w:hAnsi="Arial" w:cs="Arial"/>
          <w:szCs w:val="24"/>
          <w:lang w:val="en-GB"/>
        </w:rPr>
        <w:fldChar w:fldCharType="end"/>
      </w:r>
      <w:r w:rsidR="00C51857">
        <w:rPr>
          <w:rFonts w:ascii="Arial" w:hAnsi="Arial" w:cs="Arial"/>
          <w:szCs w:val="24"/>
          <w:lang w:val="en-GB"/>
        </w:rPr>
        <w:t xml:space="preserve"> </w:t>
      </w:r>
      <w:r>
        <w:rPr>
          <w:rFonts w:ascii="Arial" w:hAnsi="Arial" w:cs="Arial"/>
          <w:szCs w:val="24"/>
          <w:lang w:val="en-GB"/>
        </w:rPr>
        <w:t xml:space="preserve">that switches to different land masses may change patterns of marsupial brain evolution, we assessed if </w:t>
      </w:r>
      <w:r>
        <w:rPr>
          <w:rFonts w:ascii="Arial" w:hAnsi="Arial" w:cs="Arial"/>
          <w:szCs w:val="24"/>
          <w:lang w:val="en-GB"/>
        </w:rPr>
        <w:lastRenderedPageBreak/>
        <w:t>differences in evo</w:t>
      </w:r>
      <w:r w:rsidR="0064194E">
        <w:rPr>
          <w:rFonts w:ascii="Arial" w:hAnsi="Arial" w:cs="Arial"/>
          <w:szCs w:val="24"/>
          <w:lang w:val="en-GB"/>
        </w:rPr>
        <w:t>lutionary</w:t>
      </w:r>
      <w:r>
        <w:rPr>
          <w:rFonts w:ascii="Arial" w:hAnsi="Arial" w:cs="Arial"/>
          <w:szCs w:val="24"/>
          <w:lang w:val="en-GB"/>
        </w:rPr>
        <w:t xml:space="preserve"> mode o</w:t>
      </w:r>
      <w:r w:rsidR="0064194E">
        <w:rPr>
          <w:rFonts w:ascii="Arial" w:hAnsi="Arial" w:cs="Arial"/>
          <w:szCs w:val="24"/>
          <w:lang w:val="en-GB"/>
        </w:rPr>
        <w:t>n</w:t>
      </w:r>
      <w:r>
        <w:rPr>
          <w:rFonts w:ascii="Arial" w:hAnsi="Arial" w:cs="Arial"/>
          <w:szCs w:val="24"/>
          <w:lang w:val="en-GB"/>
        </w:rPr>
        <w:t xml:space="preserve"> brain/body mass evolution regimes occurred in Australian, New</w:t>
      </w:r>
      <w:r w:rsidR="0064194E">
        <w:rPr>
          <w:rFonts w:ascii="Arial" w:hAnsi="Arial" w:cs="Arial"/>
          <w:szCs w:val="24"/>
          <w:lang w:val="en-GB"/>
        </w:rPr>
        <w:t xml:space="preserve"> </w:t>
      </w:r>
      <w:r>
        <w:rPr>
          <w:rFonts w:ascii="Arial" w:hAnsi="Arial" w:cs="Arial"/>
          <w:szCs w:val="24"/>
          <w:lang w:val="en-GB"/>
        </w:rPr>
        <w:t xml:space="preserve">Guinean, and American marsupials. </w:t>
      </w:r>
      <w:r w:rsidR="00F33EB3" w:rsidRPr="00547227">
        <w:rPr>
          <w:rFonts w:ascii="Arial" w:hAnsi="Arial" w:cs="Arial"/>
          <w:szCs w:val="24"/>
          <w:lang w:val="en-GB"/>
        </w:rPr>
        <w:t>To investigate if changes in evolutionary mode</w:t>
      </w:r>
      <w:r w:rsidR="008A5F77">
        <w:rPr>
          <w:rFonts w:ascii="Arial" w:hAnsi="Arial" w:cs="Arial"/>
          <w:szCs w:val="24"/>
          <w:lang w:val="en-GB"/>
        </w:rPr>
        <w:t xml:space="preserve"> (i.e. whether Brownian motion or a specific optima-driven mode of evolution occurs)</w:t>
      </w:r>
      <w:r w:rsidR="00F33EB3" w:rsidRPr="00547227">
        <w:rPr>
          <w:rFonts w:ascii="Arial" w:hAnsi="Arial" w:cs="Arial"/>
          <w:szCs w:val="24"/>
          <w:lang w:val="en-GB"/>
        </w:rPr>
        <w:t xml:space="preserve"> </w:t>
      </w:r>
      <w:r w:rsidR="00FC0580">
        <w:rPr>
          <w:rFonts w:ascii="Arial" w:hAnsi="Arial" w:cs="Arial"/>
          <w:szCs w:val="24"/>
          <w:lang w:val="en-GB"/>
        </w:rPr>
        <w:t>and</w:t>
      </w:r>
      <w:r w:rsidR="00F33EB3" w:rsidRPr="00547227">
        <w:rPr>
          <w:rFonts w:ascii="Arial" w:hAnsi="Arial" w:cs="Arial"/>
          <w:szCs w:val="24"/>
          <w:lang w:val="en-GB"/>
        </w:rPr>
        <w:t xml:space="preserve"> particularly</w:t>
      </w:r>
      <w:r w:rsidR="0094680A">
        <w:rPr>
          <w:rFonts w:ascii="Arial" w:hAnsi="Arial" w:cs="Arial"/>
          <w:szCs w:val="24"/>
          <w:lang w:val="en-GB"/>
        </w:rPr>
        <w:t xml:space="preserve"> if</w:t>
      </w:r>
      <w:r w:rsidR="00F33EB3" w:rsidRPr="00547227">
        <w:rPr>
          <w:rFonts w:ascii="Arial" w:hAnsi="Arial" w:cs="Arial"/>
          <w:szCs w:val="24"/>
          <w:lang w:val="en-GB"/>
        </w:rPr>
        <w:t xml:space="preserve"> the deepest split in the marsupial tree (Ameri-</w:t>
      </w:r>
      <w:r w:rsidR="0064194E">
        <w:rPr>
          <w:rFonts w:ascii="Arial" w:hAnsi="Arial" w:cs="Arial"/>
          <w:szCs w:val="24"/>
          <w:lang w:val="en-GB"/>
        </w:rPr>
        <w:t xml:space="preserve"> </w:t>
      </w:r>
      <w:r w:rsidR="00F33EB3" w:rsidRPr="00547227">
        <w:rPr>
          <w:rFonts w:ascii="Arial" w:hAnsi="Arial" w:cs="Arial"/>
          <w:szCs w:val="24"/>
          <w:lang w:val="en-GB"/>
        </w:rPr>
        <w:t xml:space="preserve">vs. </w:t>
      </w:r>
      <w:proofErr w:type="spellStart"/>
      <w:r w:rsidR="00F33EB3" w:rsidRPr="00547227">
        <w:rPr>
          <w:rFonts w:ascii="Arial" w:hAnsi="Arial" w:cs="Arial"/>
          <w:szCs w:val="24"/>
          <w:lang w:val="en-GB"/>
        </w:rPr>
        <w:t>Australidelphia</w:t>
      </w:r>
      <w:proofErr w:type="spellEnd"/>
      <w:r w:rsidR="00F33EB3" w:rsidRPr="00547227">
        <w:rPr>
          <w:rFonts w:ascii="Arial" w:hAnsi="Arial" w:cs="Arial"/>
          <w:szCs w:val="24"/>
          <w:lang w:val="en-GB"/>
        </w:rPr>
        <w:t>)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w:t>
      </w:r>
      <w:r w:rsidR="0094680A">
        <w:rPr>
          <w:rFonts w:ascii="Arial" w:hAnsi="Arial" w:cs="Arial"/>
          <w:szCs w:val="24"/>
          <w:lang w:val="en-GB"/>
        </w:rPr>
        <w:t xml:space="preserve">the function </w:t>
      </w:r>
      <w:proofErr w:type="spellStart"/>
      <w:r w:rsidR="00F32C9E" w:rsidRPr="00547227">
        <w:rPr>
          <w:rFonts w:ascii="Arial" w:hAnsi="Arial" w:cs="Arial"/>
          <w:szCs w:val="24"/>
          <w:lang w:val="en-GB"/>
        </w:rPr>
        <w:t>fas</w:t>
      </w:r>
      <w:r w:rsidR="00547227">
        <w:rPr>
          <w:rFonts w:ascii="Arial" w:hAnsi="Arial" w:cs="Arial"/>
          <w:szCs w:val="24"/>
          <w:lang w:val="en-GB"/>
        </w:rPr>
        <w:t>t</w:t>
      </w:r>
      <w:r w:rsidR="00F32C9E" w:rsidRPr="00547227">
        <w:rPr>
          <w:rFonts w:ascii="Arial" w:hAnsi="Arial" w:cs="Arial"/>
          <w:szCs w:val="24"/>
          <w:lang w:val="en-GB"/>
        </w:rPr>
        <w:t>BM</w:t>
      </w:r>
      <w:proofErr w:type="spellEnd"/>
      <w:r w:rsidR="00F32C9E" w:rsidRPr="00547227">
        <w:rPr>
          <w:rFonts w:ascii="Arial" w:hAnsi="Arial" w:cs="Arial"/>
          <w:szCs w:val="24"/>
          <w:lang w:val="en-GB"/>
        </w:rPr>
        <w:t xml:space="preserve"> from the </w:t>
      </w:r>
      <w:proofErr w:type="spellStart"/>
      <w:r w:rsidR="00F32C9E" w:rsidRPr="00547227">
        <w:rPr>
          <w:rFonts w:ascii="Arial" w:hAnsi="Arial" w:cs="Arial"/>
          <w:szCs w:val="24"/>
          <w:lang w:val="en-GB"/>
        </w:rPr>
        <w:t>geiger</w:t>
      </w:r>
      <w:proofErr w:type="spellEnd"/>
      <w:r w:rsidR="00F32C9E" w:rsidRPr="00547227">
        <w:rPr>
          <w:rFonts w:ascii="Arial" w:hAnsi="Arial" w:cs="Arial"/>
          <w:szCs w:val="24"/>
          <w:lang w:val="en-GB"/>
        </w:rPr>
        <w:t xml:space="preserve"> package, </w:t>
      </w:r>
    </w:p>
    <w:p w14:paraId="060CA441" w14:textId="2DE58D70" w:rsidR="00152BEF" w:rsidRPr="00547227" w:rsidRDefault="00C029CA" w:rsidP="00455C1A">
      <w:pPr>
        <w:pStyle w:val="Heading3"/>
        <w:tabs>
          <w:tab w:val="left" w:pos="3590"/>
        </w:tabs>
        <w:spacing w:line="480" w:lineRule="auto"/>
        <w:rPr>
          <w:rFonts w:ascii="Arial" w:hAnsi="Arial" w:cs="Arial"/>
          <w:lang w:val="en-GB"/>
        </w:rPr>
      </w:pPr>
      <w:r>
        <w:rPr>
          <w:rFonts w:ascii="Arial" w:hAnsi="Arial" w:cs="Arial"/>
          <w:lang w:val="en-GB"/>
        </w:rPr>
        <w:t xml:space="preserve">Model assessment </w:t>
      </w:r>
      <w:r w:rsidR="00455C1A">
        <w:rPr>
          <w:rFonts w:ascii="Arial" w:hAnsi="Arial" w:cs="Arial"/>
          <w:lang w:val="en-GB"/>
        </w:rPr>
        <w:tab/>
      </w:r>
    </w:p>
    <w:p w14:paraId="5C79CEE0" w14:textId="74EB2FDB" w:rsidR="00AD2DF6" w:rsidRDefault="00152BEF" w:rsidP="00F33EB3">
      <w:pPr>
        <w:spacing w:line="480" w:lineRule="auto"/>
        <w:rPr>
          <w:ins w:id="3" w:author="uqvweisb_local" w:date="2019-08-29T13:41:00Z"/>
          <w:rFonts w:ascii="Arial" w:hAnsi="Arial" w:cs="Arial"/>
          <w:szCs w:val="24"/>
          <w:lang w:val="en-GB"/>
        </w:rPr>
      </w:pPr>
      <w:r w:rsidRPr="00547227">
        <w:rPr>
          <w:rFonts w:ascii="Arial" w:hAnsi="Arial" w:cs="Arial"/>
          <w:szCs w:val="24"/>
          <w:lang w:val="en-GB"/>
        </w:rPr>
        <w:t xml:space="preserve">Due to its convenient wrapper functions we used the package </w:t>
      </w:r>
      <w:proofErr w:type="spellStart"/>
      <w:r w:rsidRPr="00547227">
        <w:rPr>
          <w:rFonts w:ascii="Arial" w:hAnsi="Arial" w:cs="Arial"/>
          <w:szCs w:val="24"/>
          <w:lang w:val="en-GB"/>
        </w:rPr>
        <w:t>mulTree</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datasets.</w:t>
      </w:r>
      <w:r w:rsidR="00D7298A">
        <w:rPr>
          <w:rFonts w:ascii="Arial" w:hAnsi="Arial" w:cs="Arial"/>
          <w:szCs w:val="24"/>
          <w:lang w:val="en-GB"/>
        </w:rPr>
        <w:t xml:space="preserve"> </w:t>
      </w:r>
      <w:r w:rsidRPr="00547227">
        <w:rPr>
          <w:rFonts w:ascii="Arial" w:hAnsi="Arial" w:cs="Arial"/>
          <w:szCs w:val="24"/>
          <w:lang w:val="en-GB"/>
        </w:rPr>
        <w:t xml:space="preserve">We ran the MCMC for 1 000 042 iterations, with burn in of the first 150 000 iterations, and sampling rate of 250. </w:t>
      </w:r>
      <w:r w:rsidR="00365BFD" w:rsidRPr="00547227">
        <w:rPr>
          <w:rFonts w:ascii="Arial" w:hAnsi="Arial" w:cs="Arial"/>
          <w:szCs w:val="24"/>
          <w:lang w:val="en-GB"/>
        </w:rPr>
        <w:t xml:space="preserve">All priors were set to uniform and uninformative, which </w:t>
      </w:r>
      <w:r w:rsidR="00417D65">
        <w:rPr>
          <w:rFonts w:ascii="Arial" w:hAnsi="Arial" w:cs="Arial"/>
          <w:szCs w:val="24"/>
          <w:lang w:val="en-GB"/>
        </w:rPr>
        <w:t>assumes</w:t>
      </w:r>
      <w:r w:rsidR="00417D65" w:rsidRPr="00547227">
        <w:rPr>
          <w:rFonts w:ascii="Arial" w:hAnsi="Arial" w:cs="Arial"/>
          <w:szCs w:val="24"/>
          <w:lang w:val="en-GB"/>
        </w:rPr>
        <w:t xml:space="preserve"> </w:t>
      </w:r>
      <w:r w:rsidR="00365BFD" w:rsidRPr="00547227">
        <w:rPr>
          <w:rFonts w:ascii="Arial" w:hAnsi="Arial" w:cs="Arial"/>
          <w:szCs w:val="24"/>
          <w:lang w:val="en-GB"/>
        </w:rPr>
        <w:t xml:space="preserve">that all values of the parameters are equally likely. </w:t>
      </w:r>
      <w:r w:rsidRPr="00547227">
        <w:rPr>
          <w:rFonts w:ascii="Arial" w:hAnsi="Arial" w:cs="Arial"/>
          <w:szCs w:val="24"/>
          <w:lang w:val="en-GB"/>
        </w:rPr>
        <w:t>Each model was run on 2 chains which produced an effective sample size of at least 3000 and all converged successfully (Gelman-Rubin criterion &lt; 1.1).</w:t>
      </w:r>
      <w:r w:rsidR="00D7298A">
        <w:rPr>
          <w:rFonts w:ascii="Arial" w:hAnsi="Arial" w:cs="Arial"/>
          <w:szCs w:val="24"/>
          <w:lang w:val="en-GB"/>
        </w:rPr>
        <w:t xml:space="preserve"> Subsequently, the results from all 50 model runs (25 datasets on 2 chains) were pooled using</w:t>
      </w:r>
      <w:r w:rsidR="00181FDC">
        <w:rPr>
          <w:rFonts w:ascii="Arial" w:hAnsi="Arial" w:cs="Arial"/>
          <w:szCs w:val="24"/>
          <w:lang w:val="en-GB"/>
        </w:rPr>
        <w:t xml:space="preserve"> the Rubin’s rule (REFERENCE).</w:t>
      </w:r>
      <w:r w:rsidR="00AD2DF6">
        <w:rPr>
          <w:rFonts w:ascii="Arial" w:hAnsi="Arial" w:cs="Arial"/>
          <w:szCs w:val="24"/>
          <w:lang w:val="en-GB"/>
        </w:rPr>
        <w:t xml:space="preserve"> </w:t>
      </w:r>
      <w:r w:rsidR="004F3AC6">
        <w:rPr>
          <w:rFonts w:ascii="Arial" w:hAnsi="Arial" w:cs="Arial"/>
          <w:szCs w:val="24"/>
          <w:lang w:val="en-GB"/>
        </w:rPr>
        <w:t xml:space="preserve">Finally, the fit of all models to explain brain size was compared using </w:t>
      </w:r>
      <w:r w:rsidR="0064194E">
        <w:rPr>
          <w:rFonts w:ascii="Arial" w:hAnsi="Arial" w:cs="Arial"/>
          <w:szCs w:val="24"/>
          <w:lang w:val="en-GB"/>
        </w:rPr>
        <w:t>heritability and BIC</w:t>
      </w:r>
      <w:ins w:id="4" w:author="uqvweisb_local" w:date="2019-08-29T14:55:00Z">
        <w:r w:rsidR="00A929E1">
          <w:rPr>
            <w:rFonts w:ascii="Arial" w:hAnsi="Arial" w:cs="Arial"/>
            <w:szCs w:val="24"/>
            <w:lang w:val="en-GB"/>
          </w:rPr>
          <w:t>.</w:t>
        </w:r>
      </w:ins>
      <w:bookmarkStart w:id="5" w:name="_GoBack"/>
      <w:bookmarkEnd w:id="5"/>
    </w:p>
    <w:p w14:paraId="04C779B4" w14:textId="36033900" w:rsidR="002F3CCA" w:rsidRPr="00547227" w:rsidDel="00C13722" w:rsidRDefault="002F3CCA" w:rsidP="00F33EB3">
      <w:pPr>
        <w:spacing w:line="480" w:lineRule="auto"/>
        <w:rPr>
          <w:del w:id="6" w:author="uqvweisb_local" w:date="2019-08-29T13:41:00Z"/>
          <w:rFonts w:ascii="Arial" w:hAnsi="Arial" w:cs="Arial"/>
          <w:szCs w:val="24"/>
          <w:lang w:val="en-GB"/>
        </w:rPr>
      </w:pPr>
    </w:p>
    <w:p w14:paraId="1895869D" w14:textId="77777777" w:rsidR="00547227" w:rsidRPr="00547227" w:rsidRDefault="00547227" w:rsidP="00F32C9E">
      <w:pPr>
        <w:rPr>
          <w:rFonts w:ascii="Arial" w:hAnsi="Arial" w:cs="Arial"/>
          <w:lang w:val="en-GB"/>
        </w:rPr>
      </w:pPr>
    </w:p>
    <w:p w14:paraId="3B59E30B"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0267E4B5"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5A1A5E3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6BDA0B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13CB3F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774A83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00ABCE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7F82D58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09C8C0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Brain</w:t>
            </w:r>
          </w:p>
        </w:tc>
        <w:tc>
          <w:tcPr>
            <w:tcW w:w="3134" w:type="dxa"/>
            <w:tcBorders>
              <w:top w:val="single" w:sz="4" w:space="0" w:color="auto"/>
              <w:left w:val="single" w:sz="4" w:space="0" w:color="auto"/>
              <w:bottom w:val="single" w:sz="4" w:space="0" w:color="auto"/>
              <w:right w:val="single" w:sz="4" w:space="0" w:color="auto"/>
            </w:tcBorders>
            <w:hideMark/>
          </w:tcPr>
          <w:p w14:paraId="50B4515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30A05E6D"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135358D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10CFC79E"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946EEE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1147801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F08BA7A"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0CE6E44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Flannery, 2013; Myers et al., 2006; van Dyck, Gynther, &amp; Baker, 2013; Weisbecker, Ashwell, &amp; Fisher, 2013)</w:t>
            </w:r>
            <w:r w:rsidRPr="00547227">
              <w:rPr>
                <w:rFonts w:ascii="Arial" w:hAnsi="Arial" w:cs="Arial"/>
                <w:szCs w:val="24"/>
                <w:lang w:val="en-GB"/>
              </w:rPr>
              <w:fldChar w:fldCharType="end"/>
            </w:r>
          </w:p>
        </w:tc>
      </w:tr>
      <w:tr w:rsidR="0016379F" w:rsidRPr="00547227" w14:paraId="187ED61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29B3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Origin</w:t>
            </w:r>
          </w:p>
        </w:tc>
        <w:tc>
          <w:tcPr>
            <w:tcW w:w="3134" w:type="dxa"/>
            <w:tcBorders>
              <w:top w:val="single" w:sz="4" w:space="0" w:color="auto"/>
              <w:left w:val="single" w:sz="4" w:space="0" w:color="auto"/>
              <w:bottom w:val="single" w:sz="4" w:space="0" w:color="auto"/>
              <w:right w:val="single" w:sz="4" w:space="0" w:color="auto"/>
            </w:tcBorders>
            <w:hideMark/>
          </w:tcPr>
          <w:p w14:paraId="70E1547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0F724E46"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2F317C6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1E1908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4E6D8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370641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0615027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14:paraId="6F0BA2E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C749F4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Highly threatened mammals are known to have larger relative brain </w:t>
            </w:r>
            <w:r w:rsidRPr="00547227">
              <w:rPr>
                <w:rFonts w:ascii="Arial" w:hAnsi="Arial" w:cs="Arial"/>
                <w:szCs w:val="24"/>
                <w:lang w:val="en-GB"/>
              </w:rPr>
              <w:lastRenderedPageBreak/>
              <w:t xml:space="preserve">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110F4548"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(Birdlife International, 2016; van </w:t>
            </w:r>
            <w:r w:rsidR="003A5B27" w:rsidRPr="00547227">
              <w:rPr>
                <w:rFonts w:ascii="Arial" w:hAnsi="Arial" w:cs="Arial"/>
                <w:noProof/>
                <w:szCs w:val="24"/>
                <w:lang w:val="en-GB"/>
              </w:rPr>
              <w:lastRenderedPageBreak/>
              <w:t>Dyck et al., 2013)</w:t>
            </w:r>
            <w:r w:rsidRPr="00547227">
              <w:rPr>
                <w:rFonts w:ascii="Arial" w:hAnsi="Arial" w:cs="Arial"/>
                <w:szCs w:val="24"/>
                <w:lang w:val="en-GB"/>
              </w:rPr>
              <w:fldChar w:fldCharType="end"/>
            </w:r>
          </w:p>
        </w:tc>
      </w:tr>
      <w:tr w:rsidR="0016379F" w:rsidRPr="00547227" w14:paraId="65EE5A00" w14:textId="77777777" w:rsidTr="00365BFD">
        <w:tc>
          <w:tcPr>
            <w:tcW w:w="1762" w:type="dxa"/>
            <w:tcBorders>
              <w:top w:val="single" w:sz="4" w:space="0" w:color="auto"/>
              <w:left w:val="single" w:sz="4" w:space="0" w:color="auto"/>
              <w:bottom w:val="single" w:sz="4" w:space="0" w:color="auto"/>
              <w:right w:val="single" w:sz="4" w:space="0" w:color="auto"/>
            </w:tcBorders>
          </w:tcPr>
          <w:p w14:paraId="15718B4B" w14:textId="77777777"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lastRenderedPageBreak/>
              <w:t>Diurnality</w:t>
            </w:r>
            <w:proofErr w:type="spellEnd"/>
          </w:p>
          <w:p w14:paraId="3FF97B56"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0FD69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74D1F72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360481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2CBB6AF7"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FFA1A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00E9032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062A71D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55F19C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 environment is 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C6DD61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A25542F" w14:textId="77777777" w:rsidTr="00365BFD">
        <w:tc>
          <w:tcPr>
            <w:tcW w:w="1762" w:type="dxa"/>
            <w:tcBorders>
              <w:top w:val="single" w:sz="4" w:space="0" w:color="auto"/>
              <w:left w:val="single" w:sz="4" w:space="0" w:color="auto"/>
              <w:bottom w:val="single" w:sz="4" w:space="0" w:color="auto"/>
              <w:right w:val="single" w:sz="4" w:space="0" w:color="auto"/>
            </w:tcBorders>
          </w:tcPr>
          <w:p w14:paraId="2D035AD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Shelter safety</w:t>
            </w:r>
          </w:p>
          <w:p w14:paraId="74C11DD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FA351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27766CD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39D2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4903D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3F7E4" w14:textId="77777777" w:rsidTr="00365BFD">
        <w:tc>
          <w:tcPr>
            <w:tcW w:w="1762" w:type="dxa"/>
            <w:tcBorders>
              <w:top w:val="single" w:sz="4" w:space="0" w:color="auto"/>
              <w:left w:val="single" w:sz="4" w:space="0" w:color="auto"/>
              <w:bottom w:val="single" w:sz="4" w:space="0" w:color="auto"/>
              <w:right w:val="single" w:sz="4" w:space="0" w:color="auto"/>
            </w:tcBorders>
          </w:tcPr>
          <w:p w14:paraId="551B32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Diet</w:t>
            </w:r>
          </w:p>
          <w:p w14:paraId="0F7F07C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175ADD5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&gt;50% grass/browse, 2 - Seeds, grass, roots, leaves, fruit, invertebrates, 3 - Nectar, fruit, invertebrates, 4 - &gt;50% invertebrate/vertebrate</w:t>
            </w:r>
          </w:p>
          <w:p w14:paraId="13E9862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0CD62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6237C10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76E21298" w14:textId="77777777" w:rsidTr="00365BFD">
        <w:tc>
          <w:tcPr>
            <w:tcW w:w="1762" w:type="dxa"/>
            <w:tcBorders>
              <w:top w:val="single" w:sz="4" w:space="0" w:color="auto"/>
              <w:left w:val="single" w:sz="4" w:space="0" w:color="auto"/>
              <w:bottom w:val="single" w:sz="4" w:space="0" w:color="auto"/>
              <w:right w:val="single" w:sz="4" w:space="0" w:color="auto"/>
            </w:tcBorders>
          </w:tcPr>
          <w:p w14:paraId="1D79B16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14:paraId="6098AD5D"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5C3FB1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12990B6B"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457BE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528521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ECA276A" w14:textId="77777777" w:rsidTr="00365BFD">
        <w:tc>
          <w:tcPr>
            <w:tcW w:w="1762" w:type="dxa"/>
            <w:tcBorders>
              <w:top w:val="single" w:sz="4" w:space="0" w:color="auto"/>
              <w:left w:val="single" w:sz="4" w:space="0" w:color="auto"/>
              <w:bottom w:val="single" w:sz="4" w:space="0" w:color="auto"/>
              <w:right w:val="single" w:sz="4" w:space="0" w:color="auto"/>
            </w:tcBorders>
          </w:tcPr>
          <w:p w14:paraId="59F054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Parental care</w:t>
            </w:r>
          </w:p>
          <w:p w14:paraId="73D50987"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EDB70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537AFDB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0650DE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FD44E3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1B2D4F4" w14:textId="77777777" w:rsidTr="00365BFD">
        <w:tc>
          <w:tcPr>
            <w:tcW w:w="1762" w:type="dxa"/>
            <w:tcBorders>
              <w:top w:val="single" w:sz="4" w:space="0" w:color="auto"/>
              <w:left w:val="single" w:sz="4" w:space="0" w:color="auto"/>
              <w:bottom w:val="single" w:sz="4" w:space="0" w:color="auto"/>
              <w:right w:val="single" w:sz="4" w:space="0" w:color="auto"/>
            </w:tcBorders>
          </w:tcPr>
          <w:p w14:paraId="2C57029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210C6402"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36556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11C0BC0A"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9FA87F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Complex mating systems require more cognitive complexity and </w:t>
            </w:r>
            <w:r w:rsidRPr="00547227">
              <w:rPr>
                <w:rFonts w:ascii="Arial" w:hAnsi="Arial" w:cs="Arial"/>
                <w:szCs w:val="24"/>
                <w:lang w:val="en-GB"/>
              </w:rPr>
              <w:lastRenderedPageBreak/>
              <w:t>usually result in higher parental 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B3E57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Dyck et al., 2013; </w:t>
            </w:r>
            <w:r w:rsidR="003A5B27" w:rsidRPr="00547227">
              <w:rPr>
                <w:rFonts w:ascii="Arial" w:hAnsi="Arial" w:cs="Arial"/>
                <w:noProof/>
                <w:szCs w:val="24"/>
                <w:lang w:val="en-GB"/>
              </w:rPr>
              <w:lastRenderedPageBreak/>
              <w:t>Weisbecker et al., 2015)</w:t>
            </w:r>
            <w:r w:rsidRPr="00547227">
              <w:rPr>
                <w:rFonts w:ascii="Arial" w:hAnsi="Arial" w:cs="Arial"/>
                <w:szCs w:val="24"/>
                <w:lang w:val="en-GB"/>
              </w:rPr>
              <w:fldChar w:fldCharType="end"/>
            </w:r>
          </w:p>
        </w:tc>
      </w:tr>
      <w:tr w:rsidR="0016379F" w:rsidRPr="00547227" w14:paraId="0FF04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4A08F1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E9D9E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FCCC8B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E3C77D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30CEFDE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DAC18B4"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D8A2A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7E3CB4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68F99B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ADC3A0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3F5E3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E3CA7A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07F797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4071F18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6E4A9C6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2643DC4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B68EA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30891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1ABD50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6BC2ABC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07CA11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465C5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FMR</w:t>
            </w:r>
          </w:p>
        </w:tc>
        <w:tc>
          <w:tcPr>
            <w:tcW w:w="3134" w:type="dxa"/>
            <w:tcBorders>
              <w:top w:val="single" w:sz="4" w:space="0" w:color="auto"/>
              <w:left w:val="single" w:sz="4" w:space="0" w:color="auto"/>
              <w:bottom w:val="single" w:sz="4" w:space="0" w:color="auto"/>
              <w:right w:val="single" w:sz="4" w:space="0" w:color="auto"/>
            </w:tcBorders>
            <w:hideMark/>
          </w:tcPr>
          <w:p w14:paraId="1F52590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352D66B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29CB1F4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4E43AFA6"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3DD50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7723A6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DBCEE1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405F232" w14:textId="685F946D"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Torporing</w:t>
            </w:r>
            <w:proofErr w:type="spellEnd"/>
            <w:r w:rsidRPr="00547227">
              <w:rPr>
                <w:rFonts w:ascii="Arial" w:hAnsi="Arial" w:cs="Arial"/>
                <w:szCs w:val="24"/>
                <w:lang w:val="en-GB"/>
              </w:rPr>
              <w:t xml:space="preserve"> has been shown to be costly to the maintenance of large brains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32930D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(Geiser &amp; Körtner, 2010; McNab, 2008; Ruf &amp; Geiser, 2015)</w:t>
            </w:r>
            <w:r w:rsidRPr="00547227">
              <w:rPr>
                <w:rFonts w:ascii="Arial" w:hAnsi="Arial" w:cs="Arial"/>
                <w:szCs w:val="24"/>
                <w:lang w:val="en-GB"/>
              </w:rPr>
              <w:fldChar w:fldCharType="end"/>
            </w:r>
          </w:p>
        </w:tc>
      </w:tr>
      <w:tr w:rsidR="0016379F" w:rsidRPr="00547227" w14:paraId="2D7066F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5B663B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111B8F3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6950F103" w14:textId="031F82AB"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brains in birds and mammals </w:t>
            </w:r>
            <w:r w:rsidR="00AA2E14" w:rsidRPr="00547227">
              <w:rPr>
                <w:rFonts w:ascii="Arial" w:hAnsi="Arial" w:cs="Arial"/>
                <w:szCs w:val="24"/>
                <w:lang w:val="en-GB"/>
              </w:rPr>
              <w:fldChar w:fldCharType="begin"/>
            </w:r>
            <w:r w:rsidR="00E050F7">
              <w:rPr>
                <w:rFonts w:ascii="Arial" w:hAnsi="Arial" w:cs="Arial"/>
                <w:szCs w:val="24"/>
                <w:lang w:val="en-GB"/>
              </w:rPr>
              <w:instrText xml:space="preserve"> ADDIN EN.CITE &lt;EndNote&gt;&lt;Cite&gt;&lt;Author&gt;Iwaniuk&lt;/Author&gt;&lt;Year&gt;2001&lt;/Year&gt;&lt;RecNum&gt;212&lt;/RecNum&gt;&lt;DisplayText&gt;(Iwaniuk et al.,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E050F7">
              <w:rPr>
                <w:rFonts w:ascii="Arial" w:hAnsi="Arial" w:cs="Arial"/>
                <w:noProof/>
                <w:szCs w:val="24"/>
                <w:lang w:val="en-GB"/>
              </w:rPr>
              <w:t>(Iwaniuk et al.,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13AF25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C2B3719" w14:textId="77777777" w:rsidR="00952763" w:rsidRPr="00547227" w:rsidRDefault="00952763" w:rsidP="00F33EB3">
      <w:pPr>
        <w:spacing w:line="480" w:lineRule="auto"/>
        <w:rPr>
          <w:rFonts w:ascii="Arial" w:hAnsi="Arial" w:cs="Arial"/>
          <w:szCs w:val="24"/>
          <w:lang w:val="en-GB"/>
        </w:rPr>
      </w:pPr>
    </w:p>
    <w:p w14:paraId="24A13E4C" w14:textId="30C1F1FE"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58DFB1D7"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18B662D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27FAB4DD"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Acknowledgements</w:t>
      </w:r>
    </w:p>
    <w:p w14:paraId="57F94532" w14:textId="785077D0"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w:t>
      </w:r>
      <w:proofErr w:type="spellStart"/>
      <w:r w:rsidRPr="00547227">
        <w:rPr>
          <w:rFonts w:ascii="Arial" w:hAnsi="Arial" w:cs="Arial"/>
          <w:szCs w:val="24"/>
          <w:lang w:val="en-GB"/>
        </w:rPr>
        <w:t>Guillerme</w:t>
      </w:r>
      <w:proofErr w:type="spellEnd"/>
      <w:r w:rsidRPr="00547227">
        <w:rPr>
          <w:rFonts w:ascii="Arial" w:hAnsi="Arial" w:cs="Arial"/>
          <w:szCs w:val="24"/>
          <w:lang w:val="en-GB"/>
        </w:rPr>
        <w:t xml:space="preserve"> for </w:t>
      </w:r>
      <w:r w:rsidR="00417D65">
        <w:rPr>
          <w:rFonts w:ascii="Arial" w:hAnsi="Arial" w:cs="Arial"/>
          <w:szCs w:val="24"/>
          <w:lang w:val="en-GB"/>
        </w:rPr>
        <w:t>help</w:t>
      </w:r>
      <w:r w:rsidR="00417D65" w:rsidRPr="00547227">
        <w:rPr>
          <w:rFonts w:ascii="Arial" w:hAnsi="Arial" w:cs="Arial"/>
          <w:szCs w:val="24"/>
          <w:lang w:val="en-GB"/>
        </w:rPr>
        <w:t xml:space="preserve"> </w:t>
      </w:r>
      <w:r w:rsidRPr="00547227">
        <w:rPr>
          <w:rFonts w:ascii="Arial" w:hAnsi="Arial" w:cs="Arial"/>
          <w:szCs w:val="24"/>
          <w:lang w:val="en-GB"/>
        </w:rPr>
        <w:t>with programmin</w:t>
      </w:r>
      <w:r w:rsidR="00417D65">
        <w:rPr>
          <w:rFonts w:ascii="Arial" w:hAnsi="Arial" w:cs="Arial"/>
          <w:szCs w:val="24"/>
          <w:lang w:val="en-GB"/>
        </w:rPr>
        <w:t>g</w:t>
      </w:r>
    </w:p>
    <w:p w14:paraId="561C9421" w14:textId="77777777" w:rsidR="00FC0580" w:rsidRPr="00FC0580" w:rsidRDefault="003D0E61" w:rsidP="00FC0580">
      <w:pPr>
        <w:pStyle w:val="EndNoteBibliography"/>
        <w:spacing w:after="0"/>
        <w:ind w:left="720" w:hanging="720"/>
      </w:pPr>
      <w:r w:rsidRPr="00547227">
        <w:rPr>
          <w:rFonts w:ascii="Arial" w:hAnsi="Arial" w:cs="Arial"/>
          <w:szCs w:val="24"/>
          <w:lang w:val="en-GB"/>
        </w:rPr>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FC0580" w:rsidRPr="00FC0580">
        <w:t xml:space="preserve">Abelson, E. S. (2016). Brain size is correlated with endangerment status in mammals. </w:t>
      </w:r>
      <w:r w:rsidR="00FC0580" w:rsidRPr="00FC0580">
        <w:rPr>
          <w:i/>
        </w:rPr>
        <w:t>Proc Biol Sci, 283</w:t>
      </w:r>
      <w:r w:rsidR="00FC0580" w:rsidRPr="00FC0580">
        <w:t>(1825), 20152772. doi:10.1098/rspb.2015.2772</w:t>
      </w:r>
    </w:p>
    <w:p w14:paraId="3E450421" w14:textId="77777777" w:rsidR="00FC0580" w:rsidRPr="00FC0580" w:rsidRDefault="00FC0580" w:rsidP="00FC0580">
      <w:pPr>
        <w:pStyle w:val="EndNoteBibliography"/>
        <w:spacing w:after="0"/>
        <w:ind w:left="720" w:hanging="720"/>
      </w:pPr>
      <w:r w:rsidRPr="00FC0580">
        <w:lastRenderedPageBreak/>
        <w:t xml:space="preserve">Aiello, L. C., &amp; Wheeler, P. (1995). The Expensive-Tissue Hypothesis: The Brain and the Digestive System in Human and Primate Evolution. </w:t>
      </w:r>
      <w:r w:rsidRPr="00FC0580">
        <w:rPr>
          <w:i/>
        </w:rPr>
        <w:t>Current Anthropology, 36</w:t>
      </w:r>
      <w:r w:rsidRPr="00FC0580">
        <w:t>(2), 199-221. doi:10.1086/204350</w:t>
      </w:r>
    </w:p>
    <w:p w14:paraId="65A21F73" w14:textId="77777777" w:rsidR="00FC0580" w:rsidRPr="00FC0580" w:rsidRDefault="00FC0580" w:rsidP="00FC0580">
      <w:pPr>
        <w:pStyle w:val="EndNoteBibliography"/>
        <w:spacing w:after="0"/>
        <w:ind w:left="720" w:hanging="720"/>
      </w:pPr>
      <w:r w:rsidRPr="00FC0580">
        <w:t xml:space="preserve">Ashwell, K. W. (2008). Encephalization of Australian and New Guinean marsupials. </w:t>
      </w:r>
      <w:r w:rsidRPr="00FC0580">
        <w:rPr>
          <w:i/>
        </w:rPr>
        <w:t>Brain Behav Evol, 71</w:t>
      </w:r>
      <w:r w:rsidRPr="00FC0580">
        <w:t>(3), 181-199. doi:10.1159/000114406</w:t>
      </w:r>
    </w:p>
    <w:p w14:paraId="0149E2D1" w14:textId="77777777" w:rsidR="00FC0580" w:rsidRPr="00FC0580" w:rsidRDefault="00FC0580" w:rsidP="00FC0580">
      <w:pPr>
        <w:pStyle w:val="EndNoteBibliography"/>
        <w:spacing w:after="0"/>
        <w:ind w:left="720" w:hanging="720"/>
      </w:pPr>
      <w:r w:rsidRPr="00FC0580">
        <w:t xml:space="preserve">Buuren, S. v., &amp; Groothuis-Oudshoorn, K. (2011). mice: Multivariate Imputation by Chained Equations inR. </w:t>
      </w:r>
      <w:r w:rsidRPr="00FC0580">
        <w:rPr>
          <w:i/>
        </w:rPr>
        <w:t>Journal of Statistical Software, 45</w:t>
      </w:r>
      <w:r w:rsidRPr="00FC0580">
        <w:t>(3), 1-67. doi:10.18637/jss.v045.i03</w:t>
      </w:r>
    </w:p>
    <w:p w14:paraId="29FF2991" w14:textId="77777777" w:rsidR="00FC0580" w:rsidRPr="00FC0580" w:rsidRDefault="00FC0580" w:rsidP="00FC0580">
      <w:pPr>
        <w:pStyle w:val="EndNoteBibliography"/>
        <w:spacing w:after="0"/>
        <w:ind w:left="720" w:hanging="720"/>
      </w:pPr>
      <w:r w:rsidRPr="00FC0580">
        <w:t xml:space="preserve">Byers, J. A. (1999). The distribution of play behaviour among Australian marsupials. </w:t>
      </w:r>
      <w:r w:rsidRPr="00FC0580">
        <w:rPr>
          <w:i/>
        </w:rPr>
        <w:t>Journal of zoology, 247</w:t>
      </w:r>
      <w:r w:rsidRPr="00FC0580">
        <w:t>(3), 349-356. doi:10.1111/j.1469-7998.1999.tb00997.x</w:t>
      </w:r>
    </w:p>
    <w:p w14:paraId="38BA11AE" w14:textId="77777777" w:rsidR="00FC0580" w:rsidRPr="00FC0580" w:rsidRDefault="00FC0580" w:rsidP="00FC0580">
      <w:pPr>
        <w:pStyle w:val="EndNoteBibliography"/>
        <w:spacing w:after="0"/>
        <w:ind w:left="720" w:hanging="720"/>
      </w:pPr>
      <w:r w:rsidRPr="00FC0580">
        <w:t xml:space="preserve">Carlisle, A., Selwood, L., Hinds, L. A., Saunders, N., Habgood, M., Mardon, K., &amp; Weisbecker, V. (2017). Testing hypotheses of developmental constraints on mammalian brain partition evolution, using marsupials. </w:t>
      </w:r>
      <w:r w:rsidRPr="00FC0580">
        <w:rPr>
          <w:i/>
        </w:rPr>
        <w:t>Sci Rep, 7</w:t>
      </w:r>
      <w:r w:rsidRPr="00FC0580">
        <w:t>(1), 4241. doi:10.1038/s41598-017-02726-9</w:t>
      </w:r>
    </w:p>
    <w:p w14:paraId="56307FF7" w14:textId="77777777" w:rsidR="00FC0580" w:rsidRPr="00FC0580" w:rsidRDefault="00FC0580" w:rsidP="00FC0580">
      <w:pPr>
        <w:pStyle w:val="EndNoteBibliography"/>
        <w:spacing w:after="0"/>
        <w:ind w:left="720" w:hanging="720"/>
      </w:pPr>
      <w:r w:rsidRPr="00FC0580">
        <w:t xml:space="preserve">DeCasien, A. R., Williams, S. A., &amp; Higham, J. P. (2017). Primate brain size is predicted by diet but not sociality. </w:t>
      </w:r>
      <w:r w:rsidRPr="00FC0580">
        <w:rPr>
          <w:i/>
        </w:rPr>
        <w:t>Nat Ecol Evol, 1</w:t>
      </w:r>
      <w:r w:rsidRPr="00FC0580">
        <w:t>(5), 112. doi:10.1038/s41559-017-0112</w:t>
      </w:r>
    </w:p>
    <w:p w14:paraId="20DB8D02" w14:textId="77777777" w:rsidR="00FC0580" w:rsidRPr="00FC0580" w:rsidRDefault="00FC0580" w:rsidP="00FC0580">
      <w:pPr>
        <w:pStyle w:val="EndNoteBibliography"/>
        <w:spacing w:after="0"/>
        <w:ind w:left="720" w:hanging="720"/>
      </w:pPr>
      <w:r w:rsidRPr="00FC0580">
        <w:t xml:space="preserve">Demirtas, H. (2018). </w:t>
      </w:r>
      <w:r w:rsidRPr="00FC0580">
        <w:rPr>
          <w:i/>
        </w:rPr>
        <w:t>Flexible Imputation of Missing Data</w:t>
      </w:r>
      <w:r w:rsidRPr="00FC0580">
        <w:t xml:space="preserve"> (Vol. 85): CRC Press.</w:t>
      </w:r>
    </w:p>
    <w:p w14:paraId="757E9815" w14:textId="77777777" w:rsidR="00FC0580" w:rsidRPr="00FC0580" w:rsidRDefault="00FC0580" w:rsidP="00FC0580">
      <w:pPr>
        <w:pStyle w:val="EndNoteBibliography"/>
        <w:spacing w:after="0"/>
        <w:ind w:left="720" w:hanging="720"/>
      </w:pPr>
      <w:r w:rsidRPr="00FC0580">
        <w:t xml:space="preserve">Dunbar, R. I. M. (1998). The social brain hypothesis. </w:t>
      </w:r>
      <w:r w:rsidRPr="00FC0580">
        <w:rPr>
          <w:i/>
        </w:rPr>
        <w:t>Evolutionary Anthropology: Issues, News, and Reviews, 6</w:t>
      </w:r>
      <w:r w:rsidRPr="00FC0580">
        <w:t>(5), 178-190. doi:10.1002/(sici)1520-6505(1998)6:5&lt;178::Aid-evan5&gt;3.0.Co;2-8</w:t>
      </w:r>
    </w:p>
    <w:p w14:paraId="081F6997" w14:textId="77777777" w:rsidR="00FC0580" w:rsidRPr="00FC0580" w:rsidRDefault="00FC0580" w:rsidP="00FC0580">
      <w:pPr>
        <w:pStyle w:val="EndNoteBibliography"/>
        <w:spacing w:after="0"/>
        <w:ind w:left="720" w:hanging="720"/>
      </w:pPr>
      <w:r w:rsidRPr="00FC0580">
        <w:t xml:space="preserve">Fisher, D. O., Blomberg, S. P., &amp; Owens, I. P. (2003). Extrinsic versus intrinsic factors in the decline and extinction of Australian marsupials. </w:t>
      </w:r>
      <w:r w:rsidRPr="00FC0580">
        <w:rPr>
          <w:i/>
        </w:rPr>
        <w:t>Proc Biol Sci, 270</w:t>
      </w:r>
      <w:r w:rsidRPr="00FC0580">
        <w:t>(1526), 1801-1808. doi:10.1098/rspb.2003.2447</w:t>
      </w:r>
    </w:p>
    <w:p w14:paraId="1DFB7F0B" w14:textId="77777777" w:rsidR="00FC0580" w:rsidRPr="00FC0580" w:rsidRDefault="00FC0580" w:rsidP="00FC0580">
      <w:pPr>
        <w:pStyle w:val="EndNoteBibliography"/>
        <w:spacing w:after="0"/>
        <w:ind w:left="720" w:hanging="720"/>
      </w:pPr>
      <w:r w:rsidRPr="00FC0580">
        <w:t xml:space="preserve">Gonzalez-Voyer, A., Gonzalez-Suarez, M., Vila, C., &amp; Revilla, E. (2016). Larger brain size indirectly increases vulnerability to extinction in mammals. </w:t>
      </w:r>
      <w:r w:rsidRPr="00FC0580">
        <w:rPr>
          <w:i/>
        </w:rPr>
        <w:t>Evolution, 70</w:t>
      </w:r>
      <w:r w:rsidRPr="00FC0580">
        <w:t>(6), 1364-1375. doi:10.1111/evo.12943</w:t>
      </w:r>
    </w:p>
    <w:p w14:paraId="44DB7B09" w14:textId="77777777" w:rsidR="00FC0580" w:rsidRPr="00FC0580" w:rsidRDefault="00FC0580" w:rsidP="00FC0580">
      <w:pPr>
        <w:pStyle w:val="EndNoteBibliography"/>
        <w:spacing w:after="0"/>
        <w:ind w:left="720" w:hanging="720"/>
      </w:pPr>
      <w:r w:rsidRPr="00FC0580">
        <w:t xml:space="preserve">Guillerme, T., &amp; Healy, K. (2014). mulTree: a package for running MCMCglmm analysis on multiple trees. </w:t>
      </w:r>
      <w:r w:rsidRPr="00FC0580">
        <w:rPr>
          <w:i/>
        </w:rPr>
        <w:t>Zonodo</w:t>
      </w:r>
      <w:r w:rsidRPr="00FC0580">
        <w:t>. doi:10.5281/zenodo. 12902</w:t>
      </w:r>
    </w:p>
    <w:p w14:paraId="67B4F773" w14:textId="77777777" w:rsidR="00FC0580" w:rsidRPr="00FC0580" w:rsidRDefault="00FC0580" w:rsidP="00FC0580">
      <w:pPr>
        <w:pStyle w:val="EndNoteBibliography"/>
        <w:spacing w:after="0"/>
        <w:ind w:left="720" w:hanging="720"/>
      </w:pPr>
      <w:r w:rsidRPr="00FC0580">
        <w:t xml:space="preserve">Hadfield, J. D. (2010). MCMC Methods for Multi-Response Generalized Linear Mixed Models: TheMCMCglmmRPackage. </w:t>
      </w:r>
      <w:r w:rsidRPr="00FC0580">
        <w:rPr>
          <w:i/>
        </w:rPr>
        <w:t>Journal of Statistical Software, 33</w:t>
      </w:r>
      <w:r w:rsidRPr="00FC0580">
        <w:t>(2), 1-22. doi:10.18637/jss.v033.i02</w:t>
      </w:r>
    </w:p>
    <w:p w14:paraId="372DDC10" w14:textId="2203A119" w:rsidR="00FC0580" w:rsidRPr="00FC0580" w:rsidRDefault="00FC0580" w:rsidP="00FC0580">
      <w:pPr>
        <w:pStyle w:val="EndNoteBibliography"/>
        <w:ind w:left="720" w:hanging="720"/>
      </w:pPr>
      <w:r w:rsidRPr="00FC0580">
        <w:t xml:space="preserve">Harmon, L. J., Weir, J. T., Brock, C. D., Glor, R. E., &amp; Challenger, W. (2007). GEIGER: investigating evolutionary radiations. </w:t>
      </w:r>
      <w:r w:rsidRPr="00FC0580">
        <w:rPr>
          <w:i/>
        </w:rPr>
        <w:t>Bioinformatics, 24</w:t>
      </w:r>
      <w:r w:rsidRPr="00FC0580">
        <w:t xml:space="preserve">(1), 129-131. Retrieved from </w:t>
      </w:r>
      <w:hyperlink r:id="rId9" w:history="1">
        <w:r w:rsidRPr="00FC0580">
          <w:rPr>
            <w:rStyle w:val="Hyperlink"/>
          </w:rPr>
          <w: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w:t>
        </w:r>
      </w:hyperlink>
    </w:p>
    <w:p w14:paraId="2AA52BF5" w14:textId="22F60321" w:rsidR="00FC0580" w:rsidRPr="00FC0580" w:rsidRDefault="00F13B1F" w:rsidP="00FC0580">
      <w:pPr>
        <w:pStyle w:val="EndNoteBibliography"/>
        <w:spacing w:after="0"/>
        <w:ind w:left="720" w:hanging="720"/>
      </w:pPr>
      <w:hyperlink r:id="rId10" w:history="1">
        <w:r w:rsidR="00FC0580" w:rsidRPr="00FC0580">
          <w:rPr>
            <w:rStyle w:val="Hyperlink"/>
          </w:rPr>
          <w: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w:t>
        </w:r>
      </w:hyperlink>
    </w:p>
    <w:p w14:paraId="5AD4CC2B" w14:textId="77777777" w:rsidR="00FC0580" w:rsidRPr="00FC0580" w:rsidRDefault="00FC0580" w:rsidP="00FC0580">
      <w:pPr>
        <w:pStyle w:val="EndNoteBibliography"/>
        <w:spacing w:after="0"/>
        <w:ind w:left="720" w:hanging="720"/>
      </w:pPr>
      <w:r w:rsidRPr="00FC0580">
        <w:t xml:space="preserve">Healy, S. D., &amp; Rowe, C. (2007). A critique of comparative studies of brain size. </w:t>
      </w:r>
      <w:r w:rsidRPr="00FC0580">
        <w:rPr>
          <w:i/>
        </w:rPr>
        <w:t>Proc Biol Sci, 274</w:t>
      </w:r>
      <w:r w:rsidRPr="00FC0580">
        <w:t>(1609), 453-464. doi:10.1098/rspb.2006.3748</w:t>
      </w:r>
    </w:p>
    <w:p w14:paraId="6F8B192C" w14:textId="77777777" w:rsidR="00FC0580" w:rsidRPr="00FC0580" w:rsidRDefault="00FC0580" w:rsidP="00FC0580">
      <w:pPr>
        <w:pStyle w:val="EndNoteBibliography"/>
        <w:spacing w:after="0"/>
        <w:ind w:left="720" w:hanging="720"/>
      </w:pPr>
      <w:r w:rsidRPr="00FC0580">
        <w:t xml:space="preserve">Heldstab, S. A., Isler, K., &amp; van Schaik, C. P. (2018). Hibernation constrains brain size evolution in mammals. </w:t>
      </w:r>
      <w:r w:rsidRPr="00FC0580">
        <w:rPr>
          <w:i/>
        </w:rPr>
        <w:t>J Evol Biol, 31</w:t>
      </w:r>
      <w:r w:rsidRPr="00FC0580">
        <w:t>(10), 1582-1588. doi:10.1111/jeb.13353</w:t>
      </w:r>
    </w:p>
    <w:p w14:paraId="6A3C964D" w14:textId="77777777" w:rsidR="00FC0580" w:rsidRPr="00FC0580" w:rsidRDefault="00FC0580" w:rsidP="00FC0580">
      <w:pPr>
        <w:pStyle w:val="EndNoteBibliography"/>
        <w:spacing w:after="0"/>
        <w:ind w:left="720" w:hanging="720"/>
      </w:pPr>
      <w:r w:rsidRPr="00FC0580">
        <w:t xml:space="preserve">Hintz, W. D., &amp; Lonzarich, D. G. (2018). Maximizing foraging success: the roles of group size, predation risk, competition, and ontogeny. </w:t>
      </w:r>
      <w:r w:rsidRPr="00FC0580">
        <w:rPr>
          <w:i/>
        </w:rPr>
        <w:t>Ecosphere, 9</w:t>
      </w:r>
      <w:r w:rsidRPr="00FC0580">
        <w:t>(10), e02456. doi:10.1002/ecs2.2456</w:t>
      </w:r>
    </w:p>
    <w:p w14:paraId="6915D688" w14:textId="77777777" w:rsidR="00FC0580" w:rsidRPr="00FC0580" w:rsidRDefault="00FC0580" w:rsidP="00FC0580">
      <w:pPr>
        <w:pStyle w:val="EndNoteBibliography"/>
        <w:spacing w:after="0"/>
        <w:ind w:left="720" w:hanging="720"/>
      </w:pPr>
      <w:r w:rsidRPr="00FC0580">
        <w:t xml:space="preserve">Hyndman, R. J., Einbeck, J., Wand, M., &amp; Hyndman, M. R. (2018). Package ‘hdrcde’. </w:t>
      </w:r>
    </w:p>
    <w:p w14:paraId="35D614F5" w14:textId="77777777" w:rsidR="00FC0580" w:rsidRPr="00FC0580" w:rsidRDefault="00FC0580" w:rsidP="00FC0580">
      <w:pPr>
        <w:pStyle w:val="EndNoteBibliography"/>
        <w:spacing w:after="0"/>
        <w:ind w:left="720" w:hanging="720"/>
      </w:pPr>
      <w:r w:rsidRPr="00FC0580">
        <w:t xml:space="preserve">Isler, K., &amp; van Schaik, C. P. (2009). The Expensive Brain: a framework for explaining evolutionary changes in brain size. </w:t>
      </w:r>
      <w:r w:rsidRPr="00FC0580">
        <w:rPr>
          <w:i/>
        </w:rPr>
        <w:t>J Hum Evol, 57</w:t>
      </w:r>
      <w:r w:rsidRPr="00FC0580">
        <w:t>(4), 392-400. doi:10.1016/j.jhevol.2009.04.009</w:t>
      </w:r>
    </w:p>
    <w:p w14:paraId="309C673E" w14:textId="77777777" w:rsidR="00FC0580" w:rsidRPr="00FC0580" w:rsidRDefault="00FC0580" w:rsidP="00FC0580">
      <w:pPr>
        <w:pStyle w:val="EndNoteBibliography"/>
        <w:spacing w:after="0"/>
        <w:ind w:left="720" w:hanging="720"/>
      </w:pPr>
      <w:r w:rsidRPr="00FC0580">
        <w:t xml:space="preserve">Iwaniuk, A. N., Nelson, J. E., &amp; Pellis, S. M. (2001). Do big-brained animals play more? Comparative analyses of play and relative brain size in mammals. </w:t>
      </w:r>
      <w:r w:rsidRPr="00FC0580">
        <w:rPr>
          <w:i/>
        </w:rPr>
        <w:t>Journal of Comparative Psychology, 115</w:t>
      </w:r>
      <w:r w:rsidRPr="00FC0580">
        <w:t>(1), 29-41. doi:10.1037/0735-7036.115.1.29</w:t>
      </w:r>
    </w:p>
    <w:p w14:paraId="7893403F" w14:textId="77777777" w:rsidR="00FC0580" w:rsidRPr="00FC0580" w:rsidRDefault="00FC0580" w:rsidP="00FC0580">
      <w:pPr>
        <w:pStyle w:val="EndNoteBibliography"/>
        <w:spacing w:after="0"/>
        <w:ind w:left="720" w:hanging="720"/>
      </w:pPr>
      <w:r w:rsidRPr="00FC0580">
        <w:t xml:space="preserve">Jerison, H. J. (1973). </w:t>
      </w:r>
      <w:r w:rsidRPr="00FC0580">
        <w:rPr>
          <w:i/>
        </w:rPr>
        <w:t>Evolution of the Brain and Intelligence</w:t>
      </w:r>
      <w:r w:rsidRPr="00FC0580">
        <w:t>. New York: Academic Press.</w:t>
      </w:r>
    </w:p>
    <w:p w14:paraId="686A7612" w14:textId="77777777" w:rsidR="00FC0580" w:rsidRPr="00FC0580" w:rsidRDefault="00FC0580" w:rsidP="00FC0580">
      <w:pPr>
        <w:pStyle w:val="EndNoteBibliography"/>
        <w:spacing w:after="0"/>
        <w:ind w:left="720" w:hanging="720"/>
      </w:pPr>
      <w:r w:rsidRPr="00FC0580">
        <w:t xml:space="preserve">Little, R. J. A. (1988). Missing-Data Adjustments in Large Surveys. </w:t>
      </w:r>
      <w:r w:rsidRPr="00FC0580">
        <w:rPr>
          <w:i/>
        </w:rPr>
        <w:t>Journal of Business &amp; Economic Statistics, 6</w:t>
      </w:r>
      <w:r w:rsidRPr="00FC0580">
        <w:t>(3), 287-296. doi:10.1080/07350015.1988.10509663</w:t>
      </w:r>
    </w:p>
    <w:p w14:paraId="5C585415" w14:textId="77777777" w:rsidR="00FC0580" w:rsidRPr="00FC0580" w:rsidRDefault="00FC0580" w:rsidP="00FC0580">
      <w:pPr>
        <w:pStyle w:val="EndNoteBibliography"/>
        <w:spacing w:after="0"/>
        <w:ind w:left="720" w:hanging="720"/>
      </w:pPr>
      <w:r w:rsidRPr="00FC0580">
        <w:t xml:space="preserve">Logan, C. J., Avin, S., Boogert, N., Buskell, A., Cross, F. R., Currie, A., . . . Montgomery, S. H. (2018). Beyond brain size: Uncovering the neural correlates of behavioral and cognitive specialization. </w:t>
      </w:r>
      <w:r w:rsidRPr="00FC0580">
        <w:rPr>
          <w:i/>
        </w:rPr>
        <w:t>Comparative Cognition &amp; Behavior Reviews, 13</w:t>
      </w:r>
      <w:r w:rsidRPr="00FC0580">
        <w:t>, 55-89. doi:10.3819/ccbr.2018.130008</w:t>
      </w:r>
    </w:p>
    <w:p w14:paraId="1D65754B" w14:textId="77777777" w:rsidR="00FC0580" w:rsidRPr="00FC0580" w:rsidRDefault="00FC0580" w:rsidP="00FC0580">
      <w:pPr>
        <w:pStyle w:val="EndNoteBibliography"/>
        <w:spacing w:after="0"/>
        <w:ind w:left="720" w:hanging="720"/>
      </w:pPr>
      <w:r w:rsidRPr="00FC0580">
        <w:t xml:space="preserve">Lukas, D., &amp; Clutton-Brock, T. (2014). Evolution of social monogamy in primates is not consistently associated with male infanticide. </w:t>
      </w:r>
      <w:r w:rsidRPr="00FC0580">
        <w:rPr>
          <w:i/>
        </w:rPr>
        <w:t>Proceedings of the National Academy of Sciences, 111</w:t>
      </w:r>
      <w:r w:rsidRPr="00FC0580">
        <w:t>(17), E1674-E1674. doi:10.1073/pnas.1401012111</w:t>
      </w:r>
    </w:p>
    <w:p w14:paraId="0B0E3309" w14:textId="77777777" w:rsidR="00FC0580" w:rsidRPr="00FC0580" w:rsidRDefault="00FC0580" w:rsidP="00FC0580">
      <w:pPr>
        <w:pStyle w:val="EndNoteBibliography"/>
        <w:spacing w:after="0"/>
        <w:ind w:left="720" w:hanging="720"/>
      </w:pPr>
      <w:r w:rsidRPr="00FC0580">
        <w:t xml:space="preserve">Luo, Z. X., Yuan, C. X., Meng, Q. J., &amp; Ji, Q. (2011). A Jurassic eutherian mammal and divergence of marsupials and placentals. </w:t>
      </w:r>
      <w:r w:rsidRPr="00FC0580">
        <w:rPr>
          <w:i/>
        </w:rPr>
        <w:t>Nature, 476</w:t>
      </w:r>
      <w:r w:rsidRPr="00FC0580">
        <w:t>(7361), 442-445. doi:10.1038/nature10291</w:t>
      </w:r>
    </w:p>
    <w:p w14:paraId="7D3DFE3D" w14:textId="77777777" w:rsidR="00FC0580" w:rsidRPr="00FC0580" w:rsidRDefault="00FC0580" w:rsidP="00FC0580">
      <w:pPr>
        <w:pStyle w:val="EndNoteBibliography"/>
        <w:spacing w:after="0"/>
        <w:ind w:left="720" w:hanging="720"/>
      </w:pPr>
      <w:r w:rsidRPr="00FC0580">
        <w:t xml:space="preserve">Milton, K. (1981). Distribution Patterns of Tropical Plant Foods as an Evolutionary Stimulus to Primate Mental Development. </w:t>
      </w:r>
      <w:r w:rsidRPr="00FC0580">
        <w:rPr>
          <w:i/>
        </w:rPr>
        <w:t>American Anthropologist, 83</w:t>
      </w:r>
      <w:r w:rsidRPr="00FC0580">
        <w:t>(3), 534-548. doi:10.1525/aa.1981.83.3.02a00020</w:t>
      </w:r>
    </w:p>
    <w:p w14:paraId="2E0A469E" w14:textId="77777777" w:rsidR="00FC0580" w:rsidRPr="00FC0580" w:rsidRDefault="00FC0580" w:rsidP="00FC0580">
      <w:pPr>
        <w:pStyle w:val="EndNoteBibliography"/>
        <w:spacing w:after="0"/>
        <w:ind w:left="720" w:hanging="720"/>
      </w:pPr>
      <w:r w:rsidRPr="00FC0580">
        <w:lastRenderedPageBreak/>
        <w:t xml:space="preserve">Mundry, R. (2014). Statistical Issues and Assumptions of Phylogenetic Generalized Least Squares. In L. Z. Garamszegi (Ed.), </w:t>
      </w:r>
      <w:r w:rsidRPr="00FC0580">
        <w:rPr>
          <w:i/>
        </w:rPr>
        <w:t>Modern Phylogenetic Comparative Methods and Their Application in Evolutionary Biology: Concepts and Practice</w:t>
      </w:r>
      <w:r w:rsidRPr="00FC0580">
        <w:t xml:space="preserve"> (pp. 131-153). Berlin, Heidelberg: Springer Berlin Heidelberg.</w:t>
      </w:r>
    </w:p>
    <w:p w14:paraId="57D0C617" w14:textId="77777777" w:rsidR="00FC0580" w:rsidRPr="00FC0580" w:rsidRDefault="00FC0580" w:rsidP="00FC0580">
      <w:pPr>
        <w:pStyle w:val="EndNoteBibliography"/>
        <w:spacing w:after="0"/>
        <w:ind w:left="720" w:hanging="720"/>
      </w:pPr>
      <w:r w:rsidRPr="00FC0580">
        <w:t xml:space="preserve">Nakagawa, S., &amp; Freckleton, R. P. (2008). Missing inaction: the dangers of ignoring missing data. </w:t>
      </w:r>
      <w:r w:rsidRPr="00FC0580">
        <w:rPr>
          <w:i/>
        </w:rPr>
        <w:t>Trends Ecol Evol, 23</w:t>
      </w:r>
      <w:r w:rsidRPr="00FC0580">
        <w:t>(11), 592-596. doi:10.1016/j.tree.2008.06.014</w:t>
      </w:r>
    </w:p>
    <w:p w14:paraId="6A77CB1B" w14:textId="4882F0BB" w:rsidR="00FC0580" w:rsidRPr="00FC0580" w:rsidRDefault="00FC0580" w:rsidP="00FC0580">
      <w:pPr>
        <w:pStyle w:val="EndNoteBibliography"/>
        <w:spacing w:after="0"/>
        <w:ind w:left="720" w:hanging="720"/>
      </w:pPr>
      <w:r w:rsidRPr="00FC0580">
        <w:t xml:space="preserve">Orme, C. D. L. (2012). The caper package: comparative analyses in phylogenetics and evolution in R. 1-36. Retrieved from </w:t>
      </w:r>
      <w:hyperlink r:id="rId11" w:history="1">
        <w:r w:rsidRPr="00FC0580">
          <w:rPr>
            <w:rStyle w:val="Hyperlink"/>
          </w:rPr>
          <w:t>https://cran.r-project.org/web/packages/caper/vignettes/caper.pdf</w:t>
        </w:r>
      </w:hyperlink>
    </w:p>
    <w:p w14:paraId="201009E4" w14:textId="77777777" w:rsidR="00FC0580" w:rsidRPr="00FC0580" w:rsidRDefault="00FC0580" w:rsidP="00FC0580">
      <w:pPr>
        <w:pStyle w:val="EndNoteBibliography"/>
        <w:spacing w:after="0"/>
        <w:ind w:left="720" w:hanging="720"/>
      </w:pPr>
      <w:r w:rsidRPr="00FC0580">
        <w:t>Raia, P., Castiglione, S., Serio, C., Mondanaro, A., Mel-Chionna, M., Febbraro, M. D., . . . Maintainer, F. C. (2019). Package 'RRphylo' Type Package Title Phylogenetic Ridge Regression Methods for Comparative Studies. doi:10.1111/2041</w:t>
      </w:r>
    </w:p>
    <w:p w14:paraId="69024170" w14:textId="39CDEE0B" w:rsidR="00FC0580" w:rsidRPr="00FC0580" w:rsidRDefault="00FC0580" w:rsidP="00FC0580">
      <w:pPr>
        <w:pStyle w:val="EndNoteBibliography"/>
        <w:spacing w:after="0"/>
        <w:ind w:left="720" w:hanging="720"/>
      </w:pPr>
      <w:r w:rsidRPr="00FC0580">
        <w:t xml:space="preserve">Reader, S. M., &amp; Laland, K. N. (2002). </w:t>
      </w:r>
      <w:r w:rsidRPr="00FC0580">
        <w:rPr>
          <w:i/>
        </w:rPr>
        <w:t>Social intelligence, innovation, and enhanced brain size in primates</w:t>
      </w:r>
      <w:r w:rsidRPr="00FC0580">
        <w:t xml:space="preserve">. Retrieved from </w:t>
      </w:r>
      <w:hyperlink r:id="rId12" w:history="1">
        <w:r w:rsidRPr="00FC0580">
          <w:rPr>
            <w:rStyle w:val="Hyperlink"/>
          </w:rPr>
          <w:t>www.pnas.orgcgidoi10.1073pnas.062041299</w:t>
        </w:r>
      </w:hyperlink>
    </w:p>
    <w:p w14:paraId="4AEE6B66" w14:textId="77777777" w:rsidR="00FC0580" w:rsidRPr="00FC0580" w:rsidRDefault="00FC0580" w:rsidP="00FC0580">
      <w:pPr>
        <w:pStyle w:val="EndNoteBibliography"/>
        <w:spacing w:after="0"/>
        <w:ind w:left="720" w:hanging="720"/>
      </w:pPr>
      <w:r w:rsidRPr="00FC0580">
        <w:t xml:space="preserve">Resche-Rigon, M., &amp; White, I. R. (2018). Multiple imputation by chained equations for systematically and sporadically missing multilevel data. </w:t>
      </w:r>
      <w:r w:rsidRPr="00FC0580">
        <w:rPr>
          <w:i/>
        </w:rPr>
        <w:t>Stat Methods Med Res, 27</w:t>
      </w:r>
      <w:r w:rsidRPr="00FC0580">
        <w:t>(6), 1634-1649. doi:10.1177/0962280216666564</w:t>
      </w:r>
    </w:p>
    <w:p w14:paraId="51F1F0DC" w14:textId="77777777" w:rsidR="00FC0580" w:rsidRPr="00FC0580" w:rsidRDefault="00FC0580" w:rsidP="00FC0580">
      <w:pPr>
        <w:pStyle w:val="EndNoteBibliography"/>
        <w:spacing w:after="0"/>
        <w:ind w:left="720" w:hanging="720"/>
      </w:pPr>
      <w:r w:rsidRPr="00FC0580">
        <w:t xml:space="preserve">Revell, L. J. (2012). phytools: an R package for phylogenetic comparative biology (and other things). </w:t>
      </w:r>
      <w:r w:rsidRPr="00FC0580">
        <w:rPr>
          <w:i/>
        </w:rPr>
        <w:t>Methods in Ecology and Evolution, 3</w:t>
      </w:r>
      <w:r w:rsidRPr="00FC0580">
        <w:t>(2), 217-223. doi:10.1111/j.2041-210X.2011.00169.x</w:t>
      </w:r>
    </w:p>
    <w:p w14:paraId="0BA59476" w14:textId="77777777" w:rsidR="00FC0580" w:rsidRPr="00FC0580" w:rsidRDefault="00FC0580" w:rsidP="00FC0580">
      <w:pPr>
        <w:pStyle w:val="EndNoteBibliography"/>
        <w:spacing w:after="0"/>
        <w:ind w:left="720" w:hanging="720"/>
      </w:pPr>
      <w:r w:rsidRPr="00FC0580">
        <w:t xml:space="preserve">Rubin, D. B. (1987). </w:t>
      </w:r>
      <w:r w:rsidRPr="00FC0580">
        <w:rPr>
          <w:i/>
        </w:rPr>
        <w:t>Multiple Imputation for Nonresponse in Surveys</w:t>
      </w:r>
      <w:r w:rsidRPr="00FC0580">
        <w:t>.</w:t>
      </w:r>
    </w:p>
    <w:p w14:paraId="48E05987" w14:textId="77777777" w:rsidR="00FC0580" w:rsidRPr="00FC0580" w:rsidRDefault="00FC0580" w:rsidP="00FC0580">
      <w:pPr>
        <w:pStyle w:val="EndNoteBibliography"/>
        <w:spacing w:after="0"/>
        <w:ind w:left="720" w:hanging="720"/>
      </w:pPr>
      <w:r w:rsidRPr="00FC0580">
        <w:t xml:space="preserve">Shuster, S. M. (2009). Sexual selection and mating systems. </w:t>
      </w:r>
      <w:r w:rsidRPr="00FC0580">
        <w:rPr>
          <w:i/>
        </w:rPr>
        <w:t>Proceedings of the National Academy of Sciences, 106</w:t>
      </w:r>
      <w:r w:rsidRPr="00FC0580">
        <w:t>(Supplement 1), 10009-10016. doi:10.1073/pnas.0901132106</w:t>
      </w:r>
    </w:p>
    <w:p w14:paraId="1B1DE0A4" w14:textId="77777777" w:rsidR="00FC0580" w:rsidRPr="00FC0580" w:rsidRDefault="00FC0580" w:rsidP="00FC0580">
      <w:pPr>
        <w:pStyle w:val="EndNoteBibliography"/>
        <w:spacing w:after="0"/>
        <w:ind w:left="720" w:hanging="720"/>
      </w:pPr>
      <w:r w:rsidRPr="00FC0580">
        <w:t xml:space="preserve">Smaers, J. B., Dechmann, D. K., Goswami, A., Soligo, C., &amp; Safi, K. (2012). Comparative analyses of evolutionary rates reveal different pathways to encephalization in bats, carnivorans, and primates. </w:t>
      </w:r>
      <w:r w:rsidRPr="00FC0580">
        <w:rPr>
          <w:i/>
        </w:rPr>
        <w:t>Proc Natl Acad Sci U S A, 109</w:t>
      </w:r>
      <w:r w:rsidRPr="00FC0580">
        <w:t>(44), 18006-18011. doi:10.1073/pnas.1212181109</w:t>
      </w:r>
    </w:p>
    <w:p w14:paraId="5741FC79" w14:textId="77777777" w:rsidR="00FC0580" w:rsidRPr="00FC0580" w:rsidRDefault="00FC0580" w:rsidP="00FC0580">
      <w:pPr>
        <w:pStyle w:val="EndNoteBibliography"/>
        <w:spacing w:after="0"/>
        <w:ind w:left="720" w:hanging="720"/>
      </w:pPr>
      <w:r w:rsidRPr="00FC0580">
        <w:t xml:space="preserve">Snell-Rood, E. C., &amp; Wick, N. (2013). Anthropogenic environments exert variable selection on cranial capacity in mammals. </w:t>
      </w:r>
      <w:r w:rsidRPr="00FC0580">
        <w:rPr>
          <w:i/>
        </w:rPr>
        <w:t>Proceedings of the Royal Society B: Biological Sciences, 280</w:t>
      </w:r>
      <w:r w:rsidRPr="00FC0580">
        <w:t>(1769), 20131384. doi:doi:10.1098/rspb.2013.1384</w:t>
      </w:r>
    </w:p>
    <w:p w14:paraId="44F06ADF" w14:textId="77777777" w:rsidR="00FC0580" w:rsidRPr="00FC0580" w:rsidRDefault="00FC0580" w:rsidP="00FC0580">
      <w:pPr>
        <w:pStyle w:val="EndNoteBibliography"/>
        <w:spacing w:after="0"/>
        <w:ind w:left="720" w:hanging="720"/>
      </w:pPr>
      <w:r w:rsidRPr="00FC0580">
        <w:t xml:space="preserve">Sol, D. (2009). Revisiting the cognitive buffer hypothesis for the evolution of large brains. </w:t>
      </w:r>
      <w:r w:rsidRPr="00FC0580">
        <w:rPr>
          <w:i/>
        </w:rPr>
        <w:t>Biol Lett, 5</w:t>
      </w:r>
      <w:r w:rsidRPr="00FC0580">
        <w:t>(1), 130-133. doi:10.1098/rsbl.2008.0621</w:t>
      </w:r>
    </w:p>
    <w:p w14:paraId="0E3349B5" w14:textId="77777777" w:rsidR="00FC0580" w:rsidRPr="00FC0580" w:rsidRDefault="00FC0580" w:rsidP="00FC0580">
      <w:pPr>
        <w:pStyle w:val="EndNoteBibliography"/>
        <w:spacing w:after="0"/>
        <w:ind w:left="720" w:hanging="720"/>
      </w:pPr>
      <w:r w:rsidRPr="00FC0580">
        <w:t xml:space="preserve">Sol, D. (2009). Revisiting the cognitive buffer hypothesis for the evolution of large brains. </w:t>
      </w:r>
      <w:r w:rsidRPr="00FC0580">
        <w:rPr>
          <w:i/>
        </w:rPr>
        <w:t>Biology Letters, 5</w:t>
      </w:r>
      <w:r w:rsidRPr="00FC0580">
        <w:t>(1), 130-133. doi:doi:10.1098/rsbl.2008.0621</w:t>
      </w:r>
    </w:p>
    <w:p w14:paraId="0F1FEF00" w14:textId="77777777" w:rsidR="00FC0580" w:rsidRPr="00FC0580" w:rsidRDefault="00FC0580" w:rsidP="00FC0580">
      <w:pPr>
        <w:pStyle w:val="EndNoteBibliography"/>
        <w:spacing w:after="0"/>
        <w:ind w:left="720" w:hanging="720"/>
      </w:pPr>
      <w:r w:rsidRPr="00FC0580">
        <w:t xml:space="preserve">Sol, D., Bacher, S., Reader, S. M., &amp; Lefebvre, L. (2008). Brain size predicts the success of mammal species introduced into novel environments. </w:t>
      </w:r>
      <w:r w:rsidRPr="00FC0580">
        <w:rPr>
          <w:i/>
        </w:rPr>
        <w:t>Am Nat, 172 Suppl 1</w:t>
      </w:r>
      <w:r w:rsidRPr="00FC0580">
        <w:t>(S1), S63-71. doi:10.1086/588304</w:t>
      </w:r>
    </w:p>
    <w:p w14:paraId="652AD798" w14:textId="3BB6BDC4" w:rsidR="00FC0580" w:rsidRPr="00FC0580" w:rsidRDefault="00FC0580" w:rsidP="00FC0580">
      <w:pPr>
        <w:pStyle w:val="EndNoteBibliography"/>
        <w:spacing w:after="0"/>
        <w:ind w:left="720" w:hanging="720"/>
      </w:pPr>
      <w:r w:rsidRPr="00FC0580">
        <w:t xml:space="preserve">Taylor, J., Rühli, F. J., Brown, G., De Miguel, C., &amp; Henneberg, M. (2006). </w:t>
      </w:r>
      <w:r w:rsidRPr="00FC0580">
        <w:rPr>
          <w:i/>
        </w:rPr>
        <w:t>Mr imaging of brain morphology, vascularisation and encephalization in the koala</w:t>
      </w:r>
      <w:r w:rsidRPr="00FC0580">
        <w:t xml:space="preserve">. Retrieved from </w:t>
      </w:r>
      <w:hyperlink r:id="rId13" w:history="1">
        <w:r w:rsidRPr="00FC0580">
          <w:rPr>
            <w:rStyle w:val="Hyperlink"/>
          </w:rPr>
          <w:t>https://www.publish.csiro.au/am/pdf/AM06034</w:t>
        </w:r>
      </w:hyperlink>
    </w:p>
    <w:p w14:paraId="0233E94F" w14:textId="77777777" w:rsidR="00FC0580" w:rsidRPr="00FC0580" w:rsidRDefault="00FC0580" w:rsidP="00FC0580">
      <w:pPr>
        <w:pStyle w:val="EndNoteBibliography"/>
        <w:spacing w:after="0"/>
        <w:ind w:left="720" w:hanging="720"/>
      </w:pPr>
      <w:r w:rsidRPr="00FC0580">
        <w:t xml:space="preserve">Todorov, O. S. (2019). Marsupial Cognition. In J. Vonk &amp; T. Shackelford (Eds.), </w:t>
      </w:r>
      <w:r w:rsidRPr="00FC0580">
        <w:rPr>
          <w:i/>
        </w:rPr>
        <w:t>Encyclopedia of Animal Cognition and Behavior</w:t>
      </w:r>
      <w:r w:rsidRPr="00FC0580">
        <w:t xml:space="preserve"> (pp. 1-8). Cham: Springer International Publishing.</w:t>
      </w:r>
    </w:p>
    <w:p w14:paraId="7DFB4F1A" w14:textId="77777777" w:rsidR="00FC0580" w:rsidRPr="00FC0580" w:rsidRDefault="00FC0580" w:rsidP="00FC0580">
      <w:pPr>
        <w:pStyle w:val="EndNoteBibliography"/>
        <w:spacing w:after="0"/>
        <w:ind w:left="720" w:hanging="720"/>
      </w:pPr>
      <w:r w:rsidRPr="00FC0580">
        <w:t xml:space="preserve">van Dyck, S., Gynther, I., &amp; Baker, A. (2013). </w:t>
      </w:r>
      <w:r w:rsidRPr="00FC0580">
        <w:rPr>
          <w:i/>
        </w:rPr>
        <w:t>Field Companion to Mammals of Australia</w:t>
      </w:r>
      <w:r w:rsidRPr="00FC0580">
        <w:t>.</w:t>
      </w:r>
    </w:p>
    <w:p w14:paraId="7578386F" w14:textId="77777777" w:rsidR="00FC0580" w:rsidRPr="00FC0580" w:rsidRDefault="00FC0580" w:rsidP="00FC0580">
      <w:pPr>
        <w:pStyle w:val="EndNoteBibliography"/>
        <w:spacing w:after="0"/>
        <w:ind w:left="720" w:hanging="720"/>
      </w:pPr>
      <w:r w:rsidRPr="00FC0580">
        <w:t xml:space="preserve">van Woerden, J. T., Willems, E. P., van Schaik, C. P., &amp; Isler, K. (2012). Large brains buffer energetic effects of seasonal habitats in catarrhine primates. </w:t>
      </w:r>
      <w:r w:rsidRPr="00FC0580">
        <w:rPr>
          <w:i/>
        </w:rPr>
        <w:t>Evolution, 66</w:t>
      </w:r>
      <w:r w:rsidRPr="00FC0580">
        <w:t>(1), 191-199. doi:10.1111/j.1558-5646.2011.01434.x</w:t>
      </w:r>
    </w:p>
    <w:p w14:paraId="28A9C025" w14:textId="77777777" w:rsidR="00FC0580" w:rsidRPr="00FC0580" w:rsidRDefault="00FC0580" w:rsidP="00FC0580">
      <w:pPr>
        <w:pStyle w:val="EndNoteBibliography"/>
        <w:spacing w:after="0"/>
        <w:ind w:left="720" w:hanging="720"/>
      </w:pPr>
      <w:r w:rsidRPr="00FC0580">
        <w:lastRenderedPageBreak/>
        <w:t>Weisbecker, V., Ashwell, K., &amp; Fisher, D. (2013). An improved body mass dataset for the study of marsupial brain size evolution. In (Vol. 82, pp. 81-82): Karger Publishers.</w:t>
      </w:r>
    </w:p>
    <w:p w14:paraId="52DBAB63" w14:textId="77777777" w:rsidR="00FC0580" w:rsidRPr="00FC0580" w:rsidRDefault="00FC0580" w:rsidP="00FC0580">
      <w:pPr>
        <w:pStyle w:val="EndNoteBibliography"/>
        <w:spacing w:after="0"/>
        <w:ind w:left="720" w:hanging="720"/>
      </w:pPr>
      <w:r w:rsidRPr="00FC0580">
        <w:t xml:space="preserve">Weisbecker, V., Blomberg, S., Goldizen, A. W., Brown, M., &amp; Fisher, D. (2015). The evolution of relative brain size in marsupials is energetically constrained but not driven by behavioral complexity. </w:t>
      </w:r>
      <w:r w:rsidRPr="00FC0580">
        <w:rPr>
          <w:i/>
        </w:rPr>
        <w:t>Brain Behav Evol, 85</w:t>
      </w:r>
      <w:r w:rsidRPr="00FC0580">
        <w:t>(2), 125-135. doi:10.1159/000377666</w:t>
      </w:r>
    </w:p>
    <w:p w14:paraId="00534294" w14:textId="77777777" w:rsidR="00FC0580" w:rsidRPr="00FC0580" w:rsidRDefault="00FC0580" w:rsidP="00FC0580">
      <w:pPr>
        <w:pStyle w:val="EndNoteBibliography"/>
        <w:spacing w:after="0"/>
        <w:ind w:left="720" w:hanging="720"/>
      </w:pPr>
      <w:r w:rsidRPr="00FC0580">
        <w:t xml:space="preserve">Weisbecker, V., &amp; Goswami, A. (2010). Brain size, life history, and metabolism at the marsupial/placental dichotomy. </w:t>
      </w:r>
      <w:r w:rsidRPr="00FC0580">
        <w:rPr>
          <w:i/>
        </w:rPr>
        <w:t>Proceedings of the National Academy of Sciences, 107</w:t>
      </w:r>
      <w:r w:rsidRPr="00FC0580">
        <w:t>(37), 16216-16221. doi:10.1073/pnas.0906486107</w:t>
      </w:r>
    </w:p>
    <w:p w14:paraId="1D06D6C4" w14:textId="77777777" w:rsidR="00FC0580" w:rsidRPr="00FC0580" w:rsidRDefault="00FC0580" w:rsidP="00FC0580">
      <w:pPr>
        <w:pStyle w:val="EndNoteBibliography"/>
        <w:ind w:left="720" w:hanging="720"/>
      </w:pPr>
      <w:r w:rsidRPr="00FC0580">
        <w:t xml:space="preserve">Wickham, H. (2016). </w:t>
      </w:r>
      <w:r w:rsidRPr="00FC0580">
        <w:rPr>
          <w:i/>
        </w:rPr>
        <w:t>ggplot2: elegant graphics for data analysis</w:t>
      </w:r>
      <w:r w:rsidRPr="00FC0580">
        <w:t>: Springer.</w:t>
      </w:r>
    </w:p>
    <w:p w14:paraId="23082E1E" w14:textId="0AE99BB5"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end Brede" w:date="2020-03-11T15:34:00Z" w:initials="AB">
    <w:p w14:paraId="545A3A47" w14:textId="488C20DE" w:rsidR="00277EED" w:rsidRDefault="00277EED">
      <w:pPr>
        <w:pStyle w:val="CommentText"/>
      </w:pPr>
      <w:r>
        <w:rPr>
          <w:rStyle w:val="CommentReference"/>
        </w:rPr>
        <w:annotationRef/>
      </w:r>
      <w:r>
        <w:t>How do we get the reference for the new American maruspials?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5A3A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A3A47" w16cid:durableId="22138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7"/>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Brede">
    <w15:presenceInfo w15:providerId="None" w15:userId="Arend Br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47&lt;/item&gt;&lt;item&gt;53&lt;/item&gt;&lt;item&gt;54&lt;/item&gt;&lt;item&gt;58&lt;/item&gt;&lt;item&gt;61&lt;/item&gt;&lt;item&gt;70&lt;/item&gt;&lt;item&gt;74&lt;/item&gt;&lt;item&gt;76&lt;/item&gt;&lt;item&gt;79&lt;/item&gt;&lt;item&gt;90&lt;/item&gt;&lt;item&gt;101&lt;/item&gt;&lt;item&gt;107&lt;/item&gt;&lt;item&gt;112&lt;/item&gt;&lt;item&gt;117&lt;/item&gt;&lt;item&gt;121&lt;/item&gt;&lt;item&gt;122&lt;/item&gt;&lt;item&gt;127&lt;/item&gt;&lt;item&gt;142&lt;/item&gt;&lt;item&gt;145&lt;/item&gt;&lt;item&gt;156&lt;/item&gt;&lt;item&gt;167&lt;/item&gt;&lt;item&gt;170&lt;/item&gt;&lt;item&gt;184&lt;/item&gt;&lt;item&gt;195&lt;/item&gt;&lt;item&gt;212&lt;/item&gt;&lt;item&gt;213&lt;/item&gt;&lt;item&gt;227&lt;/item&gt;&lt;item&gt;246&lt;/item&gt;&lt;item&gt;256&lt;/item&gt;&lt;item&gt;257&lt;/item&gt;&lt;item&gt;261&lt;/item&gt;&lt;item&gt;297&lt;/item&gt;&lt;item&gt;299&lt;/item&gt;&lt;item&gt;321&lt;/item&gt;&lt;item&gt;328&lt;/item&gt;&lt;item&gt;332&lt;/item&gt;&lt;item&gt;351&lt;/item&gt;&lt;item&gt;352&lt;/item&gt;&lt;item&gt;353&lt;/item&gt;&lt;item&gt;377&lt;/item&gt;&lt;item&gt;378&lt;/item&gt;&lt;item&gt;379&lt;/item&gt;&lt;item&gt;380&lt;/item&gt;&lt;item&gt;381&lt;/item&gt;&lt;item&gt;382&lt;/item&gt;&lt;item&gt;386&lt;/item&gt;&lt;/record-ids&gt;&lt;/item&gt;&lt;/Libraries&gt;"/>
  </w:docVars>
  <w:rsids>
    <w:rsidRoot w:val="00320CFB"/>
    <w:rsid w:val="0000068C"/>
    <w:rsid w:val="00011938"/>
    <w:rsid w:val="00016AAD"/>
    <w:rsid w:val="0003531E"/>
    <w:rsid w:val="00037E5C"/>
    <w:rsid w:val="00057580"/>
    <w:rsid w:val="00060095"/>
    <w:rsid w:val="00061BAA"/>
    <w:rsid w:val="00073875"/>
    <w:rsid w:val="00073F98"/>
    <w:rsid w:val="000878F4"/>
    <w:rsid w:val="000943E1"/>
    <w:rsid w:val="000B5FD5"/>
    <w:rsid w:val="000C102E"/>
    <w:rsid w:val="000C17D7"/>
    <w:rsid w:val="000C785C"/>
    <w:rsid w:val="000D40AA"/>
    <w:rsid w:val="000E05A6"/>
    <w:rsid w:val="000F5F71"/>
    <w:rsid w:val="001017A0"/>
    <w:rsid w:val="00105C92"/>
    <w:rsid w:val="001239EB"/>
    <w:rsid w:val="00125A00"/>
    <w:rsid w:val="00132EDA"/>
    <w:rsid w:val="00152BEF"/>
    <w:rsid w:val="00162674"/>
    <w:rsid w:val="00162922"/>
    <w:rsid w:val="0016379F"/>
    <w:rsid w:val="00181FDC"/>
    <w:rsid w:val="001830A0"/>
    <w:rsid w:val="00193509"/>
    <w:rsid w:val="001D4538"/>
    <w:rsid w:val="00207EDB"/>
    <w:rsid w:val="0024097A"/>
    <w:rsid w:val="00242FB5"/>
    <w:rsid w:val="002629AF"/>
    <w:rsid w:val="00277EED"/>
    <w:rsid w:val="00282744"/>
    <w:rsid w:val="002B4972"/>
    <w:rsid w:val="002F3CCA"/>
    <w:rsid w:val="00310ACB"/>
    <w:rsid w:val="00320CFB"/>
    <w:rsid w:val="0034296D"/>
    <w:rsid w:val="0034657E"/>
    <w:rsid w:val="00360140"/>
    <w:rsid w:val="00362F42"/>
    <w:rsid w:val="00364D85"/>
    <w:rsid w:val="00365BFD"/>
    <w:rsid w:val="00367EAD"/>
    <w:rsid w:val="003739FB"/>
    <w:rsid w:val="003811A9"/>
    <w:rsid w:val="00390AA5"/>
    <w:rsid w:val="00394863"/>
    <w:rsid w:val="003A5B27"/>
    <w:rsid w:val="003B6E80"/>
    <w:rsid w:val="003B7C96"/>
    <w:rsid w:val="003D0E61"/>
    <w:rsid w:val="003D610E"/>
    <w:rsid w:val="00406E38"/>
    <w:rsid w:val="00412E21"/>
    <w:rsid w:val="00417D65"/>
    <w:rsid w:val="0042061F"/>
    <w:rsid w:val="00450CF7"/>
    <w:rsid w:val="004518B3"/>
    <w:rsid w:val="004521E3"/>
    <w:rsid w:val="004534A2"/>
    <w:rsid w:val="00455C1A"/>
    <w:rsid w:val="00467282"/>
    <w:rsid w:val="00467BD6"/>
    <w:rsid w:val="0048128A"/>
    <w:rsid w:val="004B2A67"/>
    <w:rsid w:val="004E12F0"/>
    <w:rsid w:val="004F27A3"/>
    <w:rsid w:val="004F3AC6"/>
    <w:rsid w:val="005036CF"/>
    <w:rsid w:val="00505F3F"/>
    <w:rsid w:val="00526AC1"/>
    <w:rsid w:val="00531681"/>
    <w:rsid w:val="00547227"/>
    <w:rsid w:val="00552D5F"/>
    <w:rsid w:val="005916AC"/>
    <w:rsid w:val="00592954"/>
    <w:rsid w:val="005D0594"/>
    <w:rsid w:val="005D41D7"/>
    <w:rsid w:val="005D5284"/>
    <w:rsid w:val="005D7807"/>
    <w:rsid w:val="005E46A3"/>
    <w:rsid w:val="006101F0"/>
    <w:rsid w:val="00624706"/>
    <w:rsid w:val="006348D4"/>
    <w:rsid w:val="00635D86"/>
    <w:rsid w:val="0064194E"/>
    <w:rsid w:val="00641FFE"/>
    <w:rsid w:val="00665E8E"/>
    <w:rsid w:val="00672E8A"/>
    <w:rsid w:val="006939BD"/>
    <w:rsid w:val="00694EDE"/>
    <w:rsid w:val="006A0EF9"/>
    <w:rsid w:val="006A7494"/>
    <w:rsid w:val="006B7751"/>
    <w:rsid w:val="006C5E4D"/>
    <w:rsid w:val="006D7933"/>
    <w:rsid w:val="006F1D81"/>
    <w:rsid w:val="006F6663"/>
    <w:rsid w:val="00700B78"/>
    <w:rsid w:val="0072053C"/>
    <w:rsid w:val="00721A5F"/>
    <w:rsid w:val="00751A10"/>
    <w:rsid w:val="007722B8"/>
    <w:rsid w:val="007725D3"/>
    <w:rsid w:val="007869C6"/>
    <w:rsid w:val="00791A5D"/>
    <w:rsid w:val="00792F8B"/>
    <w:rsid w:val="007B4EF0"/>
    <w:rsid w:val="007C0A7E"/>
    <w:rsid w:val="007F2C83"/>
    <w:rsid w:val="007F4CAD"/>
    <w:rsid w:val="007F6B86"/>
    <w:rsid w:val="00801946"/>
    <w:rsid w:val="008423B0"/>
    <w:rsid w:val="008423B9"/>
    <w:rsid w:val="00870FE3"/>
    <w:rsid w:val="008754FE"/>
    <w:rsid w:val="00876356"/>
    <w:rsid w:val="00881BD9"/>
    <w:rsid w:val="00893BAF"/>
    <w:rsid w:val="008A007A"/>
    <w:rsid w:val="008A171E"/>
    <w:rsid w:val="008A5F77"/>
    <w:rsid w:val="008A7BE2"/>
    <w:rsid w:val="008B2266"/>
    <w:rsid w:val="008E7643"/>
    <w:rsid w:val="008E7C1A"/>
    <w:rsid w:val="009303DF"/>
    <w:rsid w:val="00931BB0"/>
    <w:rsid w:val="0094302F"/>
    <w:rsid w:val="0094680A"/>
    <w:rsid w:val="00952763"/>
    <w:rsid w:val="009573C9"/>
    <w:rsid w:val="00971784"/>
    <w:rsid w:val="00995687"/>
    <w:rsid w:val="009B246D"/>
    <w:rsid w:val="009B27B1"/>
    <w:rsid w:val="009C6610"/>
    <w:rsid w:val="009D34B3"/>
    <w:rsid w:val="009D6717"/>
    <w:rsid w:val="00A307A5"/>
    <w:rsid w:val="00A32890"/>
    <w:rsid w:val="00A35A3B"/>
    <w:rsid w:val="00A45439"/>
    <w:rsid w:val="00A45976"/>
    <w:rsid w:val="00A727DC"/>
    <w:rsid w:val="00A929E1"/>
    <w:rsid w:val="00A96F5D"/>
    <w:rsid w:val="00AA1B8E"/>
    <w:rsid w:val="00AA2E14"/>
    <w:rsid w:val="00AA47C7"/>
    <w:rsid w:val="00AB0E5C"/>
    <w:rsid w:val="00AC7A3C"/>
    <w:rsid w:val="00AD2DF6"/>
    <w:rsid w:val="00AF73FE"/>
    <w:rsid w:val="00B06F0B"/>
    <w:rsid w:val="00B2408D"/>
    <w:rsid w:val="00B31EDE"/>
    <w:rsid w:val="00B43282"/>
    <w:rsid w:val="00B5057E"/>
    <w:rsid w:val="00B8391E"/>
    <w:rsid w:val="00BA7458"/>
    <w:rsid w:val="00BD5310"/>
    <w:rsid w:val="00BD7F75"/>
    <w:rsid w:val="00BF18B9"/>
    <w:rsid w:val="00C01649"/>
    <w:rsid w:val="00C029CA"/>
    <w:rsid w:val="00C1226F"/>
    <w:rsid w:val="00C12B21"/>
    <w:rsid w:val="00C13722"/>
    <w:rsid w:val="00C16C65"/>
    <w:rsid w:val="00C22806"/>
    <w:rsid w:val="00C24CBE"/>
    <w:rsid w:val="00C25EA6"/>
    <w:rsid w:val="00C51857"/>
    <w:rsid w:val="00C66846"/>
    <w:rsid w:val="00C70C04"/>
    <w:rsid w:val="00C81241"/>
    <w:rsid w:val="00CA63F6"/>
    <w:rsid w:val="00CB135C"/>
    <w:rsid w:val="00CB50EE"/>
    <w:rsid w:val="00CC1224"/>
    <w:rsid w:val="00CD34F5"/>
    <w:rsid w:val="00CD6145"/>
    <w:rsid w:val="00CD6F6F"/>
    <w:rsid w:val="00D278AD"/>
    <w:rsid w:val="00D31A02"/>
    <w:rsid w:val="00D32CA6"/>
    <w:rsid w:val="00D47517"/>
    <w:rsid w:val="00D51B37"/>
    <w:rsid w:val="00D7298A"/>
    <w:rsid w:val="00D742DE"/>
    <w:rsid w:val="00D7515C"/>
    <w:rsid w:val="00DA68A6"/>
    <w:rsid w:val="00DB6447"/>
    <w:rsid w:val="00DD10E3"/>
    <w:rsid w:val="00DD1A79"/>
    <w:rsid w:val="00DF2208"/>
    <w:rsid w:val="00DF23E5"/>
    <w:rsid w:val="00DF56FA"/>
    <w:rsid w:val="00E050F7"/>
    <w:rsid w:val="00E16A0E"/>
    <w:rsid w:val="00E22B9F"/>
    <w:rsid w:val="00E43AC9"/>
    <w:rsid w:val="00E67BA0"/>
    <w:rsid w:val="00E9223B"/>
    <w:rsid w:val="00E96925"/>
    <w:rsid w:val="00EB4039"/>
    <w:rsid w:val="00EB5A9F"/>
    <w:rsid w:val="00EC4B1D"/>
    <w:rsid w:val="00EC7354"/>
    <w:rsid w:val="00EF5E21"/>
    <w:rsid w:val="00F13B1F"/>
    <w:rsid w:val="00F1513D"/>
    <w:rsid w:val="00F21D3F"/>
    <w:rsid w:val="00F32C9E"/>
    <w:rsid w:val="00F33EB3"/>
    <w:rsid w:val="00F40083"/>
    <w:rsid w:val="00F50EB3"/>
    <w:rsid w:val="00F77E04"/>
    <w:rsid w:val="00FA598F"/>
    <w:rsid w:val="00FB12BC"/>
    <w:rsid w:val="00FB6DFA"/>
    <w:rsid w:val="00FC0580"/>
    <w:rsid w:val="00FC446A"/>
    <w:rsid w:val="00FC78A9"/>
    <w:rsid w:val="00FD4C06"/>
    <w:rsid w:val="00FE6C54"/>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78CEF594-B8B0-4B43-A812-50927E8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8017">
      <w:bodyDiv w:val="1"/>
      <w:marLeft w:val="0"/>
      <w:marRight w:val="0"/>
      <w:marTop w:val="0"/>
      <w:marBottom w:val="0"/>
      <w:divBdr>
        <w:top w:val="none" w:sz="0" w:space="0" w:color="auto"/>
        <w:left w:val="none" w:sz="0" w:space="0" w:color="auto"/>
        <w:bottom w:val="none" w:sz="0" w:space="0" w:color="auto"/>
        <w:right w:val="none" w:sz="0" w:space="0" w:color="auto"/>
      </w:divBdr>
    </w:div>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450249083">
      <w:bodyDiv w:val="1"/>
      <w:marLeft w:val="0"/>
      <w:marRight w:val="0"/>
      <w:marTop w:val="0"/>
      <w:marBottom w:val="0"/>
      <w:divBdr>
        <w:top w:val="none" w:sz="0" w:space="0" w:color="auto"/>
        <w:left w:val="none" w:sz="0" w:space="0" w:color="auto"/>
        <w:bottom w:val="none" w:sz="0" w:space="0" w:color="auto"/>
        <w:right w:val="none" w:sz="0" w:space="0" w:color="auto"/>
      </w:divBdr>
    </w:div>
    <w:div w:id="49592221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112745798">
      <w:bodyDiv w:val="1"/>
      <w:marLeft w:val="0"/>
      <w:marRight w:val="0"/>
      <w:marTop w:val="0"/>
      <w:marBottom w:val="0"/>
      <w:divBdr>
        <w:top w:val="none" w:sz="0" w:space="0" w:color="auto"/>
        <w:left w:val="none" w:sz="0" w:space="0" w:color="auto"/>
        <w:bottom w:val="none" w:sz="0" w:space="0" w:color="auto"/>
        <w:right w:val="none" w:sz="0" w:space="0" w:color="auto"/>
      </w:divBdr>
    </w:div>
    <w:div w:id="1129661537">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894734471">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1953516970">
      <w:bodyDiv w:val="1"/>
      <w:marLeft w:val="0"/>
      <w:marRight w:val="0"/>
      <w:marTop w:val="0"/>
      <w:marBottom w:val="0"/>
      <w:divBdr>
        <w:top w:val="none" w:sz="0" w:space="0" w:color="auto"/>
        <w:left w:val="none" w:sz="0" w:space="0" w:color="auto"/>
        <w:bottom w:val="none" w:sz="0" w:space="0" w:color="auto"/>
        <w:right w:val="none" w:sz="0" w:space="0" w:color="auto"/>
      </w:divBdr>
    </w:div>
    <w:div w:id="1957251132">
      <w:bodyDiv w:val="1"/>
      <w:marLeft w:val="0"/>
      <w:marRight w:val="0"/>
      <w:marTop w:val="0"/>
      <w:marBottom w:val="0"/>
      <w:divBdr>
        <w:top w:val="none" w:sz="0" w:space="0" w:color="auto"/>
        <w:left w:val="none" w:sz="0" w:space="0" w:color="auto"/>
        <w:bottom w:val="none" w:sz="0" w:space="0" w:color="auto"/>
        <w:right w:val="none" w:sz="0" w:space="0" w:color="auto"/>
      </w:divBdr>
    </w:div>
    <w:div w:id="1962682291">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publish.csiro.au/am/pdf/AM06034"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www.pnas.orgcgidoi10.1073pnas.0620412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 TargetMode="External"/><Relationship Id="rId4" Type="http://schemas.openxmlformats.org/officeDocument/2006/relationships/settings" Target="settings.xml"/><Relationship Id="rId9" Type="http://schemas.openxmlformats.org/officeDocument/2006/relationships/hyperlink" Targe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B4411-58B4-4F7B-A333-A24E48BE0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9695</TotalTime>
  <Pages>24</Pages>
  <Words>28205</Words>
  <Characters>160772</Characters>
  <Application>Microsoft Office Word</Application>
  <DocSecurity>0</DocSecurity>
  <Lines>1339</Lines>
  <Paragraphs>377</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188600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Arend Brede</cp:lastModifiedBy>
  <cp:revision>16</cp:revision>
  <dcterms:created xsi:type="dcterms:W3CDTF">2019-07-30T00:13:00Z</dcterms:created>
  <dcterms:modified xsi:type="dcterms:W3CDTF">2020-07-03T03:16:00Z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