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6193" w14:textId="77777777" w:rsidR="00FF76BB" w:rsidRPr="00547227" w:rsidRDefault="005E46A3" w:rsidP="00F33EB3">
      <w:pPr>
        <w:spacing w:line="480" w:lineRule="auto"/>
        <w:rPr>
          <w:rFonts w:ascii="Arial" w:hAnsi="Arial" w:cs="Arial"/>
          <w:szCs w:val="24"/>
          <w:lang w:val="en-GB"/>
        </w:rPr>
      </w:pPr>
      <w:r w:rsidRPr="00547227">
        <w:rPr>
          <w:rFonts w:ascii="Arial" w:hAnsi="Arial" w:cs="Arial"/>
          <w:szCs w:val="24"/>
          <w:lang w:val="en-GB"/>
        </w:rPr>
        <w:t>T</w:t>
      </w:r>
      <w:r w:rsidR="00E96925" w:rsidRPr="00547227">
        <w:rPr>
          <w:rFonts w:ascii="Arial" w:hAnsi="Arial" w:cs="Arial"/>
          <w:szCs w:val="24"/>
          <w:lang w:val="en-GB"/>
        </w:rPr>
        <w:t>esting hypothese</w:t>
      </w:r>
      <w:r w:rsidR="00FF76BB" w:rsidRPr="00547227">
        <w:rPr>
          <w:rFonts w:ascii="Arial" w:hAnsi="Arial" w:cs="Arial"/>
          <w:szCs w:val="24"/>
          <w:lang w:val="en-GB"/>
        </w:rPr>
        <w:t>s of brain size variation</w:t>
      </w:r>
      <w:r w:rsidRPr="00547227">
        <w:rPr>
          <w:rFonts w:ascii="Arial" w:hAnsi="Arial" w:cs="Arial"/>
          <w:szCs w:val="24"/>
          <w:lang w:val="en-GB"/>
        </w:rPr>
        <w:t xml:space="preserve"> using Bayesian comparative framework</w:t>
      </w:r>
      <w:r w:rsidR="00E96925" w:rsidRPr="00547227">
        <w:rPr>
          <w:rFonts w:ascii="Arial" w:hAnsi="Arial" w:cs="Arial"/>
          <w:szCs w:val="24"/>
          <w:lang w:val="en-GB"/>
        </w:rPr>
        <w:t>: the case of marsupials</w:t>
      </w:r>
    </w:p>
    <w:p w14:paraId="386600DF" w14:textId="6E8B5FCD" w:rsidR="00FF76BB" w:rsidRPr="00547227" w:rsidRDefault="00FF76BB" w:rsidP="00F33EB3">
      <w:pPr>
        <w:spacing w:line="480" w:lineRule="auto"/>
        <w:rPr>
          <w:rFonts w:ascii="Arial" w:hAnsi="Arial" w:cs="Arial"/>
          <w:szCs w:val="24"/>
          <w:lang w:val="en-GB"/>
        </w:rPr>
      </w:pPr>
      <w:r w:rsidRPr="00547227">
        <w:rPr>
          <w:rFonts w:ascii="Arial" w:hAnsi="Arial" w:cs="Arial"/>
          <w:szCs w:val="24"/>
          <w:lang w:val="en-GB"/>
        </w:rPr>
        <w:t>Orlin S. Todorov, Simone</w:t>
      </w:r>
      <w:r w:rsidR="000C102E" w:rsidRPr="00547227">
        <w:rPr>
          <w:rFonts w:ascii="Arial" w:hAnsi="Arial" w:cs="Arial"/>
          <w:szCs w:val="24"/>
          <w:lang w:val="en-GB"/>
        </w:rPr>
        <w:t xml:space="preserve"> P.</w:t>
      </w:r>
      <w:r w:rsidRPr="00547227">
        <w:rPr>
          <w:rFonts w:ascii="Arial" w:hAnsi="Arial" w:cs="Arial"/>
          <w:szCs w:val="24"/>
          <w:lang w:val="en-GB"/>
        </w:rPr>
        <w:t xml:space="preserve"> Blomberg, </w:t>
      </w:r>
      <w:r w:rsidR="00B31EDE">
        <w:rPr>
          <w:rFonts w:ascii="Arial" w:hAnsi="Arial" w:cs="Arial"/>
          <w:szCs w:val="24"/>
          <w:lang w:val="en-GB"/>
        </w:rPr>
        <w:t xml:space="preserve">Karen Sears, Anjali Goswami, </w:t>
      </w:r>
      <w:r w:rsidR="00B31EDE" w:rsidRPr="00547227">
        <w:rPr>
          <w:rFonts w:ascii="Arial" w:hAnsi="Arial" w:cs="Arial"/>
          <w:szCs w:val="24"/>
          <w:lang w:val="en-GB"/>
        </w:rPr>
        <w:t xml:space="preserve">Vera </w:t>
      </w:r>
      <w:proofErr w:type="spellStart"/>
      <w:r w:rsidR="00B31EDE" w:rsidRPr="00547227">
        <w:rPr>
          <w:rFonts w:ascii="Arial" w:hAnsi="Arial" w:cs="Arial"/>
          <w:szCs w:val="24"/>
          <w:lang w:val="en-GB"/>
        </w:rPr>
        <w:t>Weisbecker</w:t>
      </w:r>
      <w:proofErr w:type="spellEnd"/>
    </w:p>
    <w:p w14:paraId="3C3C34E4" w14:textId="77777777" w:rsidR="005E46A3" w:rsidRPr="00547227" w:rsidRDefault="005E46A3" w:rsidP="00F33EB3">
      <w:pPr>
        <w:spacing w:line="480" w:lineRule="auto"/>
        <w:rPr>
          <w:rFonts w:ascii="Arial" w:hAnsi="Arial" w:cs="Arial"/>
          <w:szCs w:val="24"/>
          <w:lang w:val="en-GB"/>
        </w:rPr>
      </w:pPr>
    </w:p>
    <w:p w14:paraId="6CC5EC69" w14:textId="77777777" w:rsidR="005E46A3" w:rsidRPr="00547227" w:rsidRDefault="005E46A3" w:rsidP="00F33EB3">
      <w:pPr>
        <w:spacing w:line="480" w:lineRule="auto"/>
        <w:rPr>
          <w:rFonts w:ascii="Arial" w:hAnsi="Arial" w:cs="Arial"/>
          <w:szCs w:val="24"/>
          <w:lang w:val="en-GB"/>
        </w:rPr>
      </w:pPr>
      <w:r w:rsidRPr="00547227">
        <w:rPr>
          <w:rFonts w:ascii="Arial" w:hAnsi="Arial" w:cs="Arial"/>
          <w:szCs w:val="24"/>
          <w:lang w:val="en-GB"/>
        </w:rPr>
        <w:t>The University of Queensland, School of Biological Sciences</w:t>
      </w:r>
    </w:p>
    <w:p w14:paraId="000B7355" w14:textId="77777777" w:rsidR="00FF76BB" w:rsidRPr="00547227" w:rsidRDefault="00FF76BB" w:rsidP="00F33EB3">
      <w:pPr>
        <w:spacing w:line="480" w:lineRule="auto"/>
        <w:rPr>
          <w:rFonts w:ascii="Arial" w:hAnsi="Arial" w:cs="Arial"/>
          <w:szCs w:val="24"/>
          <w:lang w:val="en-GB"/>
        </w:rPr>
      </w:pPr>
    </w:p>
    <w:p w14:paraId="525428AB" w14:textId="77777777" w:rsidR="00467BD6"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Abstract</w:t>
      </w:r>
      <w:r w:rsidR="005E46A3" w:rsidRPr="00547227">
        <w:rPr>
          <w:rFonts w:ascii="Arial" w:hAnsi="Arial" w:cs="Arial"/>
          <w:sz w:val="24"/>
          <w:szCs w:val="24"/>
          <w:lang w:val="en-GB"/>
        </w:rPr>
        <w:t xml:space="preserve"> (150 words)</w:t>
      </w:r>
    </w:p>
    <w:p w14:paraId="01A90915" w14:textId="77777777" w:rsidR="00552D5F" w:rsidRPr="00547227"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Introduction</w:t>
      </w:r>
    </w:p>
    <w:p w14:paraId="1CB0291A" w14:textId="315B6D4F" w:rsidR="00061BAA" w:rsidRPr="00547227" w:rsidRDefault="00A32890" w:rsidP="00A32890">
      <w:pPr>
        <w:spacing w:line="480" w:lineRule="auto"/>
        <w:rPr>
          <w:rFonts w:ascii="Arial" w:hAnsi="Arial" w:cs="Arial"/>
          <w:szCs w:val="24"/>
          <w:lang w:val="en-GB"/>
        </w:rPr>
      </w:pPr>
      <w:r w:rsidRPr="00547227">
        <w:rPr>
          <w:rFonts w:ascii="Arial" w:hAnsi="Arial" w:cs="Arial"/>
          <w:szCs w:val="24"/>
          <w:lang w:val="en-GB"/>
        </w:rPr>
        <w:t>Compared to other vertebrates, mammals have impressively large brains relative to body size (</w:t>
      </w:r>
      <w:r w:rsidR="005D5284">
        <w:rPr>
          <w:rFonts w:ascii="Arial" w:hAnsi="Arial" w:cs="Arial"/>
          <w:szCs w:val="24"/>
          <w:lang w:val="en-GB"/>
        </w:rPr>
        <w:t>“</w:t>
      </w:r>
      <w:r w:rsidRPr="00547227">
        <w:rPr>
          <w:rFonts w:ascii="Arial" w:hAnsi="Arial" w:cs="Arial"/>
          <w:szCs w:val="24"/>
          <w:lang w:val="en-GB"/>
        </w:rPr>
        <w:t>relative brain size</w:t>
      </w:r>
      <w:r w:rsidR="005D5284">
        <w:rPr>
          <w:rFonts w:ascii="Arial" w:hAnsi="Arial" w:cs="Arial"/>
          <w:szCs w:val="24"/>
          <w:lang w:val="en-GB"/>
        </w:rPr>
        <w:t>” herein</w:t>
      </w:r>
      <w:r w:rsidRPr="00547227">
        <w:rPr>
          <w:rFonts w:ascii="Arial" w:hAnsi="Arial" w:cs="Arial"/>
          <w:szCs w:val="24"/>
          <w:lang w:val="en-GB"/>
        </w:rPr>
        <w:t>)</w:t>
      </w:r>
      <w:r w:rsidR="005D5284">
        <w:rPr>
          <w:rFonts w:ascii="Arial" w:hAnsi="Arial" w:cs="Arial"/>
          <w:szCs w:val="24"/>
          <w:lang w:val="en-GB"/>
        </w:rPr>
        <w:t>, which confers a</w:t>
      </w:r>
      <w:r w:rsidRPr="00547227">
        <w:rPr>
          <w:rFonts w:ascii="Arial" w:hAnsi="Arial" w:cs="Arial"/>
          <w:szCs w:val="24"/>
          <w:lang w:val="en-GB"/>
        </w:rPr>
        <w:t xml:space="preserve">dvanced cognitive abilities </w:t>
      </w:r>
      <w:r w:rsidR="005D5284">
        <w:rPr>
          <w:rFonts w:ascii="Arial" w:hAnsi="Arial" w:cs="Arial"/>
          <w:szCs w:val="24"/>
          <w:lang w:val="en-GB"/>
        </w:rPr>
        <w:t>to the class compared to the ancestral vertebrate condition</w:t>
      </w:r>
      <w:r w:rsidR="000C17D7">
        <w:rPr>
          <w:rFonts w:ascii="Arial" w:hAnsi="Arial" w:cs="Arial"/>
          <w:szCs w:val="24"/>
          <w:lang w:val="en-GB"/>
        </w:rPr>
        <w:t xml:space="preserve"> </w:t>
      </w:r>
      <w:r w:rsidR="000C17D7">
        <w:rPr>
          <w:rFonts w:ascii="Arial" w:hAnsi="Arial" w:cs="Arial"/>
          <w:szCs w:val="24"/>
          <w:lang w:val="en-GB"/>
        </w:rPr>
        <w:fldChar w:fldCharType="begin"/>
      </w:r>
      <w:r w:rsidR="000C17D7">
        <w:rPr>
          <w:rFonts w:ascii="Arial" w:hAnsi="Arial" w:cs="Arial"/>
          <w:szCs w:val="24"/>
          <w:lang w:val="en-GB"/>
        </w:rPr>
        <w:instrText xml:space="preserve"> ADDIN EN.CITE &lt;EndNote&gt;&lt;Cite&gt;&lt;Author&gt;Jerison&lt;/Author&gt;&lt;Year&gt;1973&lt;/Year&gt;&lt;RecNum&gt;47&lt;/RecNum&gt;&lt;DisplayText&gt;(Jerison, 1973)&lt;/DisplayText&gt;&lt;record&gt;&lt;rec-number&gt;47&lt;/rec-number&gt;&lt;foreign-keys&gt;&lt;key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000C17D7">
        <w:rPr>
          <w:rFonts w:ascii="Arial" w:hAnsi="Arial" w:cs="Arial"/>
          <w:szCs w:val="24"/>
          <w:lang w:val="en-GB"/>
        </w:rPr>
        <w:fldChar w:fldCharType="separate"/>
      </w:r>
      <w:r w:rsidR="000C17D7">
        <w:rPr>
          <w:rFonts w:ascii="Arial" w:hAnsi="Arial" w:cs="Arial"/>
          <w:noProof/>
          <w:szCs w:val="24"/>
          <w:lang w:val="en-GB"/>
        </w:rPr>
        <w:t>(Jerison, 1973)</w:t>
      </w:r>
      <w:r w:rsidR="000C17D7">
        <w:rPr>
          <w:rFonts w:ascii="Arial" w:hAnsi="Arial" w:cs="Arial"/>
          <w:szCs w:val="24"/>
          <w:lang w:val="en-GB"/>
        </w:rPr>
        <w:fldChar w:fldCharType="end"/>
      </w:r>
      <w:r w:rsidR="005D5284">
        <w:rPr>
          <w:rFonts w:ascii="Arial" w:hAnsi="Arial" w:cs="Arial"/>
          <w:szCs w:val="24"/>
          <w:lang w:val="en-GB"/>
        </w:rPr>
        <w:t>. It i</w:t>
      </w:r>
      <w:r w:rsidRPr="00547227">
        <w:rPr>
          <w:rFonts w:ascii="Arial" w:hAnsi="Arial" w:cs="Arial"/>
          <w:szCs w:val="24"/>
          <w:lang w:val="en-GB"/>
        </w:rPr>
        <w:t xml:space="preserve">s </w:t>
      </w:r>
      <w:r w:rsidR="00CA63F6" w:rsidRPr="00547227">
        <w:rPr>
          <w:rFonts w:ascii="Arial" w:hAnsi="Arial" w:cs="Arial"/>
          <w:szCs w:val="24"/>
          <w:lang w:val="en-GB"/>
        </w:rPr>
        <w:t>assumed</w:t>
      </w:r>
      <w:r w:rsidRPr="00547227">
        <w:rPr>
          <w:rFonts w:ascii="Arial" w:hAnsi="Arial" w:cs="Arial"/>
          <w:szCs w:val="24"/>
          <w:lang w:val="en-GB"/>
        </w:rPr>
        <w:t xml:space="preserve"> that this </w:t>
      </w:r>
      <w:r w:rsidR="005D5284">
        <w:rPr>
          <w:rFonts w:ascii="Arial" w:hAnsi="Arial" w:cs="Arial"/>
          <w:szCs w:val="24"/>
          <w:lang w:val="en-GB"/>
        </w:rPr>
        <w:t>brain size increase is mostly the result of</w:t>
      </w:r>
      <w:r w:rsidRPr="00547227">
        <w:rPr>
          <w:rFonts w:ascii="Arial" w:hAnsi="Arial" w:cs="Arial"/>
          <w:szCs w:val="24"/>
          <w:lang w:val="en-GB"/>
        </w:rPr>
        <w:t xml:space="preserve"> select</w:t>
      </w:r>
      <w:r w:rsidR="005D5284">
        <w:rPr>
          <w:rFonts w:ascii="Arial" w:hAnsi="Arial" w:cs="Arial"/>
          <w:szCs w:val="24"/>
          <w:lang w:val="en-GB"/>
        </w:rPr>
        <w:t xml:space="preserve">ion </w:t>
      </w:r>
      <w:r w:rsidRPr="00547227">
        <w:rPr>
          <w:rFonts w:ascii="Arial" w:hAnsi="Arial" w:cs="Arial"/>
          <w:szCs w:val="24"/>
          <w:lang w:val="en-GB"/>
        </w:rPr>
        <w:t>for the increase</w:t>
      </w:r>
      <w:r w:rsidR="00CA63F6" w:rsidRPr="00547227">
        <w:rPr>
          <w:rFonts w:ascii="Arial" w:hAnsi="Arial" w:cs="Arial"/>
          <w:szCs w:val="24"/>
          <w:lang w:val="en-GB"/>
        </w:rPr>
        <w:t xml:space="preserve"> in relative brain size</w:t>
      </w:r>
      <w:r w:rsidR="000C17D7">
        <w:rPr>
          <w:rFonts w:ascii="Arial" w:hAnsi="Arial" w:cs="Arial"/>
          <w:szCs w:val="24"/>
          <w:lang w:val="en-GB"/>
        </w:rPr>
        <w:t xml:space="preserve"> </w:t>
      </w:r>
      <w:r w:rsidR="000C17D7">
        <w:rPr>
          <w:rFonts w:ascii="Arial" w:hAnsi="Arial" w:cs="Arial"/>
          <w:szCs w:val="24"/>
          <w:lang w:val="en-GB"/>
        </w:rPr>
        <w:fldChar w:fldCharType="begin"/>
      </w:r>
      <w:r w:rsidR="000C17D7">
        <w:rPr>
          <w:rFonts w:ascii="Arial" w:hAnsi="Arial" w:cs="Arial"/>
          <w:szCs w:val="24"/>
          <w:lang w:val="en-GB"/>
        </w:rPr>
        <w:instrText xml:space="preserve"> ADDIN EN.CITE &lt;EndNote&gt;&lt;Cite&gt;&lt;Author&gt;Healy&lt;/Author&gt;&lt;Year&gt;2007&lt;/Year&gt;&lt;RecNum&gt;246&lt;/RecNum&gt;&lt;DisplayText&gt;(Healy &amp;amp; Rowe, 2007)&lt;/DisplayText&gt;&lt;record&gt;&lt;rec-number&gt;246&lt;/rec-number&gt;&lt;foreign-keys&gt;&lt;key app="EN" db-id="a9aw0atab92x0ledv2kxwsvmdfttad9p2fez" timestamp="1564364864" guid="a449f94e-61ff-4e0c-9400-bdd0c63bf051"&gt;246&lt;/key&gt;&lt;/foreign-keys&gt;&lt;ref-type name="Journal Article"&gt;17&lt;/ref-type&gt;&lt;contributors&gt;&lt;authors&gt;&lt;author&gt;Healy, S. D.&lt;/author&gt;&lt;author&gt;Rowe, C.&lt;/author&gt;&lt;/authors&gt;&lt;/contributors&gt;&lt;auth-address&gt;Institute of Evolutionary Biology, School of Biological Sciences, Kings Buildings, West Mains Road, Edinburgh EH9 3JT, UK. s.healy@ed.ac.uk&lt;/auth-address&gt;&lt;titles&gt;&lt;title&gt;A critique of comparative studies of brain size&lt;/title&gt;&lt;secondary-title&gt;Proc Biol Sci&lt;/secondary-title&gt;&lt;/titles&gt;&lt;periodical&gt;&lt;full-title&gt;Proc Biol Sci&lt;/full-title&gt;&lt;/periodical&gt;&lt;pages&gt;453-64&lt;/pages&gt;&lt;volume&gt;274&lt;/volume&gt;&lt;number&gt;1609&lt;/number&gt;&lt;edition&gt;2007/05/04&lt;/edition&gt;&lt;keywords&gt;&lt;keyword&gt;Animals&lt;/keyword&gt;&lt;keyword&gt;Behavior, Animal&lt;/keyword&gt;&lt;keyword&gt;Biological Evolution&lt;/keyword&gt;&lt;keyword&gt;Brain/*anatomy &amp;amp; histology&lt;/keyword&gt;&lt;keyword&gt;Mating Preference, Animal&lt;/keyword&gt;&lt;keyword&gt;Organ Size&lt;/keyword&gt;&lt;keyword&gt;Social Behavior&lt;/keyword&gt;&lt;keyword&gt;Species Specificity&lt;/keyword&gt;&lt;/keywords&gt;&lt;dates&gt;&lt;year&gt;2007&lt;/year&gt;&lt;pub-dates&gt;&lt;date&gt;Feb 22&lt;/date&gt;&lt;/pub-dates&gt;&lt;/dates&gt;&lt;isbn&gt;0962-8452 (Print)&amp;#xD;0962-8452 (Linking)&lt;/isbn&gt;&lt;accession-num&gt;17476764&lt;/accession-num&gt;&lt;urls&gt;&lt;related-urls&gt;&lt;url&gt;https://www.ncbi.nlm.nih.gov/pubmed/17476764&lt;/url&gt;&lt;/related-urls&gt;&lt;/urls&gt;&lt;custom2&gt;PMC1766390&lt;/custom2&gt;&lt;electronic-resource-num&gt;10.1098/rspb.2006.3748&lt;/electronic-resource-num&gt;&lt;/record&gt;&lt;/Cite&gt;&lt;/EndNote&gt;</w:instrText>
      </w:r>
      <w:r w:rsidR="000C17D7">
        <w:rPr>
          <w:rFonts w:ascii="Arial" w:hAnsi="Arial" w:cs="Arial"/>
          <w:szCs w:val="24"/>
          <w:lang w:val="en-GB"/>
        </w:rPr>
        <w:fldChar w:fldCharType="separate"/>
      </w:r>
      <w:r w:rsidR="000C17D7">
        <w:rPr>
          <w:rFonts w:ascii="Arial" w:hAnsi="Arial" w:cs="Arial"/>
          <w:noProof/>
          <w:szCs w:val="24"/>
          <w:lang w:val="en-GB"/>
        </w:rPr>
        <w:t>(Healy &amp; Rowe, 2007)</w:t>
      </w:r>
      <w:r w:rsidR="000C17D7">
        <w:rPr>
          <w:rFonts w:ascii="Arial" w:hAnsi="Arial" w:cs="Arial"/>
          <w:szCs w:val="24"/>
          <w:lang w:val="en-GB"/>
        </w:rPr>
        <w:fldChar w:fldCharType="end"/>
      </w:r>
      <w:r w:rsidR="000C17D7">
        <w:rPr>
          <w:rFonts w:ascii="Arial" w:hAnsi="Arial" w:cs="Arial"/>
          <w:szCs w:val="24"/>
          <w:lang w:val="en-GB"/>
        </w:rPr>
        <w:t xml:space="preserve">. </w:t>
      </w:r>
      <w:r w:rsidR="005D5284">
        <w:rPr>
          <w:rFonts w:ascii="Arial" w:hAnsi="Arial" w:cs="Arial"/>
          <w:szCs w:val="24"/>
          <w:lang w:val="en-GB"/>
        </w:rPr>
        <w:t>Similarly, evolutionary increases of relative brain sizes within mammals are widely considered to be due to selection for relative brain size</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PEVuZE5vdGU+PENpdGU+PEF1dGhvcj5SZWFkZXI8L0F1dGhvcj48WWVhcj4yMDAyPC9ZZWFyPjxS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8E7643">
        <w:rPr>
          <w:rFonts w:ascii="Arial" w:hAnsi="Arial" w:cs="Arial"/>
          <w:noProof/>
          <w:szCs w:val="24"/>
          <w:lang w:val="en-GB"/>
        </w:rPr>
        <w:t>(Reader &amp; Laland, 2002; Sol, Bacher, Reader, &amp; Lefebvre, 2008)</w:t>
      </w:r>
      <w:r w:rsidR="004E12F0">
        <w:rPr>
          <w:rFonts w:ascii="Arial" w:hAnsi="Arial" w:cs="Arial"/>
          <w:szCs w:val="24"/>
          <w:lang w:val="en-GB"/>
        </w:rPr>
        <w:fldChar w:fldCharType="end"/>
      </w:r>
      <w:r w:rsidR="005D5284">
        <w:rPr>
          <w:rFonts w:ascii="Arial" w:hAnsi="Arial" w:cs="Arial"/>
          <w:szCs w:val="24"/>
          <w:lang w:val="en-GB"/>
        </w:rPr>
        <w:t>. However, the source of this selection pressure is unclear: s</w:t>
      </w:r>
      <w:r w:rsidR="00CA63F6" w:rsidRPr="00547227">
        <w:rPr>
          <w:rFonts w:ascii="Arial" w:hAnsi="Arial" w:cs="Arial"/>
          <w:szCs w:val="24"/>
          <w:lang w:val="en-GB"/>
        </w:rPr>
        <w:t xml:space="preserve">everal selection-focused hypotheses </w:t>
      </w:r>
      <w:r w:rsidR="005D5284">
        <w:rPr>
          <w:rFonts w:ascii="Arial" w:hAnsi="Arial" w:cs="Arial"/>
          <w:szCs w:val="24"/>
          <w:lang w:val="en-GB"/>
        </w:rPr>
        <w:t>have</w:t>
      </w:r>
      <w:r w:rsidR="005D5284" w:rsidRPr="00547227">
        <w:rPr>
          <w:rFonts w:ascii="Arial" w:hAnsi="Arial" w:cs="Arial"/>
          <w:szCs w:val="24"/>
          <w:lang w:val="en-GB"/>
        </w:rPr>
        <w:t xml:space="preserve"> </w:t>
      </w:r>
      <w:r w:rsidR="00CA63F6" w:rsidRPr="00547227">
        <w:rPr>
          <w:rFonts w:ascii="Arial" w:hAnsi="Arial" w:cs="Arial"/>
          <w:szCs w:val="24"/>
          <w:lang w:val="en-GB"/>
        </w:rPr>
        <w:t xml:space="preserve">been put forward </w:t>
      </w:r>
      <w:proofErr w:type="gramStart"/>
      <w:r w:rsidR="00CA63F6" w:rsidRPr="00547227">
        <w:rPr>
          <w:rFonts w:ascii="Arial" w:hAnsi="Arial" w:cs="Arial"/>
          <w:szCs w:val="24"/>
          <w:lang w:val="en-GB"/>
        </w:rPr>
        <w:t>in an attempt to</w:t>
      </w:r>
      <w:proofErr w:type="gramEnd"/>
      <w:r w:rsidR="00CA63F6" w:rsidRPr="00547227">
        <w:rPr>
          <w:rFonts w:ascii="Arial" w:hAnsi="Arial" w:cs="Arial"/>
          <w:szCs w:val="24"/>
          <w:lang w:val="en-GB"/>
        </w:rPr>
        <w:t xml:space="preserve"> explain the increase in relative brain size and its subsequent fitness benefits in variety of cognitively demanding tasks. </w:t>
      </w:r>
      <w:r w:rsidR="005D5284">
        <w:rPr>
          <w:rFonts w:ascii="Arial" w:hAnsi="Arial" w:cs="Arial"/>
          <w:szCs w:val="24"/>
          <w:lang w:val="en-GB"/>
        </w:rPr>
        <w:t>Among the more widely debated hypotheses, the</w:t>
      </w:r>
      <w:r w:rsidR="005D5284" w:rsidRPr="00547227">
        <w:rPr>
          <w:rFonts w:ascii="Arial" w:hAnsi="Arial" w:cs="Arial"/>
          <w:szCs w:val="24"/>
          <w:lang w:val="en-GB"/>
        </w:rPr>
        <w:t xml:space="preserve"> </w:t>
      </w:r>
      <w:r w:rsidR="00CA63F6" w:rsidRPr="00547227">
        <w:rPr>
          <w:rFonts w:ascii="Arial" w:hAnsi="Arial" w:cs="Arial"/>
          <w:szCs w:val="24"/>
          <w:lang w:val="en-GB"/>
        </w:rPr>
        <w:t>‘social-brain’ hypothesis suggests that increase</w:t>
      </w:r>
      <w:r w:rsidR="005D5284">
        <w:rPr>
          <w:rFonts w:ascii="Arial" w:hAnsi="Arial" w:cs="Arial"/>
          <w:szCs w:val="24"/>
          <w:lang w:val="en-GB"/>
        </w:rPr>
        <w:t>s</w:t>
      </w:r>
      <w:r w:rsidR="00CA63F6" w:rsidRPr="00547227">
        <w:rPr>
          <w:rFonts w:ascii="Arial" w:hAnsi="Arial" w:cs="Arial"/>
          <w:szCs w:val="24"/>
          <w:lang w:val="en-GB"/>
        </w:rPr>
        <w:t xml:space="preserve"> in social complexity (such as social or foraging group size and mating system) can select for larger brain sizes, and particularly larger neocortex size</w:t>
      </w:r>
      <w:r w:rsidR="004E12F0">
        <w:rPr>
          <w:rFonts w:ascii="Arial" w:hAnsi="Arial" w:cs="Arial"/>
          <w:szCs w:val="24"/>
          <w:lang w:val="en-GB"/>
        </w:rPr>
        <w:t xml:space="preserve"> </w:t>
      </w:r>
      <w:r w:rsidR="004E12F0">
        <w:rPr>
          <w:rFonts w:ascii="Arial" w:hAnsi="Arial" w:cs="Arial"/>
          <w:szCs w:val="24"/>
          <w:lang w:val="en-GB"/>
        </w:rPr>
        <w:fldChar w:fldCharType="begin"/>
      </w:r>
      <w:r w:rsidR="004E12F0">
        <w:rPr>
          <w:rFonts w:ascii="Arial" w:hAnsi="Arial" w:cs="Arial"/>
          <w:szCs w:val="24"/>
          <w:lang w:val="en-GB"/>
        </w:rPr>
        <w:instrText xml:space="preserve"> ADDIN EN.CITE &lt;EndNote&gt;&lt;Cite&gt;&lt;Author&gt;Dunbar&lt;/Author&gt;&lt;Year&gt;1998&lt;/Year&gt;&lt;RecNum&gt;328&lt;/RecNum&gt;&lt;DisplayText&gt;(Dunbar, 1998)&lt;/DisplayText&gt;&lt;record&gt;&lt;rec-number&gt;328&lt;/rec-number&gt;&lt;foreign-keys&gt;&lt;key app="EN" db-id="a9aw0atab92x0ledv2kxwsvmdfttad9p2fez" timestamp="1564364865" guid="a20bd2f3-2bef-4f60-ae4e-0992c6bd1dfa"&gt;328&lt;/key&gt;&lt;/foreign-keys&gt;&lt;ref-type name="Journal Article"&gt;17&lt;/ref-type&gt;&lt;contributors&gt;&lt;authors&gt;&lt;author&gt;Dunbar, Robin I. M.&lt;/author&gt;&lt;/authors&gt;&lt;/contributors&gt;&lt;auth-address&gt;Univ Liverpool, Liverpool L69 3BX, Merseyside, England&lt;/auth-address&gt;&lt;titles&gt;&lt;title&gt;The social brain hypothesis&lt;/title&gt;&lt;secondary-title&gt;Evolutionary Anthropology: Issues, News, and Reviews&lt;/secondary-title&gt;&lt;alt-title&gt;Evol Anthropol&lt;/alt-title&gt;&lt;/titles&gt;&lt;pages&gt;178-190&lt;/pages&gt;&lt;volume&gt;6&lt;/volume&gt;&lt;number&gt;5&lt;/number&gt;&lt;section&gt;178&lt;/section&gt;&lt;keywords&gt;&lt;keyword&gt;brain size&lt;/keyword&gt;&lt;keyword&gt;neocortex&lt;/keyword&gt;&lt;keyword&gt;social brain hypothesis&lt;/keyword&gt;&lt;keyword&gt;social skills&lt;/keyword&gt;&lt;keyword&gt;mind reading&lt;/keyword&gt;&lt;keyword&gt;primates&lt;/keyword&gt;&lt;keyword&gt;neocortex size&lt;/keyword&gt;&lt;keyword&gt;primates&lt;/keyword&gt;&lt;keyword&gt;evolution&lt;/keyword&gt;&lt;keyword&gt;mammals&lt;/keyword&gt;&lt;keyword&gt;insectivores&lt;/keyword&gt;&lt;keyword&gt;monkeys&lt;/keyword&gt;&lt;keyword&gt;ecology&lt;/keyword&gt;&lt;/keywords&gt;&lt;dates&gt;&lt;year&gt;1998&lt;/year&gt;&lt;/dates&gt;&lt;publisher&gt;Wiley-Blackwell&lt;/publisher&gt;&lt;isbn&gt;10601538&amp;#xD;15206505&lt;/isbn&gt;&lt;accession-num&gt;WOS:000075045600006&lt;/accession-num&gt;&lt;urls&gt;&lt;related-urls&gt;&lt;url&gt;&amp;lt;Go to ISI&amp;gt;://WOS:000075045600006&lt;/url&gt;&lt;/related-urls&gt;&lt;/urls&gt;&lt;electronic-resource-num&gt;10.1002/(sici)1520-6505(1998)6:5&amp;lt;178::Aid-evan5&amp;gt;3.0.Co;2-8&lt;/electronic-resource-num&gt;&lt;language&gt;English&lt;/language&gt;&lt;/record&gt;&lt;/Cite&gt;&lt;/EndNote&gt;</w:instrText>
      </w:r>
      <w:r w:rsidR="004E12F0">
        <w:rPr>
          <w:rFonts w:ascii="Arial" w:hAnsi="Arial" w:cs="Arial"/>
          <w:szCs w:val="24"/>
          <w:lang w:val="en-GB"/>
        </w:rPr>
        <w:fldChar w:fldCharType="separate"/>
      </w:r>
      <w:r w:rsidR="004E12F0">
        <w:rPr>
          <w:rFonts w:ascii="Arial" w:hAnsi="Arial" w:cs="Arial"/>
          <w:noProof/>
          <w:szCs w:val="24"/>
          <w:lang w:val="en-GB"/>
        </w:rPr>
        <w:t>(Dunbar, 1998)</w:t>
      </w:r>
      <w:r w:rsidR="004E12F0">
        <w:rPr>
          <w:rFonts w:ascii="Arial" w:hAnsi="Arial" w:cs="Arial"/>
          <w:szCs w:val="24"/>
          <w:lang w:val="en-GB"/>
        </w:rPr>
        <w:fldChar w:fldCharType="end"/>
      </w:r>
      <w:r w:rsidR="00CA63F6" w:rsidRPr="00547227">
        <w:rPr>
          <w:rFonts w:ascii="Arial" w:hAnsi="Arial" w:cs="Arial"/>
          <w:szCs w:val="24"/>
          <w:lang w:val="en-GB"/>
        </w:rPr>
        <w:t xml:space="preserve">. On the other hand, the ‘ecological brain’ hypothesis </w:t>
      </w:r>
      <w:r w:rsidR="00CA63F6" w:rsidRPr="00547227">
        <w:rPr>
          <w:rFonts w:ascii="Arial" w:hAnsi="Arial" w:cs="Arial"/>
          <w:szCs w:val="24"/>
          <w:lang w:val="en-GB"/>
        </w:rPr>
        <w:lastRenderedPageBreak/>
        <w:t>proposes that increase in cognitive demands related to ecological factors (diet, home range, predation pressure) can select for increase in relative brain size</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PEVuZE5vdGU+PENpdGU+PEF1dGhvcj5EZUNhc2llbjwvQXV0aG9yPjxZZWFyPjIwMTc8L1llYXI+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</w:fldData>
        </w:fldChar>
      </w:r>
      <w:r w:rsidR="004E12F0">
        <w:rPr>
          <w:rFonts w:ascii="Arial" w:hAnsi="Arial" w:cs="Arial"/>
          <w:szCs w:val="24"/>
          <w:lang w:val="en-GB"/>
        </w:rPr>
        <w:instrText xml:space="preserve"> ADDIN EN.CITE </w:instrText>
      </w:r>
      <w:r w:rsidR="004E12F0">
        <w:rPr>
          <w:rFonts w:ascii="Arial" w:hAnsi="Arial" w:cs="Arial"/>
          <w:szCs w:val="24"/>
          <w:lang w:val="en-GB"/>
        </w:rPr>
        <w:fldChar w:fldCharType="begin">
          <w:fldData xml:space="preserve">PEVuZE5vdGU+PENpdGU+PEF1dGhvcj5EZUNhc2llbjwvQXV0aG9yPjxZZWFyPjIwMTc8L1llYXI+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</w:fldData>
        </w:fldChar>
      </w:r>
      <w:r w:rsidR="004E12F0">
        <w:rPr>
          <w:rFonts w:ascii="Arial" w:hAnsi="Arial" w:cs="Arial"/>
          <w:szCs w:val="24"/>
          <w:lang w:val="en-GB"/>
        </w:rPr>
        <w:instrText xml:space="preserve"> ADDIN EN.CITE.DATA </w:instrText>
      </w:r>
      <w:r w:rsidR="004E12F0">
        <w:rPr>
          <w:rFonts w:ascii="Arial" w:hAnsi="Arial" w:cs="Arial"/>
          <w:szCs w:val="24"/>
          <w:lang w:val="en-GB"/>
        </w:rPr>
      </w:r>
      <w:r w:rsidR="004E12F0">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4E12F0">
        <w:rPr>
          <w:rFonts w:ascii="Arial" w:hAnsi="Arial" w:cs="Arial"/>
          <w:noProof/>
          <w:szCs w:val="24"/>
          <w:lang w:val="en-GB"/>
        </w:rPr>
        <w:t>(DeCasien, Williams, &amp; Higham, 2017; Milton, 1981)</w:t>
      </w:r>
      <w:r w:rsidR="004E12F0">
        <w:rPr>
          <w:rFonts w:ascii="Arial" w:hAnsi="Arial" w:cs="Arial"/>
          <w:szCs w:val="24"/>
          <w:lang w:val="en-GB"/>
        </w:rPr>
        <w:fldChar w:fldCharType="end"/>
      </w:r>
      <w:r w:rsidR="004E12F0">
        <w:rPr>
          <w:rFonts w:ascii="Arial" w:hAnsi="Arial" w:cs="Arial"/>
          <w:szCs w:val="24"/>
          <w:lang w:val="en-GB"/>
        </w:rPr>
        <w:t xml:space="preserve"> </w:t>
      </w:r>
      <w:r w:rsidR="00CA63F6" w:rsidRPr="00547227">
        <w:rPr>
          <w:rFonts w:ascii="Arial" w:hAnsi="Arial" w:cs="Arial"/>
          <w:szCs w:val="24"/>
          <w:lang w:val="en-GB"/>
        </w:rPr>
        <w:t xml:space="preserve">. </w:t>
      </w:r>
      <w:r w:rsidR="00F1513D" w:rsidRPr="00547227">
        <w:rPr>
          <w:rFonts w:ascii="Arial" w:hAnsi="Arial" w:cs="Arial"/>
          <w:szCs w:val="24"/>
          <w:lang w:val="en-GB"/>
        </w:rPr>
        <w:t xml:space="preserve">There exists also </w:t>
      </w:r>
      <w:r w:rsidR="005D5284">
        <w:rPr>
          <w:rFonts w:ascii="Arial" w:hAnsi="Arial" w:cs="Arial"/>
          <w:szCs w:val="24"/>
          <w:lang w:val="en-GB"/>
        </w:rPr>
        <w:t xml:space="preserve">a </w:t>
      </w:r>
      <w:r w:rsidR="00F1513D" w:rsidRPr="00547227">
        <w:rPr>
          <w:rFonts w:ascii="Arial" w:hAnsi="Arial" w:cs="Arial"/>
          <w:szCs w:val="24"/>
          <w:lang w:val="en-GB"/>
        </w:rPr>
        <w:t xml:space="preserve">more </w:t>
      </w:r>
      <w:r w:rsidR="005D41D7">
        <w:rPr>
          <w:rFonts w:ascii="Arial" w:hAnsi="Arial" w:cs="Arial"/>
          <w:szCs w:val="24"/>
          <w:lang w:val="en-GB"/>
        </w:rPr>
        <w:t>holistic</w:t>
      </w:r>
      <w:r w:rsidR="005D41D7" w:rsidRPr="00547227">
        <w:rPr>
          <w:rFonts w:ascii="Arial" w:hAnsi="Arial" w:cs="Arial"/>
          <w:szCs w:val="24"/>
          <w:lang w:val="en-GB"/>
        </w:rPr>
        <w:t xml:space="preserve"> </w:t>
      </w:r>
      <w:r w:rsidR="00F1513D" w:rsidRPr="00547227">
        <w:rPr>
          <w:rFonts w:ascii="Arial" w:hAnsi="Arial" w:cs="Arial"/>
          <w:szCs w:val="24"/>
          <w:lang w:val="en-GB"/>
        </w:rPr>
        <w:t xml:space="preserve">hypothesis regarding the evolution of brain variation which </w:t>
      </w:r>
      <w:r w:rsidR="005D5284">
        <w:rPr>
          <w:rFonts w:ascii="Arial" w:hAnsi="Arial" w:cs="Arial"/>
          <w:szCs w:val="24"/>
          <w:lang w:val="en-GB"/>
        </w:rPr>
        <w:t>do not</w:t>
      </w:r>
      <w:r w:rsidR="005D5284" w:rsidRPr="00547227">
        <w:rPr>
          <w:rFonts w:ascii="Arial" w:hAnsi="Arial" w:cs="Arial"/>
          <w:szCs w:val="24"/>
          <w:lang w:val="en-GB"/>
        </w:rPr>
        <w:t xml:space="preserve"> </w:t>
      </w:r>
      <w:r w:rsidR="00F1513D" w:rsidRPr="00547227">
        <w:rPr>
          <w:rFonts w:ascii="Arial" w:hAnsi="Arial" w:cs="Arial"/>
          <w:szCs w:val="24"/>
          <w:lang w:val="en-GB"/>
        </w:rPr>
        <w:t xml:space="preserve">associate relative size increase with </w:t>
      </w:r>
      <w:proofErr w:type="gramStart"/>
      <w:r w:rsidR="00F1513D" w:rsidRPr="00547227">
        <w:rPr>
          <w:rFonts w:ascii="Arial" w:hAnsi="Arial" w:cs="Arial"/>
          <w:szCs w:val="24"/>
          <w:lang w:val="en-GB"/>
        </w:rPr>
        <w:t>particular behavioural</w:t>
      </w:r>
      <w:proofErr w:type="gramEnd"/>
      <w:r w:rsidR="00F1513D" w:rsidRPr="00547227">
        <w:rPr>
          <w:rFonts w:ascii="Arial" w:hAnsi="Arial" w:cs="Arial"/>
          <w:szCs w:val="24"/>
          <w:lang w:val="en-GB"/>
        </w:rPr>
        <w:t xml:space="preserve"> parameters</w:t>
      </w:r>
      <w:r w:rsidR="00061BAA" w:rsidRPr="00547227">
        <w:rPr>
          <w:rFonts w:ascii="Arial" w:hAnsi="Arial" w:cs="Arial"/>
          <w:szCs w:val="24"/>
          <w:lang w:val="en-GB"/>
        </w:rPr>
        <w:t>. Th</w:t>
      </w:r>
      <w:r w:rsidR="005D5284">
        <w:rPr>
          <w:rFonts w:ascii="Arial" w:hAnsi="Arial" w:cs="Arial"/>
          <w:szCs w:val="24"/>
          <w:lang w:val="en-GB"/>
        </w:rPr>
        <w:t>is</w:t>
      </w:r>
      <w:r w:rsidR="00061BAA" w:rsidRPr="00547227">
        <w:rPr>
          <w:rFonts w:ascii="Arial" w:hAnsi="Arial" w:cs="Arial"/>
          <w:szCs w:val="24"/>
          <w:lang w:val="en-GB"/>
        </w:rPr>
        <w:t xml:space="preserve"> ‘cognitive-buffer’ hypothesis</w:t>
      </w:r>
      <w:r w:rsidR="00F1513D" w:rsidRPr="00547227">
        <w:rPr>
          <w:rFonts w:ascii="Arial" w:hAnsi="Arial" w:cs="Arial"/>
          <w:szCs w:val="24"/>
          <w:lang w:val="en-GB"/>
        </w:rPr>
        <w:t xml:space="preserve"> claims that larger brains generally improve fitness and survival, due to advantages related to </w:t>
      </w:r>
      <w:r w:rsidR="00061BAA" w:rsidRPr="00547227">
        <w:rPr>
          <w:rFonts w:ascii="Arial" w:hAnsi="Arial" w:cs="Arial"/>
          <w:szCs w:val="24"/>
          <w:lang w:val="en-GB"/>
        </w:rPr>
        <w:t>tackling novel and unpredictable environments and situations</w:t>
      </w:r>
      <w:r w:rsidR="004E12F0">
        <w:rPr>
          <w:rFonts w:ascii="Arial" w:hAnsi="Arial" w:cs="Arial"/>
          <w:szCs w:val="24"/>
          <w:lang w:val="en-GB"/>
        </w:rPr>
        <w:t xml:space="preserve"> </w:t>
      </w:r>
      <w:r w:rsidR="004E12F0">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biBXb2VyZGVuLCBXaWxsZW1zLCB2YW4gU2NoYWlrLCAmYW1wOyBJc2xlciwgMjAxMik8L0Rpc3Bs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PEVuZE5vdGU+PENpdGU+PEF1dGhvcj52YW4gV29lcmRlbjwvQXV0aG9yPjxZZWFyPjIwMTI8L1ll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4E12F0">
        <w:rPr>
          <w:rFonts w:ascii="Arial" w:hAnsi="Arial" w:cs="Arial"/>
          <w:szCs w:val="24"/>
          <w:lang w:val="en-GB"/>
        </w:rPr>
      </w:r>
      <w:r w:rsidR="004E12F0">
        <w:rPr>
          <w:rFonts w:ascii="Arial" w:hAnsi="Arial" w:cs="Arial"/>
          <w:szCs w:val="24"/>
          <w:lang w:val="en-GB"/>
        </w:rPr>
        <w:fldChar w:fldCharType="separate"/>
      </w:r>
      <w:r w:rsidR="008E7643">
        <w:rPr>
          <w:rFonts w:ascii="Arial" w:hAnsi="Arial" w:cs="Arial"/>
          <w:noProof/>
          <w:szCs w:val="24"/>
          <w:lang w:val="en-GB"/>
        </w:rPr>
        <w:t>(Daniel Sol, 2009; van Woerden, Willems, van Schaik, &amp; Isler, 2012)</w:t>
      </w:r>
      <w:r w:rsidR="004E12F0">
        <w:rPr>
          <w:rFonts w:ascii="Arial" w:hAnsi="Arial" w:cs="Arial"/>
          <w:szCs w:val="24"/>
          <w:lang w:val="en-GB"/>
        </w:rPr>
        <w:fldChar w:fldCharType="end"/>
      </w:r>
      <w:r w:rsidR="00061BAA" w:rsidRPr="00547227">
        <w:rPr>
          <w:rFonts w:ascii="Arial" w:hAnsi="Arial" w:cs="Arial"/>
          <w:szCs w:val="24"/>
          <w:lang w:val="en-GB"/>
        </w:rPr>
        <w:t>. Additionally, it has been proposed that the buffer function of the brain could result in the generation of positive feedback processes which can even accelerate brain evolution</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&lt;EndNote&gt;&lt;Cite&gt;&lt;Author&gt;Sol&lt;/Author&gt;&lt;Year&gt;2009&lt;/Year&gt;&lt;RecNum&gt;79&lt;/RecNum&gt;&lt;DisplayText&gt;(D. Sol, 2009)&lt;/DisplayText&gt;&lt;record&gt;&lt;rec-number&gt;79&lt;/rec-number&gt;&lt;foreign-keys&gt;&lt;key app="EN" db-id="a9aw0atab92x0ledv2kxwsvmdfttad9p2fez" timestamp="1564364862" guid="748b6077-3b0d-4d1a-bf32-3a80666d5642"&gt;79&lt;/key&gt;&lt;/foreign-keys&gt;&lt;ref-type name="Journal Article"&gt;17&lt;/ref-type&gt;&lt;contributors&gt;&lt;authors&gt;&lt;author&gt;Sol, D.&lt;/author&gt;&lt;/authors&gt;&lt;/contributors&gt;&lt;auth-address&gt;CSIC-CEAB-CREAF Centre for Ecological Research and Applied Forestries, Autonomous University of Barcelona, 08193 Bellaterra, Catalonia, Spain. dsolrueda@gmail.com&lt;/auth-address&gt;&lt;titles&gt;&lt;title&gt;Revisiting the cognitive buffer hypothesis for the evolution of large brains&lt;/title&gt;&lt;secondary-title&gt;Biol Lett&lt;/secondary-title&gt;&lt;/titles&gt;&lt;pages&gt;130-3&lt;/pages&gt;&lt;volume&gt;5&lt;/volume&gt;&lt;number&gt;1&lt;/number&gt;&lt;edition&gt;2008/12/04&lt;/edition&gt;&lt;keywords&gt;&lt;keyword&gt;Animals&lt;/keyword&gt;&lt;keyword&gt;*Behavior, Animal&lt;/keyword&gt;&lt;keyword&gt;*Biological Evolution&lt;/keyword&gt;&lt;keyword&gt;Brain/*anatomy &amp;amp; histology/physiology&lt;/keyword&gt;&lt;keyword&gt;Cognition/*physiology&lt;/keyword&gt;&lt;keyword&gt;Organ Size&lt;/keyword&gt;&lt;/keywords&gt;&lt;dates&gt;&lt;year&gt;2009&lt;/year&gt;&lt;pub-dates&gt;&lt;date&gt;Feb 23&lt;/date&gt;&lt;/pub-dates&gt;&lt;/dates&gt;&lt;publisher&gt;The Royal Society&lt;/publisher&gt;&lt;isbn&gt;1744-9561 (Print)&amp;#xD;1744-9561 (Linking)&lt;/isbn&gt;&lt;accession-num&gt;19049952&lt;/accession-num&gt;&lt;urls&gt;&lt;related-urls&gt;&lt;url&gt;https://www.ncbi.nlm.nih.gov/pubmed/19049952&lt;/url&gt;&lt;/related-urls&gt;&lt;/urls&gt;&lt;custom2&gt;PMC2657766&lt;/custom2&gt;&lt;electronic-resource-num&gt;10.1098/rsbl.2008.0621&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(D. Sol, 2009)</w:t>
      </w:r>
      <w:r w:rsidR="008E7643">
        <w:rPr>
          <w:rFonts w:ascii="Arial" w:hAnsi="Arial" w:cs="Arial"/>
          <w:szCs w:val="24"/>
          <w:lang w:val="en-GB"/>
        </w:rPr>
        <w:fldChar w:fldCharType="end"/>
      </w:r>
      <w:r w:rsidR="00061BAA" w:rsidRPr="00547227">
        <w:rPr>
          <w:rFonts w:ascii="Arial" w:hAnsi="Arial" w:cs="Arial"/>
          <w:szCs w:val="24"/>
          <w:lang w:val="en-GB"/>
        </w:rPr>
        <w:t>.</w:t>
      </w:r>
    </w:p>
    <w:p w14:paraId="2D258C3C" w14:textId="2AC7F080" w:rsidR="00061BAA" w:rsidRPr="00547227" w:rsidRDefault="005D5284" w:rsidP="00A32890">
      <w:pPr>
        <w:spacing w:line="480" w:lineRule="auto"/>
        <w:rPr>
          <w:rFonts w:ascii="Arial" w:hAnsi="Arial" w:cs="Arial"/>
          <w:szCs w:val="24"/>
          <w:lang w:val="en-GB"/>
        </w:rPr>
      </w:pPr>
      <w:r>
        <w:rPr>
          <w:rFonts w:ascii="Arial" w:hAnsi="Arial" w:cs="Arial"/>
          <w:szCs w:val="24"/>
          <w:lang w:val="en-GB"/>
        </w:rPr>
        <w:t>It is widely recognized that processes of selection for relatively larger brains are antagonized by the high expense of brain growth and maintenance, as larger brains are known to be</w:t>
      </w:r>
      <w:r w:rsidR="00061BAA" w:rsidRPr="00547227">
        <w:rPr>
          <w:rFonts w:ascii="Arial" w:hAnsi="Arial" w:cs="Arial"/>
          <w:szCs w:val="24"/>
          <w:lang w:val="en-GB"/>
        </w:rPr>
        <w:t xml:space="preserve"> metabolically costly. </w:t>
      </w:r>
      <w:r w:rsidR="00C25EA6">
        <w:rPr>
          <w:rFonts w:ascii="Arial" w:hAnsi="Arial" w:cs="Arial"/>
          <w:szCs w:val="24"/>
          <w:lang w:val="en-GB"/>
        </w:rPr>
        <w:t>Studies of brain size constraints under this</w:t>
      </w:r>
      <w:r w:rsidR="00061BAA" w:rsidRPr="00547227">
        <w:rPr>
          <w:rFonts w:ascii="Arial" w:hAnsi="Arial" w:cs="Arial"/>
          <w:szCs w:val="24"/>
          <w:lang w:val="en-GB"/>
        </w:rPr>
        <w:t xml:space="preserve"> ‘expensive tissue’ hypothesis (or more specifically the ‘expensive brain’ hypothesis’) </w:t>
      </w:r>
      <w:r w:rsidR="00C25EA6">
        <w:rPr>
          <w:rFonts w:ascii="Arial" w:hAnsi="Arial" w:cs="Arial"/>
          <w:szCs w:val="24"/>
          <w:lang w:val="en-GB"/>
        </w:rPr>
        <w:t>have revealed indications of</w:t>
      </w:r>
      <w:r w:rsidR="00061BAA" w:rsidRPr="00547227">
        <w:rPr>
          <w:rFonts w:ascii="Arial" w:hAnsi="Arial" w:cs="Arial"/>
          <w:szCs w:val="24"/>
          <w:lang w:val="en-GB"/>
        </w:rPr>
        <w:t xml:space="preserve"> metabolic, maternal investment and general energetic constrains on the evolution of large brain size</w:t>
      </w:r>
      <w:r w:rsidR="008E7643">
        <w:rPr>
          <w:rFonts w:ascii="Arial" w:hAnsi="Arial" w:cs="Arial"/>
          <w:szCs w:val="24"/>
          <w:lang w:val="en-GB"/>
        </w:rPr>
        <w:t xml:space="preserve"> </w: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 </w:instrText>
      </w:r>
      <w:r w:rsidR="008E7643">
        <w:rPr>
          <w:rFonts w:ascii="Arial" w:hAnsi="Arial" w:cs="Arial"/>
          <w:szCs w:val="24"/>
          <w:lang w:val="en-GB"/>
        </w:rPr>
        <w:fldChar w:fldCharType="begin">
          <w:fldData xml:space="preserve">PEVuZE5vdGU+PENpdGU+PEF1dGhvcj5BaWVsbG88L0F1dGhvcj48WWVhcj4xOTk1PC9ZZWFyPjxS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</w:fldData>
        </w:fldChar>
      </w:r>
      <w:r w:rsidR="008E7643">
        <w:rPr>
          <w:rFonts w:ascii="Arial" w:hAnsi="Arial" w:cs="Arial"/>
          <w:szCs w:val="24"/>
          <w:lang w:val="en-GB"/>
        </w:rPr>
        <w:instrText xml:space="preserve"> ADDIN EN.CITE.DATA </w:instrText>
      </w:r>
      <w:r w:rsidR="008E7643">
        <w:rPr>
          <w:rFonts w:ascii="Arial" w:hAnsi="Arial" w:cs="Arial"/>
          <w:szCs w:val="24"/>
          <w:lang w:val="en-GB"/>
        </w:rPr>
      </w:r>
      <w:r w:rsidR="008E7643">
        <w:rPr>
          <w:rFonts w:ascii="Arial" w:hAnsi="Arial" w:cs="Arial"/>
          <w:szCs w:val="24"/>
          <w:lang w:val="en-GB"/>
        </w:rPr>
        <w:fldChar w:fldCharType="end"/>
      </w:r>
      <w:r w:rsidR="008E7643">
        <w:rPr>
          <w:rFonts w:ascii="Arial" w:hAnsi="Arial" w:cs="Arial"/>
          <w:szCs w:val="24"/>
          <w:lang w:val="en-GB"/>
        </w:rPr>
      </w:r>
      <w:r w:rsidR="008E7643">
        <w:rPr>
          <w:rFonts w:ascii="Arial" w:hAnsi="Arial" w:cs="Arial"/>
          <w:szCs w:val="24"/>
          <w:lang w:val="en-GB"/>
        </w:rPr>
        <w:fldChar w:fldCharType="separate"/>
      </w:r>
      <w:r w:rsidR="008E7643">
        <w:rPr>
          <w:rFonts w:ascii="Arial" w:hAnsi="Arial" w:cs="Arial"/>
          <w:noProof/>
          <w:szCs w:val="24"/>
          <w:lang w:val="en-GB"/>
        </w:rPr>
        <w:t>(Aiello &amp; Wheeler, 1995; Isler &amp; van Schaik, 2009)</w:t>
      </w:r>
      <w:r w:rsidR="008E7643">
        <w:rPr>
          <w:rFonts w:ascii="Arial" w:hAnsi="Arial" w:cs="Arial"/>
          <w:szCs w:val="24"/>
          <w:lang w:val="en-GB"/>
        </w:rPr>
        <w:fldChar w:fldCharType="end"/>
      </w:r>
      <w:r w:rsidR="00061BAA" w:rsidRPr="00547227">
        <w:rPr>
          <w:rFonts w:ascii="Arial" w:hAnsi="Arial" w:cs="Arial"/>
          <w:szCs w:val="24"/>
          <w:lang w:val="en-GB"/>
        </w:rPr>
        <w:t>.</w:t>
      </w:r>
    </w:p>
    <w:p w14:paraId="14819FB5" w14:textId="7F026E12" w:rsidR="00A32890" w:rsidRPr="00547227" w:rsidRDefault="00061BAA" w:rsidP="00A32890">
      <w:pPr>
        <w:spacing w:line="480" w:lineRule="auto"/>
        <w:rPr>
          <w:rFonts w:ascii="Arial" w:hAnsi="Arial" w:cs="Arial"/>
          <w:szCs w:val="24"/>
          <w:lang w:val="en-GB"/>
        </w:rPr>
      </w:pPr>
      <w:r w:rsidRPr="00547227">
        <w:rPr>
          <w:rFonts w:ascii="Arial" w:hAnsi="Arial" w:cs="Arial"/>
          <w:szCs w:val="24"/>
          <w:lang w:val="en-GB"/>
        </w:rPr>
        <w:t>Even though the two approaches to studying brain variation have many times been applied separately, a conclusive picture about the evolutionary processes shaping brain size can only be drawn by simultaneously investigating both the effects of selection pressures and the limitations imposed by developmental constraints</w:t>
      </w:r>
      <w:r w:rsidR="008E7643">
        <w:rPr>
          <w:rFonts w:ascii="Arial" w:hAnsi="Arial" w:cs="Arial"/>
          <w:szCs w:val="24"/>
          <w:lang w:val="en-GB"/>
        </w:rPr>
        <w:t xml:space="preserve"> </w:t>
      </w:r>
      <w:r w:rsidR="008E7643">
        <w:rPr>
          <w:rFonts w:ascii="Arial" w:hAnsi="Arial" w:cs="Arial"/>
          <w:szCs w:val="24"/>
          <w:lang w:val="en-GB"/>
        </w:rPr>
        <w:fldChar w:fldCharType="begin">
          <w:fldData xml:space="preserve">PEVuZE5vdGU+PENpdGU+PEF1dGhvcj5XZWlzYmVja2VyPC9BdXRob3I+PFllYXI+MjAxNTwvWWVh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PEVuZE5vdGU+PENpdGU+PEF1dGhvcj5XZWlzYmVja2VyPC9BdXRob3I+PFllYXI+MjAxNTwvWWVh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008E7643">
        <w:rPr>
          <w:rFonts w:ascii="Arial" w:hAnsi="Arial" w:cs="Arial"/>
          <w:szCs w:val="24"/>
          <w:lang w:val="en-GB"/>
        </w:rPr>
      </w:r>
      <w:r w:rsidR="008E7643">
        <w:rPr>
          <w:rFonts w:ascii="Arial" w:hAnsi="Arial" w:cs="Arial"/>
          <w:szCs w:val="24"/>
          <w:lang w:val="en-GB"/>
        </w:rPr>
        <w:fldChar w:fldCharType="separate"/>
      </w:r>
      <w:r w:rsidR="008B2266">
        <w:rPr>
          <w:rFonts w:ascii="Arial" w:hAnsi="Arial" w:cs="Arial"/>
          <w:noProof/>
          <w:szCs w:val="24"/>
          <w:lang w:val="en-GB"/>
        </w:rPr>
        <w:t>(Logan et al., 2018; V. Weisbecker, Blomberg, Goldizen, Brown, &amp; Fisher, 2015)</w:t>
      </w:r>
      <w:r w:rsidR="008E7643">
        <w:rPr>
          <w:rFonts w:ascii="Arial" w:hAnsi="Arial" w:cs="Arial"/>
          <w:szCs w:val="24"/>
          <w:lang w:val="en-GB"/>
        </w:rPr>
        <w:fldChar w:fldCharType="end"/>
      </w:r>
      <w:r w:rsidRPr="00547227">
        <w:rPr>
          <w:rFonts w:ascii="Arial" w:hAnsi="Arial" w:cs="Arial"/>
          <w:szCs w:val="24"/>
          <w:lang w:val="en-GB"/>
        </w:rPr>
        <w:t>.</w:t>
      </w:r>
      <w:r w:rsidR="005D41D7">
        <w:rPr>
          <w:rFonts w:ascii="Arial" w:hAnsi="Arial" w:cs="Arial"/>
          <w:szCs w:val="24"/>
          <w:lang w:val="en-GB"/>
        </w:rPr>
        <w:t xml:space="preserve"> At the same time, many previous studies focus solely on rejecting or confirming only one of the many hypotheses.</w:t>
      </w:r>
      <w:r w:rsidRPr="00547227">
        <w:rPr>
          <w:rFonts w:ascii="Arial" w:hAnsi="Arial" w:cs="Arial"/>
          <w:szCs w:val="24"/>
          <w:lang w:val="en-GB"/>
        </w:rPr>
        <w:t xml:space="preserve"> The same </w:t>
      </w:r>
      <w:r w:rsidR="00C25EA6">
        <w:rPr>
          <w:rFonts w:ascii="Arial" w:hAnsi="Arial" w:cs="Arial"/>
          <w:szCs w:val="24"/>
          <w:lang w:val="en-GB"/>
        </w:rPr>
        <w:t>applies to</w:t>
      </w:r>
      <w:r w:rsidRPr="00547227">
        <w:rPr>
          <w:rFonts w:ascii="Arial" w:hAnsi="Arial" w:cs="Arial"/>
          <w:szCs w:val="24"/>
          <w:lang w:val="en-GB"/>
        </w:rPr>
        <w:t xml:space="preserve"> studies focusing only on </w:t>
      </w:r>
      <w:r w:rsidRPr="00547227">
        <w:rPr>
          <w:rFonts w:ascii="Arial" w:hAnsi="Arial" w:cs="Arial"/>
          <w:szCs w:val="24"/>
          <w:lang w:val="en-GB"/>
        </w:rPr>
        <w:lastRenderedPageBreak/>
        <w:t>constraint</w:t>
      </w:r>
      <w:r w:rsidR="005D41D7">
        <w:rPr>
          <w:rFonts w:ascii="Arial" w:hAnsi="Arial" w:cs="Arial"/>
          <w:szCs w:val="24"/>
          <w:lang w:val="en-GB"/>
        </w:rPr>
        <w:t>s</w:t>
      </w:r>
      <w:r w:rsidRPr="00547227">
        <w:rPr>
          <w:rFonts w:ascii="Arial" w:hAnsi="Arial" w:cs="Arial"/>
          <w:szCs w:val="24"/>
          <w:lang w:val="en-GB"/>
        </w:rPr>
        <w:t xml:space="preserve"> or selection, as many </w:t>
      </w:r>
      <w:r w:rsidR="00394863" w:rsidRPr="00547227">
        <w:rPr>
          <w:rFonts w:ascii="Arial" w:hAnsi="Arial" w:cs="Arial"/>
          <w:szCs w:val="24"/>
          <w:lang w:val="en-GB"/>
        </w:rPr>
        <w:t>times</w:t>
      </w:r>
      <w:r w:rsidRPr="00547227">
        <w:rPr>
          <w:rFonts w:ascii="Arial" w:hAnsi="Arial" w:cs="Arial"/>
          <w:szCs w:val="24"/>
          <w:lang w:val="en-GB"/>
        </w:rPr>
        <w:t xml:space="preserve"> such processes interact with each other</w:t>
      </w:r>
      <w:r w:rsidR="00C25EA6">
        <w:rPr>
          <w:rFonts w:ascii="Arial" w:hAnsi="Arial" w:cs="Arial"/>
          <w:szCs w:val="24"/>
          <w:lang w:val="en-GB"/>
        </w:rPr>
        <w:t>. For example,</w:t>
      </w:r>
      <w:r w:rsidRPr="00547227">
        <w:rPr>
          <w:rFonts w:ascii="Arial" w:hAnsi="Arial" w:cs="Arial"/>
          <w:szCs w:val="24"/>
          <w:lang w:val="en-GB"/>
        </w:rPr>
        <w:t xml:space="preserve"> home range </w:t>
      </w:r>
      <w:r w:rsidR="005D41D7" w:rsidRPr="00547227">
        <w:rPr>
          <w:rFonts w:ascii="Arial" w:hAnsi="Arial" w:cs="Arial"/>
          <w:szCs w:val="24"/>
          <w:lang w:val="en-GB"/>
        </w:rPr>
        <w:t>i</w:t>
      </w:r>
      <w:r w:rsidR="005D41D7">
        <w:rPr>
          <w:rFonts w:ascii="Arial" w:hAnsi="Arial" w:cs="Arial"/>
          <w:szCs w:val="24"/>
          <w:lang w:val="en-GB"/>
        </w:rPr>
        <w:t>s</w:t>
      </w:r>
      <w:r w:rsidR="005D41D7" w:rsidRPr="00547227">
        <w:rPr>
          <w:rFonts w:ascii="Arial" w:hAnsi="Arial" w:cs="Arial"/>
          <w:szCs w:val="24"/>
          <w:lang w:val="en-GB"/>
        </w:rPr>
        <w:t xml:space="preserve"> </w:t>
      </w:r>
      <w:r w:rsidRPr="00547227">
        <w:rPr>
          <w:rFonts w:ascii="Arial" w:hAnsi="Arial" w:cs="Arial"/>
          <w:szCs w:val="24"/>
          <w:lang w:val="en-GB"/>
        </w:rPr>
        <w:t>related to mating systems</w:t>
      </w:r>
      <w:r w:rsidR="008E7643">
        <w:rPr>
          <w:rFonts w:ascii="Arial" w:hAnsi="Arial" w:cs="Arial"/>
          <w:szCs w:val="24"/>
          <w:lang w:val="en-GB"/>
        </w:rPr>
        <w:t xml:space="preserve"> </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&lt;EndNote&gt;&lt;Cite&gt;&lt;Author&gt;Lukas&lt;/Author&gt;&lt;Year&gt;2014&lt;/Year&gt;&lt;RecNum&gt;378&lt;/RecNum&gt;&lt;DisplayText&gt;(Lukas &amp;amp; Clutton-Brock, 2014)&lt;/DisplayText&gt;&lt;record&gt;&lt;rec-number&gt;378&lt;/rec-number&gt;&lt;foreign-keys&gt;&lt;key app="EN" db-id="a9aw0atab92x0ledv2kxwsvmdfttad9p2fez" timestamp="1583889235" guid="b1b2bc69-0fc1-4631-9441-ef2da6dbbf45"&gt;378&lt;/key&gt;&lt;/foreign-keys&gt;&lt;ref-type name="Journal Article"&gt;17&lt;/ref-type&gt;&lt;contributors&gt;&lt;authors&gt;&lt;author&gt;Lukas, Dieter&lt;/author&gt;&lt;author&gt;Clutton-Brock, Tim&lt;/author&gt;&lt;/authors&gt;&lt;/contributors&gt;&lt;titles&gt;&lt;title&gt;Evolution of social monogamy in primates is not consistently associated with male infanticide&lt;/title&gt;&lt;secondary-title&gt;Proceedings of the National Academy of Sciences&lt;/secondary-title&gt;&lt;/titles&gt;&lt;periodical&gt;&lt;full-title&gt;Proceedings of the National Academy of Sciences&lt;/full-title&gt;&lt;/periodical&gt;&lt;pages&gt;E1674-E1674&lt;/pages&gt;&lt;volume&gt;111&lt;/volume&gt;&lt;number&gt;17&lt;/number&gt;&lt;dates&gt;&lt;year&gt;2014&lt;/year&gt;&lt;/dates&gt;&lt;urls&gt;&lt;related-urls&gt;&lt;url&gt;https://www.pnas.org/content/pnas/111/17/E1674.full.pdf&lt;/url&gt;&lt;/related-urls&gt;&lt;/urls&gt;&lt;electronic-resource-num&gt;10.1073/pnas.1401012111&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(Lukas &amp; Clutton-Brock, 2014)</w:t>
      </w:r>
      <w:r w:rsidR="008E7643">
        <w:rPr>
          <w:rFonts w:ascii="Arial" w:hAnsi="Arial" w:cs="Arial"/>
          <w:szCs w:val="24"/>
          <w:lang w:val="en-GB"/>
        </w:rPr>
        <w:fldChar w:fldCharType="end"/>
      </w:r>
      <w:r w:rsidRPr="00547227">
        <w:rPr>
          <w:rFonts w:ascii="Arial" w:hAnsi="Arial" w:cs="Arial"/>
          <w:szCs w:val="24"/>
          <w:lang w:val="en-GB"/>
        </w:rPr>
        <w:t>, social group sizes are related to predation pressure</w:t>
      </w:r>
      <w:r w:rsidR="008E7643">
        <w:rPr>
          <w:rFonts w:ascii="Arial" w:hAnsi="Arial" w:cs="Arial"/>
          <w:szCs w:val="24"/>
          <w:lang w:val="en-GB"/>
        </w:rPr>
        <w:t xml:space="preserve"> </w:t>
      </w:r>
      <w:r w:rsidR="008E7643">
        <w:rPr>
          <w:rFonts w:ascii="Arial" w:hAnsi="Arial" w:cs="Arial"/>
          <w:szCs w:val="24"/>
          <w:lang w:val="en-GB"/>
        </w:rPr>
        <w:fldChar w:fldCharType="begin"/>
      </w:r>
      <w:r w:rsidR="008E7643">
        <w:rPr>
          <w:rFonts w:ascii="Arial" w:hAnsi="Arial" w:cs="Arial"/>
          <w:szCs w:val="24"/>
          <w:lang w:val="en-GB"/>
        </w:rPr>
        <w:instrText xml:space="preserve"> ADDIN EN.CITE &lt;EndNote&gt;&lt;Cite&gt;&lt;Author&gt;Hintz&lt;/Author&gt;&lt;Year&gt;2018&lt;/Year&gt;&lt;RecNum&gt;379&lt;/RecNum&gt;&lt;DisplayText&gt;(Hintz &amp;amp; Lonzarich, 2018)&lt;/DisplayText&gt;&lt;record&gt;&lt;rec-number&gt;379&lt;/rec-number&gt;&lt;foreign-keys&gt;&lt;key app="EN" db-id="a9aw0atab92x0ledv2kxwsvmdfttad9p2fez" timestamp="1583889387" guid="c854b583-6fc1-4fa3-9fa8-0277ec3a58bd"&gt;379&lt;/key&gt;&lt;/foreign-keys&gt;&lt;ref-type name="Journal Article"&gt;17&lt;/ref-type&gt;&lt;contributors&gt;&lt;authors&gt;&lt;author&gt;Hintz, William D.&lt;/author&gt;&lt;author&gt;Lonzarich, David G.&lt;/author&gt;&lt;/authors&gt;&lt;/contributors&gt;&lt;titles&gt;&lt;title&gt;Maximizing foraging success: the roles of group size, predation risk, competition, and ontogeny&lt;/title&gt;&lt;secondary-title&gt;Ecosphere&lt;/secondary-title&gt;&lt;/titles&gt;&lt;periodical&gt;&lt;full-title&gt;Ecosphere&lt;/full-title&gt;&lt;/periodical&gt;&lt;pages&gt;e02456&lt;/pages&gt;&lt;volume&gt;9&lt;/volume&gt;&lt;number&gt;10&lt;/number&gt;&lt;dates&gt;&lt;year&gt;2018&lt;/year&gt;&lt;/dates&gt;&lt;isbn&gt;2150-8925&lt;/isbn&gt;&lt;urls&gt;&lt;related-urls&gt;&lt;url&gt;https://esajournals.onlinelibrary.wiley.com/doi/abs/10.1002/ecs2.2456&lt;/url&gt;&lt;/related-urls&gt;&lt;/urls&gt;&lt;electronic-resource-num&gt;10.1002/ecs2.2456&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(Hintz &amp; Lonzarich, 2018)</w:t>
      </w:r>
      <w:r w:rsidR="008E7643">
        <w:rPr>
          <w:rFonts w:ascii="Arial" w:hAnsi="Arial" w:cs="Arial"/>
          <w:szCs w:val="24"/>
          <w:lang w:val="en-GB"/>
        </w:rPr>
        <w:fldChar w:fldCharType="end"/>
      </w:r>
      <w:r w:rsidRPr="00547227">
        <w:rPr>
          <w:rFonts w:ascii="Arial" w:hAnsi="Arial" w:cs="Arial"/>
          <w:szCs w:val="24"/>
          <w:lang w:val="en-GB"/>
        </w:rPr>
        <w:t>, maternal investment is dependent on mating systems</w:t>
      </w:r>
      <w:r w:rsidR="008E7643">
        <w:rPr>
          <w:rFonts w:ascii="Arial" w:hAnsi="Arial" w:cs="Arial"/>
          <w:szCs w:val="24"/>
          <w:lang w:val="en-GB"/>
        </w:rPr>
        <w:t xml:space="preserve"> </w:t>
      </w:r>
      <w:r w:rsidR="008E7643">
        <w:rPr>
          <w:rFonts w:ascii="Arial" w:hAnsi="Arial" w:cs="Arial"/>
          <w:szCs w:val="24"/>
          <w:lang w:val="en-GB"/>
        </w:rPr>
        <w:fldChar w:fldCharType="begin"/>
      </w:r>
      <w:r w:rsidR="008B2266">
        <w:rPr>
          <w:rFonts w:ascii="Arial" w:hAnsi="Arial" w:cs="Arial"/>
          <w:szCs w:val="24"/>
          <w:lang w:val="en-GB"/>
        </w:rPr>
        <w:instrText xml:space="preserve"> ADDIN EN.CITE &lt;EndNote&gt;&lt;Cite&gt;&lt;Author&gt;Shuster&lt;/Author&gt;&lt;Year&gt;2009&lt;/Year&gt;&lt;RecNum&gt;380&lt;/RecNum&gt;&lt;DisplayText&gt;(Shuster, 2009)&lt;/DisplayText&gt;&lt;record&gt;&lt;rec-number&gt;380&lt;/rec-number&gt;&lt;foreign-keys&gt;&lt;key app="EN" db-id="a9aw0atab92x0ledv2kxwsvmdfttad9p2fez" timestamp="1583889496" guid="f63d99ec-40eb-49d0-973c-c5956393dba3"&gt;380&lt;/key&gt;&lt;/foreign-keys&gt;&lt;ref-type name="Journal Article"&gt;17&lt;/ref-type&gt;&lt;contributors&gt;&lt;authors&gt;&lt;author&gt;Shuster, Stephen M.&lt;/author&gt;&lt;/authors&gt;&lt;/contributors&gt;&lt;titles&gt;&lt;title&gt;Sexual selection and mating systems&lt;/title&gt;&lt;secondary-title&gt;Proceedings of the National Academy of Sciences&lt;/secondary-title&gt;&lt;/titles&gt;&lt;periodical&gt;&lt;full-title&gt;Proceedings of the National Academy of Sciences&lt;/full-title&gt;&lt;/periodical&gt;&lt;pages&gt;10009-10016&lt;/pages&gt;&lt;volume&gt;106&lt;/volume&gt;&lt;number&gt;Supplement 1&lt;/number&gt;&lt;dates&gt;&lt;year&gt;2009&lt;/year&gt;&lt;/dates&gt;&lt;urls&gt;&lt;related-urls&gt;&lt;url&gt;https://www.pnas.org/content/pnas/106/Supplement_1/10009.full.pdf&lt;/url&gt;&lt;/related-urls&gt;&lt;/urls&gt;&lt;electronic-resource-num&gt;10.1073/pnas.0901132106&lt;/electronic-resource-num&gt;&lt;/record&gt;&lt;/Cite&gt;&lt;/EndNote&gt;</w:instrText>
      </w:r>
      <w:r w:rsidR="008E7643">
        <w:rPr>
          <w:rFonts w:ascii="Arial" w:hAnsi="Arial" w:cs="Arial"/>
          <w:szCs w:val="24"/>
          <w:lang w:val="en-GB"/>
        </w:rPr>
        <w:fldChar w:fldCharType="separate"/>
      </w:r>
      <w:r w:rsidR="008E7643">
        <w:rPr>
          <w:rFonts w:ascii="Arial" w:hAnsi="Arial" w:cs="Arial"/>
          <w:noProof/>
          <w:szCs w:val="24"/>
          <w:lang w:val="en-GB"/>
        </w:rPr>
        <w:t>(Shuster, 2009)</w:t>
      </w:r>
      <w:r w:rsidR="008E7643">
        <w:rPr>
          <w:rFonts w:ascii="Arial" w:hAnsi="Arial" w:cs="Arial"/>
          <w:szCs w:val="24"/>
          <w:lang w:val="en-GB"/>
        </w:rPr>
        <w:fldChar w:fldCharType="end"/>
      </w:r>
      <w:r w:rsidRPr="00547227">
        <w:rPr>
          <w:rFonts w:ascii="Arial" w:hAnsi="Arial" w:cs="Arial"/>
          <w:szCs w:val="24"/>
          <w:lang w:val="en-GB"/>
        </w:rPr>
        <w:t xml:space="preserve"> and</w:t>
      </w:r>
      <w:r w:rsidR="00D742DE" w:rsidRPr="00547227">
        <w:rPr>
          <w:rFonts w:ascii="Arial" w:hAnsi="Arial" w:cs="Arial"/>
          <w:szCs w:val="24"/>
          <w:lang w:val="en-GB"/>
        </w:rPr>
        <w:t xml:space="preserve"> energetic availability is dependent on diet.</w:t>
      </w:r>
    </w:p>
    <w:p w14:paraId="4BD8A849" w14:textId="6180900A" w:rsidR="00C25EA6" w:rsidRDefault="00394863" w:rsidP="00A32890">
      <w:pPr>
        <w:spacing w:line="480" w:lineRule="auto"/>
        <w:rPr>
          <w:rFonts w:ascii="Arial" w:hAnsi="Arial" w:cs="Arial"/>
          <w:szCs w:val="24"/>
          <w:lang w:val="en-GB"/>
        </w:rPr>
      </w:pPr>
      <w:r w:rsidRPr="00547227">
        <w:rPr>
          <w:rFonts w:ascii="Arial" w:hAnsi="Arial" w:cs="Arial"/>
          <w:szCs w:val="24"/>
          <w:lang w:val="en-GB"/>
        </w:rPr>
        <w:t>A drawback of most studies on brain size evolution is their almost exclusive focus on placental mammals</w:t>
      </w:r>
      <w:r w:rsidR="00C25EA6">
        <w:rPr>
          <w:rFonts w:ascii="Arial" w:hAnsi="Arial" w:cs="Arial"/>
          <w:szCs w:val="24"/>
          <w:lang w:val="en-GB"/>
        </w:rPr>
        <w:t>. Placentals include the largest-brained mammals (such as cetaceans or canid carnivorans), but also have highly varied life histories and reproductive modes that increase the risk of confounding constraining traits of reproduction with selecting traits of behaviour</w:t>
      </w:r>
      <w:r w:rsidR="004518B3">
        <w:rPr>
          <w:rFonts w:ascii="Arial" w:hAnsi="Arial" w:cs="Arial"/>
          <w:szCs w:val="24"/>
          <w:lang w:val="en-GB"/>
        </w:rPr>
        <w:t xml:space="preserve"> </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&lt;EndNote&gt;&lt;Cite&gt;&lt;Author&gt;Logan&lt;/Author&gt;&lt;Year&gt;2018&lt;/Year&gt;&lt;RecNum&gt;184&lt;/RecNum&gt;&lt;DisplayText&gt;(Logan et al., 2018)&lt;/DisplayText&gt;&lt;record&gt;&lt;rec-number&gt;184&lt;/rec-number&gt;&lt;foreign-keys&gt;&lt;key app="EN" db-id="a9aw0atab92x0ledv2kxwsvmdfttad9p2fez" timestamp="1564364863" guid="cece1e72-ce64-4d0d-8aeb-747ed35589f1"&gt;184&lt;/key&gt;&lt;/foreign-keys&gt;&lt;ref-type name="Journal Article"&gt;17&lt;/ref-type&gt;&lt;contributors&gt;&lt;authors&gt;&lt;author&gt;Logan, Corina J.&lt;/author&gt;&lt;author&gt;Avin, Shahar&lt;/author&gt;&lt;author&gt;Boogert, Neeltje&lt;/author&gt;&lt;author&gt;Buskell, Andrew&lt;/author&gt;&lt;author&gt;Cross, Fiona R.&lt;/author&gt;&lt;author&gt;Currie, Adrian&lt;/author&gt;&lt;author&gt;Jelbert, Sarah&lt;/author&gt;&lt;author&gt;Lukas, Dieter&lt;/author&gt;&lt;author&gt;Mares, Rafael&lt;/author&gt;&lt;author&gt;Navarrete, Ana F.&lt;/author&gt;&lt;author&gt;Shigeno, Shuichi&lt;/author&gt;&lt;author&gt;Montgomery, Stephen H.&lt;/author&gt;&lt;/authors&gt;&lt;/contributors&gt;&lt;titles&gt;&lt;title&gt;Beyond brain size: Uncovering the neural correlates of behavioral and cognitive specialization&lt;/title&gt;&lt;secondary-title&gt;Comparative Cognition &amp;amp; Behavior Reviews&lt;/secondary-title&gt;&lt;/titles&gt;&lt;periodical&gt;&lt;full-title&gt;Comparative Cognition &amp;amp; Behavior Reviews&lt;/full-title&gt;&lt;/periodical&gt;&lt;pages&gt;55-89&lt;/pages&gt;&lt;volume&gt;13&lt;/volume&gt;&lt;section&gt;55&lt;/section&gt;&lt;keywords&gt;&lt;keyword&gt;Brain evolution&lt;/keyword&gt;&lt;keyword&gt;Comparative method&lt;/keyword&gt;&lt;keyword&gt;Intelligence&lt;/keyword&gt;&lt;keyword&gt;cognition&lt;/keyword&gt;&lt;keyword&gt;neuroethology&lt;/keyword&gt;&lt;/keywords&gt;&lt;dates&gt;&lt;year&gt;2018&lt;/year&gt;&lt;/dates&gt;&lt;publisher&gt;Cold Spring Harbor Laboratory&lt;/publisher&gt;&lt;isbn&gt;19114745&lt;/isbn&gt;&lt;urls&gt;&lt;related-urls&gt;&lt;url&gt;https://www.biorxiv.org/content/early/2017/06/02/145334&lt;/url&gt;&lt;/related-urls&gt;&lt;/urls&gt;&lt;electronic-resource-num&gt;10.3819/ccbr.2018.130008&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(Logan et al., 2018)</w:t>
      </w:r>
      <w:r w:rsidR="004518B3">
        <w:rPr>
          <w:rFonts w:ascii="Arial" w:hAnsi="Arial" w:cs="Arial"/>
          <w:szCs w:val="24"/>
          <w:lang w:val="en-GB"/>
        </w:rPr>
        <w:fldChar w:fldCharType="end"/>
      </w:r>
      <w:r w:rsidR="00C25EA6">
        <w:rPr>
          <w:rFonts w:ascii="Arial" w:hAnsi="Arial" w:cs="Arial"/>
          <w:szCs w:val="24"/>
          <w:lang w:val="en-GB"/>
        </w:rPr>
        <w:t>. This makes the sister radiation of placentals – the M</w:t>
      </w:r>
      <w:r w:rsidR="00207EDB" w:rsidRPr="00547227">
        <w:rPr>
          <w:rFonts w:ascii="Arial" w:hAnsi="Arial" w:cs="Arial"/>
          <w:szCs w:val="24"/>
          <w:lang w:val="en-GB"/>
        </w:rPr>
        <w:t xml:space="preserve">arsupial mammals </w:t>
      </w:r>
      <w:r w:rsidR="00C25EA6">
        <w:rPr>
          <w:rFonts w:ascii="Arial" w:hAnsi="Arial" w:cs="Arial"/>
          <w:szCs w:val="24"/>
          <w:lang w:val="en-GB"/>
        </w:rPr>
        <w:t xml:space="preserve">– an attractive alternative of study. Marsupial mammals combine </w:t>
      </w:r>
      <w:r w:rsidR="00207EDB" w:rsidRPr="00547227">
        <w:rPr>
          <w:rFonts w:ascii="Arial" w:hAnsi="Arial" w:cs="Arial"/>
          <w:szCs w:val="24"/>
          <w:lang w:val="en-GB"/>
        </w:rPr>
        <w:t>strikingly homogenous life histories and developmental regimes</w:t>
      </w:r>
      <w:r w:rsidR="00C25EA6">
        <w:rPr>
          <w:rFonts w:ascii="Arial" w:hAnsi="Arial" w:cs="Arial"/>
          <w:szCs w:val="24"/>
          <w:lang w:val="en-GB"/>
        </w:rPr>
        <w:t xml:space="preserve"> with a similarly diverse range of behavioural complexities as placentals</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PEVuZE5vdGU+PENpdGU+PEF1dGhvcj5DYXJsaXNsZTwvQXV0aG9yPjxZZWFyPjIwMTc8L1llYXI+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8B2266">
        <w:rPr>
          <w:rFonts w:ascii="Arial" w:hAnsi="Arial" w:cs="Arial"/>
          <w:noProof/>
          <w:szCs w:val="24"/>
          <w:lang w:val="en-GB"/>
        </w:rPr>
        <w:t>(Carlisle et al., 2017; V. Weisbecker et al., 2015; V. Weisbecker &amp; Goswami, 2010)</w:t>
      </w:r>
      <w:r w:rsidR="004518B3">
        <w:rPr>
          <w:rFonts w:ascii="Arial" w:hAnsi="Arial" w:cs="Arial"/>
          <w:szCs w:val="24"/>
          <w:lang w:val="en-GB"/>
        </w:rPr>
        <w:fldChar w:fldCharType="end"/>
      </w:r>
      <w:r w:rsidR="00207EDB" w:rsidRPr="00547227">
        <w:rPr>
          <w:rFonts w:ascii="Arial" w:hAnsi="Arial" w:cs="Arial"/>
          <w:szCs w:val="24"/>
          <w:lang w:val="en-GB"/>
        </w:rPr>
        <w:t>.</w:t>
      </w:r>
      <w:r w:rsidR="00C25EA6">
        <w:rPr>
          <w:rFonts w:ascii="Arial" w:hAnsi="Arial" w:cs="Arial"/>
          <w:szCs w:val="24"/>
          <w:lang w:val="en-GB"/>
        </w:rPr>
        <w:t xml:space="preserve"> Moreover, marsupials are a discrete, phylogenetically well-resolved, monophyletic radiation </w:t>
      </w:r>
      <w:r w:rsidR="005D41D7">
        <w:rPr>
          <w:rFonts w:ascii="Arial" w:hAnsi="Arial" w:cs="Arial"/>
          <w:szCs w:val="24"/>
          <w:lang w:val="en-GB"/>
        </w:rPr>
        <w:t xml:space="preserve">diverging from placentals around </w:t>
      </w:r>
      <w:r w:rsidR="004518B3">
        <w:rPr>
          <w:rFonts w:ascii="Arial" w:hAnsi="Arial" w:cs="Arial"/>
          <w:szCs w:val="24"/>
          <w:lang w:val="en-GB"/>
        </w:rPr>
        <w:t>130-160</w:t>
      </w:r>
      <w:r w:rsidR="00207EDB" w:rsidRPr="00547227">
        <w:rPr>
          <w:rFonts w:ascii="Arial" w:hAnsi="Arial" w:cs="Arial"/>
          <w:szCs w:val="24"/>
          <w:lang w:val="en-GB"/>
        </w:rPr>
        <w:t xml:space="preserve"> </w:t>
      </w:r>
      <w:proofErr w:type="spellStart"/>
      <w:r w:rsidR="00207EDB" w:rsidRPr="00547227">
        <w:rPr>
          <w:rFonts w:ascii="Arial" w:hAnsi="Arial" w:cs="Arial"/>
          <w:szCs w:val="24"/>
          <w:lang w:val="en-GB"/>
        </w:rPr>
        <w:t>mya</w:t>
      </w:r>
      <w:proofErr w:type="spellEnd"/>
      <w:r w:rsidR="004518B3">
        <w:rPr>
          <w:rFonts w:ascii="Arial" w:hAnsi="Arial" w:cs="Arial"/>
          <w:szCs w:val="24"/>
          <w:lang w:val="en-GB"/>
        </w:rPr>
        <w:t xml:space="preserve"> </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&lt;EndNote&gt;&lt;Cite&gt;&lt;Author&gt;Luo&lt;/Author&gt;&lt;Year&gt;2011&lt;/Year&gt;&lt;RecNum&gt;76&lt;/RecNum&gt;&lt;DisplayText&gt;(Luo, Yuan, Meng, &amp;amp; Ji, 2011)&lt;/DisplayText&gt;&lt;record&gt;&lt;rec-number&gt;76&lt;/rec-number&gt;&lt;foreign-keys&gt;&lt;key app="EN" db-id="a9aw0atab92x0ledv2kxwsvmdfttad9p2fez" timestamp="1564364862" guid="421ad1e2-e88c-4f88-9648-1fa7ee3dae7a"&gt;76&lt;/key&gt;&lt;/foreign-keys&gt;&lt;ref-type name="Journal Article"&gt;17&lt;/ref-type&gt;&lt;contributors&gt;&lt;authors&gt;&lt;author&gt;Luo, Z. X.&lt;/author&gt;&lt;author&gt;Yuan, C. X.&lt;/author&gt;&lt;author&gt;Meng, Q. J.&lt;/author&gt;&lt;author&gt;Ji, Q.&lt;/author&gt;&lt;/authors&gt;&lt;/contributors&gt;&lt;auth-address&gt;Carnegie Museum of Natural History, Pittsburgh, Pennsylvania 15213, USA. luoz@carnegiemnh.org&lt;/auth-address&gt;&lt;titles&gt;&lt;title&gt;A Jurassic eutherian mammal and divergence of marsupials and placentals&lt;/title&gt;&lt;secondary-title&gt;Nature&lt;/secondary-title&gt;&lt;/titles&gt;&lt;periodical&gt;&lt;full-title&gt;Nature&lt;/full-title&gt;&lt;/periodical&gt;&lt;pages&gt;442-5&lt;/pages&gt;&lt;volume&gt;476&lt;/volume&gt;&lt;number&gt;7361&lt;/number&gt;&lt;edition&gt;2011/08/26&lt;/edition&gt;&lt;keywords&gt;&lt;keyword&gt;Animals&lt;/keyword&gt;&lt;keyword&gt;China&lt;/keyword&gt;&lt;keyword&gt;Female&lt;/keyword&gt;&lt;keyword&gt;*Fossils&lt;/keyword&gt;&lt;keyword&gt;History, Ancient&lt;/keyword&gt;&lt;keyword&gt;Mammals/*anatomy &amp;amp; histology/*classification/embryology/physiology&lt;/keyword&gt;&lt;keyword&gt;Mandible/anatomy &amp;amp; histology&lt;/keyword&gt;&lt;keyword&gt;Marsupialia/*anatomy &amp;amp; histology/*classification/physiology&lt;/keyword&gt;&lt;keyword&gt;Molar/anatomy &amp;amp; histology&lt;/keyword&gt;&lt;keyword&gt;*Phylogeny&lt;/keyword&gt;&lt;keyword&gt;Placenta/*physiology&lt;/keyword&gt;&lt;keyword&gt;Pregnancy&lt;/keyword&gt;&lt;keyword&gt;Time Factors&lt;/keyword&gt;&lt;/keywords&gt;&lt;dates&gt;&lt;year&gt;2011&lt;/year&gt;&lt;pub-dates&gt;&lt;date&gt;Aug 24&lt;/date&gt;&lt;/pub-dates&gt;&lt;/dates&gt;&lt;publisher&gt;Nature Publishing Group&lt;/publisher&gt;&lt;isbn&gt;1476-4687 (Electronic)&amp;#xD;0028-0836 (Linking)&lt;/isbn&gt;&lt;accession-num&gt;21866158&lt;/accession-num&gt;&lt;urls&gt;&lt;related-urls&gt;&lt;url&gt;https://www.ncbi.nlm.nih.gov/pubmed/21866158&lt;/url&gt;&lt;/related-urls&gt;&lt;/urls&gt;&lt;electronic-resource-num&gt;10.1038/nature10291&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(Luo, Yuan, Meng, &amp; Ji, 2011)</w:t>
      </w:r>
      <w:r w:rsidR="004518B3">
        <w:rPr>
          <w:rFonts w:ascii="Arial" w:hAnsi="Arial" w:cs="Arial"/>
          <w:szCs w:val="24"/>
          <w:lang w:val="en-GB"/>
        </w:rPr>
        <w:fldChar w:fldCharType="end"/>
      </w:r>
      <w:r w:rsidR="005D41D7">
        <w:rPr>
          <w:rFonts w:ascii="Arial" w:hAnsi="Arial" w:cs="Arial"/>
          <w:szCs w:val="24"/>
          <w:lang w:val="en-GB"/>
        </w:rPr>
        <w:t>.</w:t>
      </w:r>
      <w:r w:rsidR="00207EDB" w:rsidRPr="00547227">
        <w:rPr>
          <w:rFonts w:ascii="Arial" w:hAnsi="Arial" w:cs="Arial"/>
          <w:szCs w:val="24"/>
          <w:lang w:val="en-GB"/>
        </w:rPr>
        <w:t xml:space="preserve"> </w:t>
      </w:r>
      <w:r w:rsidR="005D41D7">
        <w:rPr>
          <w:rFonts w:ascii="Arial" w:hAnsi="Arial" w:cs="Arial"/>
          <w:szCs w:val="24"/>
          <w:lang w:val="en-GB"/>
        </w:rPr>
        <w:t xml:space="preserve">Their </w:t>
      </w:r>
      <w:r w:rsidR="00207EDB" w:rsidRPr="00547227">
        <w:rPr>
          <w:rFonts w:ascii="Arial" w:hAnsi="Arial" w:cs="Arial"/>
          <w:szCs w:val="24"/>
          <w:lang w:val="en-GB"/>
        </w:rPr>
        <w:t>altricial neonates are born after very short gestation periods (12-30 days) and most receive little to no maternal investment. Moreover, marsupials exhibit a diverse array of social and mating systems, diet types, home ranges, cognitive abilities</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&lt;EndNote&gt;&lt;Cite&gt;&lt;Author&gt;Todorov&lt;/Author&gt;&lt;Year&gt;2019&lt;/Year&gt;&lt;RecNum&gt;381&lt;/RecNum&gt;&lt;DisplayText&gt;(Todorov, 2019)&lt;/DisplayText&gt;&lt;record&gt;&lt;rec-number&gt;381&lt;/rec-number&gt;&lt;foreign-keys&gt;&lt;key app="EN" db-id="a9aw0atab92x0ledv2kxwsvmdfttad9p2fez" timestamp="1583889884" guid="feb7886d-706e-4e9f-85b8-e0fafa3594bb"&gt;381&lt;/key&gt;&lt;/foreign-keys&gt;&lt;ref-type name="Book Section"&gt;5&lt;/ref-type&gt;&lt;contributors&gt;&lt;authors&gt;&lt;author&gt;Todorov, Orlin S.&lt;/author&gt;&lt;/authors&gt;&lt;secondary-authors&gt;&lt;author&gt;Vonk, Jennifer&lt;/author&gt;&lt;author&gt;Shackelford, Todd&lt;/author&gt;&lt;/secondary-authors&gt;&lt;/contributors&gt;&lt;titles&gt;&lt;title&gt;Marsupial Cognition&lt;/title&gt;&lt;secondary-title&gt;Encyclopedia of Animal Cognition and Behavior&lt;/secondary-title&gt;&lt;/titles&gt;&lt;pages&gt;1-8&lt;/pages&gt;&lt;dates&gt;&lt;year&gt;2019&lt;/year&gt;&lt;/dates&gt;&lt;pub-location&gt;Cham&lt;/pub-location&gt;&lt;publisher&gt;Springer International Publishing&lt;/publisher&gt;&lt;isbn&gt;978-3-319-47829-6&lt;/isbn&gt;&lt;label&gt;Todorov2019&lt;/label&gt;&lt;urls&gt;&lt;related-urls&gt;&lt;url&gt;https://doi.org/10.1007/978-3-319-47829-6_1167-1&lt;/url&gt;&lt;/related-urls&gt;&lt;/urls&gt;&lt;electronic-resource-num&gt;10.1007/978-3-319-47829-6_1167-1&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(Todorov, 2019)</w:t>
      </w:r>
      <w:r w:rsidR="004518B3">
        <w:rPr>
          <w:rFonts w:ascii="Arial" w:hAnsi="Arial" w:cs="Arial"/>
          <w:szCs w:val="24"/>
          <w:lang w:val="en-GB"/>
        </w:rPr>
        <w:fldChar w:fldCharType="end"/>
      </w:r>
      <w:r w:rsidR="00207EDB" w:rsidRPr="00547227">
        <w:rPr>
          <w:rFonts w:ascii="Arial" w:hAnsi="Arial" w:cs="Arial"/>
          <w:szCs w:val="24"/>
          <w:lang w:val="en-GB"/>
        </w:rPr>
        <w:t>. They are distributed in various habitats with various levels of seasonality (New Guine</w:t>
      </w:r>
      <w:r w:rsidR="004B2A67" w:rsidRPr="00547227">
        <w:rPr>
          <w:rFonts w:ascii="Arial" w:hAnsi="Arial" w:cs="Arial"/>
          <w:szCs w:val="24"/>
          <w:lang w:val="en-GB"/>
        </w:rPr>
        <w:t>a</w:t>
      </w:r>
      <w:r w:rsidR="00207EDB" w:rsidRPr="00547227">
        <w:rPr>
          <w:rFonts w:ascii="Arial" w:hAnsi="Arial" w:cs="Arial"/>
          <w:szCs w:val="24"/>
          <w:lang w:val="en-GB"/>
        </w:rPr>
        <w:t>, Australia and the Americas)</w:t>
      </w:r>
      <w:r w:rsidR="004B2A67" w:rsidRPr="00547227">
        <w:rPr>
          <w:rFonts w:ascii="Arial" w:hAnsi="Arial" w:cs="Arial"/>
          <w:szCs w:val="24"/>
          <w:lang w:val="en-GB"/>
        </w:rPr>
        <w:t>. This unique combination of reproductive homogeneity and ecological, behavioural and social diversity, makes marsupials perfectly suited for testing hypothesis about brain size evolution</w:t>
      </w:r>
      <w:r w:rsidR="004518B3">
        <w:rPr>
          <w:rFonts w:ascii="Arial" w:hAnsi="Arial" w:cs="Arial"/>
          <w:szCs w:val="24"/>
          <w:lang w:val="en-GB"/>
        </w:rPr>
        <w:t xml:space="preserve"> </w: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PFJlY051bT4xMDE8L1JlY051bT48RGlzcGxheVRleHQ+KENhcmxpc2xlIGV0IGFsLiwgMjAxNyk8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</w:fldData>
        </w:fldChar>
      </w:r>
      <w:r w:rsidR="004518B3">
        <w:rPr>
          <w:rFonts w:ascii="Arial" w:hAnsi="Arial" w:cs="Arial"/>
          <w:szCs w:val="24"/>
          <w:lang w:val="en-GB"/>
        </w:rPr>
        <w:instrText xml:space="preserve"> ADDIN EN.CITE </w:instrText>
      </w:r>
      <w:r w:rsidR="004518B3">
        <w:rPr>
          <w:rFonts w:ascii="Arial" w:hAnsi="Arial" w:cs="Arial"/>
          <w:szCs w:val="24"/>
          <w:lang w:val="en-GB"/>
        </w:rPr>
        <w:fldChar w:fldCharType="begin">
          <w:fldData xml:space="preserve">PEVuZE5vdGU+PENpdGU+PEF1dGhvcj5DYXJsaXNsZTwvQXV0aG9yPjxZZWFyPjIwMTc8L1llYXI+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</w:fldData>
        </w:fldChar>
      </w:r>
      <w:r w:rsidR="004518B3">
        <w:rPr>
          <w:rFonts w:ascii="Arial" w:hAnsi="Arial" w:cs="Arial"/>
          <w:szCs w:val="24"/>
          <w:lang w:val="en-GB"/>
        </w:rPr>
        <w:instrText xml:space="preserve"> ADDIN EN.CITE.DATA </w:instrText>
      </w:r>
      <w:r w:rsidR="004518B3">
        <w:rPr>
          <w:rFonts w:ascii="Arial" w:hAnsi="Arial" w:cs="Arial"/>
          <w:szCs w:val="24"/>
          <w:lang w:val="en-GB"/>
        </w:rPr>
      </w:r>
      <w:r w:rsidR="004518B3">
        <w:rPr>
          <w:rFonts w:ascii="Arial" w:hAnsi="Arial" w:cs="Arial"/>
          <w:szCs w:val="24"/>
          <w:lang w:val="en-GB"/>
        </w:rPr>
        <w:fldChar w:fldCharType="end"/>
      </w:r>
      <w:r w:rsidR="004518B3">
        <w:rPr>
          <w:rFonts w:ascii="Arial" w:hAnsi="Arial" w:cs="Arial"/>
          <w:szCs w:val="24"/>
          <w:lang w:val="en-GB"/>
        </w:rPr>
      </w:r>
      <w:r w:rsidR="004518B3">
        <w:rPr>
          <w:rFonts w:ascii="Arial" w:hAnsi="Arial" w:cs="Arial"/>
          <w:szCs w:val="24"/>
          <w:lang w:val="en-GB"/>
        </w:rPr>
        <w:fldChar w:fldCharType="separate"/>
      </w:r>
      <w:r w:rsidR="004518B3">
        <w:rPr>
          <w:rFonts w:ascii="Arial" w:hAnsi="Arial" w:cs="Arial"/>
          <w:noProof/>
          <w:szCs w:val="24"/>
          <w:lang w:val="en-GB"/>
        </w:rPr>
        <w:t>(Carlisle et al., 2017)</w:t>
      </w:r>
      <w:r w:rsidR="004518B3">
        <w:rPr>
          <w:rFonts w:ascii="Arial" w:hAnsi="Arial" w:cs="Arial"/>
          <w:szCs w:val="24"/>
          <w:lang w:val="en-GB"/>
        </w:rPr>
        <w:fldChar w:fldCharType="end"/>
      </w:r>
      <w:r w:rsidR="004B2A67" w:rsidRPr="00547227">
        <w:rPr>
          <w:rFonts w:ascii="Arial" w:hAnsi="Arial" w:cs="Arial"/>
          <w:szCs w:val="24"/>
          <w:lang w:val="en-GB"/>
        </w:rPr>
        <w:t>.</w:t>
      </w:r>
    </w:p>
    <w:p w14:paraId="1CF9E0F3" w14:textId="159B9429" w:rsidR="004518B3" w:rsidRDefault="00011938" w:rsidP="00A32890">
      <w:pPr>
        <w:spacing w:line="480" w:lineRule="auto"/>
        <w:rPr>
          <w:rFonts w:ascii="Arial" w:hAnsi="Arial" w:cs="Arial"/>
          <w:szCs w:val="24"/>
          <w:lang w:val="en-GB"/>
        </w:rPr>
      </w:pPr>
      <w:r>
        <w:rPr>
          <w:rFonts w:ascii="Arial" w:hAnsi="Arial" w:cs="Arial"/>
          <w:szCs w:val="24"/>
          <w:lang w:val="en-GB"/>
        </w:rPr>
        <w:lastRenderedPageBreak/>
        <w:t xml:space="preserve">Previous work on marsupial brain size evolution, focusing on the Australasian radiation of marsupials, has yielded surprisingly little support for any of the main hypotheses of behavioural complexity, with </w:t>
      </w:r>
      <w:r w:rsidR="00C22806">
        <w:rPr>
          <w:rFonts w:ascii="Arial" w:hAnsi="Arial" w:cs="Arial"/>
          <w:szCs w:val="24"/>
          <w:lang w:val="en-GB"/>
        </w:rPr>
        <w:t>a maternal constraints model and specifically litter size</w:t>
      </w:r>
      <w:r w:rsidR="00E9223B">
        <w:rPr>
          <w:rFonts w:ascii="Arial" w:hAnsi="Arial" w:cs="Arial"/>
          <w:szCs w:val="24"/>
          <w:lang w:val="en-GB"/>
        </w:rPr>
        <w:t>,</w:t>
      </w:r>
      <w:r w:rsidR="00C22806">
        <w:rPr>
          <w:rFonts w:ascii="Arial" w:hAnsi="Arial" w:cs="Arial"/>
          <w:szCs w:val="24"/>
          <w:lang w:val="en-GB"/>
        </w:rPr>
        <w:t xml:space="preserve"> representing the best model to explain brain size </w:t>
      </w:r>
      <w:r w:rsidR="00E9223B">
        <w:rPr>
          <w:rFonts w:ascii="Arial" w:hAnsi="Arial" w:cs="Arial"/>
          <w:szCs w:val="24"/>
          <w:lang w:val="en-GB"/>
        </w:rPr>
        <w:t>variation</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518B3">
        <w:rPr>
          <w:rFonts w:ascii="Arial" w:hAnsi="Arial" w:cs="Arial"/>
          <w:szCs w:val="24"/>
          <w:lang w:val="en-GB"/>
        </w:rPr>
        <w:fldChar w:fldCharType="separate"/>
      </w:r>
      <w:r w:rsidR="008B2266">
        <w:rPr>
          <w:rFonts w:ascii="Arial" w:hAnsi="Arial" w:cs="Arial"/>
          <w:noProof/>
          <w:szCs w:val="24"/>
          <w:lang w:val="en-GB"/>
        </w:rPr>
        <w:t>(V. Weisbecker et al., 2015)</w:t>
      </w:r>
      <w:r w:rsidR="004518B3">
        <w:rPr>
          <w:rFonts w:ascii="Arial" w:hAnsi="Arial" w:cs="Arial"/>
          <w:szCs w:val="24"/>
          <w:lang w:val="en-GB"/>
        </w:rPr>
        <w:fldChar w:fldCharType="end"/>
      </w:r>
      <w:r w:rsidR="00C22806">
        <w:rPr>
          <w:rFonts w:ascii="Arial" w:hAnsi="Arial" w:cs="Arial"/>
          <w:szCs w:val="24"/>
          <w:lang w:val="en-GB"/>
        </w:rPr>
        <w:t>. In addition, there was an unexpected highly significant effect of geological location, with New Guinean marsupials</w:t>
      </w:r>
      <w:r w:rsidR="00E9223B">
        <w:rPr>
          <w:rFonts w:ascii="Arial" w:hAnsi="Arial" w:cs="Arial"/>
          <w:szCs w:val="24"/>
          <w:lang w:val="en-GB"/>
        </w:rPr>
        <w:t xml:space="preserve"> shown to be</w:t>
      </w:r>
      <w:r w:rsidR="00C22806">
        <w:rPr>
          <w:rFonts w:ascii="Arial" w:hAnsi="Arial" w:cs="Arial"/>
          <w:szCs w:val="24"/>
          <w:lang w:val="en-GB"/>
        </w:rPr>
        <w:t xml:space="preserve"> significantly larger-brained than their Australian relatives. However, the species in the dataset were nearly exclusively Australasian</w:t>
      </w:r>
      <w:r w:rsidR="006348D4">
        <w:rPr>
          <w:rFonts w:ascii="Arial" w:hAnsi="Arial" w:cs="Arial"/>
          <w:szCs w:val="24"/>
          <w:lang w:val="en-GB"/>
        </w:rPr>
        <w:t xml:space="preserve">. In addition, like </w:t>
      </w:r>
      <w:r w:rsidR="00BD7F75">
        <w:rPr>
          <w:rFonts w:ascii="Arial" w:hAnsi="Arial" w:cs="Arial"/>
          <w:szCs w:val="24"/>
          <w:lang w:val="en-GB"/>
        </w:rPr>
        <w:t>most</w:t>
      </w:r>
      <w:r w:rsidR="006348D4">
        <w:rPr>
          <w:rFonts w:ascii="Arial" w:hAnsi="Arial" w:cs="Arial"/>
          <w:szCs w:val="24"/>
          <w:lang w:val="en-GB"/>
        </w:rPr>
        <w:t xml:space="preserve"> other studies of brain size evolution,</w:t>
      </w:r>
      <w:r w:rsidR="00C22806">
        <w:rPr>
          <w:rFonts w:ascii="Arial" w:hAnsi="Arial" w:cs="Arial"/>
          <w:szCs w:val="24"/>
          <w:lang w:val="en-GB"/>
        </w:rPr>
        <w:t xml:space="preserve"> the coverage of data for the explanatory variables was low, so that model comparisons could only be done on</w:t>
      </w:r>
      <w:r w:rsidR="00E9223B">
        <w:rPr>
          <w:rFonts w:ascii="Arial" w:hAnsi="Arial" w:cs="Arial"/>
          <w:szCs w:val="24"/>
          <w:lang w:val="en-GB"/>
        </w:rPr>
        <w:t>e</w:t>
      </w:r>
      <w:r w:rsidR="00C22806">
        <w:rPr>
          <w:rFonts w:ascii="Arial" w:hAnsi="Arial" w:cs="Arial"/>
          <w:szCs w:val="24"/>
          <w:lang w:val="en-GB"/>
        </w:rPr>
        <w:t xml:space="preserve"> at </w:t>
      </w:r>
      <w:r w:rsidR="00E9223B">
        <w:rPr>
          <w:rFonts w:ascii="Arial" w:hAnsi="Arial" w:cs="Arial"/>
          <w:szCs w:val="24"/>
          <w:lang w:val="en-GB"/>
        </w:rPr>
        <w:t>a time. With</w:t>
      </w:r>
      <w:r w:rsidR="00C22806">
        <w:rPr>
          <w:rFonts w:ascii="Arial" w:hAnsi="Arial" w:cs="Arial"/>
          <w:szCs w:val="24"/>
          <w:lang w:val="en-GB"/>
        </w:rPr>
        <w:t xml:space="preserve"> very limited amount of sp</w:t>
      </w:r>
      <w:r w:rsidR="006348D4">
        <w:rPr>
          <w:rFonts w:ascii="Arial" w:hAnsi="Arial" w:cs="Arial"/>
          <w:szCs w:val="24"/>
          <w:lang w:val="en-GB"/>
        </w:rPr>
        <w:t>e</w:t>
      </w:r>
      <w:r w:rsidR="00C22806">
        <w:rPr>
          <w:rFonts w:ascii="Arial" w:hAnsi="Arial" w:cs="Arial"/>
          <w:szCs w:val="24"/>
          <w:lang w:val="en-GB"/>
        </w:rPr>
        <w:t>cies and different species representation for each model</w:t>
      </w:r>
      <w:r w:rsidR="00E9223B">
        <w:rPr>
          <w:rFonts w:ascii="Arial" w:hAnsi="Arial" w:cs="Arial"/>
          <w:szCs w:val="24"/>
          <w:lang w:val="en-GB"/>
        </w:rPr>
        <w:t xml:space="preserve"> the results of that study might have been inconclusive. The statistical approach – namely PGLS – is also very sensitive to errors in phylogeny, has many assumptions about the data and assumes single mode of evolution throughout the whole tree (Brownian motion)</w:t>
      </w:r>
      <w:r w:rsidR="004518B3">
        <w:rPr>
          <w:rFonts w:ascii="Arial" w:hAnsi="Arial" w:cs="Arial"/>
          <w:szCs w:val="24"/>
          <w:lang w:val="en-GB"/>
        </w:rPr>
        <w:t xml:space="preserve"> </w:t>
      </w:r>
      <w:r w:rsidR="004518B3">
        <w:rPr>
          <w:rFonts w:ascii="Arial" w:hAnsi="Arial" w:cs="Arial"/>
          <w:szCs w:val="24"/>
          <w:lang w:val="en-GB"/>
        </w:rPr>
        <w:fldChar w:fldCharType="begin"/>
      </w:r>
      <w:r w:rsidR="008B2266">
        <w:rPr>
          <w:rFonts w:ascii="Arial" w:hAnsi="Arial" w:cs="Arial"/>
          <w:szCs w:val="24"/>
          <w:lang w:val="en-GB"/>
        </w:rPr>
        <w:instrText xml:space="preserve"> ADDIN EN.CITE &lt;EndNote&gt;&lt;Cite&gt;&lt;Author&gt;Mundry&lt;/Author&gt;&lt;Year&gt;2014&lt;/Year&gt;&lt;RecNum&gt;382&lt;/RecNum&gt;&lt;DisplayText&gt;(Mundry, 2014)&lt;/DisplayText&gt;&lt;record&gt;&lt;rec-number&gt;382&lt;/rec-number&gt;&lt;foreign-keys&gt;&lt;key app="EN" db-id="a9aw0atab92x0ledv2kxwsvmdfttad9p2fez" timestamp="1583890026" guid="8fd25d5a-a03f-4c48-b97b-6cf6cd3a2829"&gt;382&lt;/key&gt;&lt;/foreign-keys&gt;&lt;ref-type name="Book Section"&gt;5&lt;/ref-type&gt;&lt;contributors&gt;&lt;authors&gt;&lt;author&gt;Mundry, Roger&lt;/author&gt;&lt;/authors&gt;&lt;secondary-authors&gt;&lt;author&gt;Garamszegi, László Zsolt&lt;/author&gt;&lt;/secondary-authors&gt;&lt;/contributors&gt;&lt;titles&gt;&lt;title&gt;Statistical Issues and Assumptions of Phylogenetic Generalized Least Squares&lt;/title&gt;&lt;secondary-title&gt;Modern Phylogenetic Comparative Methods and Their Application in Evolutionary Biology: Concepts and Practice&lt;/secondary-title&gt;&lt;/titles&gt;&lt;pages&gt;131-153&lt;/pages&gt;&lt;dates&gt;&lt;year&gt;2014&lt;/year&gt;&lt;/dates&gt;&lt;pub-location&gt;Berlin, Heidelberg&lt;/pub-location&gt;&lt;publisher&gt;Springer Berlin Heidelberg&lt;/publisher&gt;&lt;isbn&gt;978-3-662-43550-2&lt;/isbn&gt;&lt;label&gt;Mundry2014&lt;/label&gt;&lt;urls&gt;&lt;related-urls&gt;&lt;url&gt;https://doi.org/10.1007/978-3-662-43550-2_6&lt;/url&gt;&lt;/related-urls&gt;&lt;/urls&gt;&lt;electronic-resource-num&gt;10.1007/978-3-662-43550-2_6&lt;/electronic-resource-num&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(Mundry, 2014)</w:t>
      </w:r>
      <w:r w:rsidR="004518B3">
        <w:rPr>
          <w:rFonts w:ascii="Arial" w:hAnsi="Arial" w:cs="Arial"/>
          <w:szCs w:val="24"/>
          <w:lang w:val="en-GB"/>
        </w:rPr>
        <w:fldChar w:fldCharType="end"/>
      </w:r>
      <w:r w:rsidR="00E9223B">
        <w:rPr>
          <w:rFonts w:ascii="Arial" w:hAnsi="Arial" w:cs="Arial"/>
          <w:szCs w:val="24"/>
          <w:lang w:val="en-GB"/>
        </w:rPr>
        <w:t>.</w:t>
      </w:r>
    </w:p>
    <w:p w14:paraId="258ED0DC" w14:textId="77777777" w:rsidR="004518B3" w:rsidRDefault="004518B3" w:rsidP="00A32890">
      <w:pPr>
        <w:spacing w:line="480" w:lineRule="auto"/>
        <w:rPr>
          <w:rFonts w:ascii="Arial" w:hAnsi="Arial" w:cs="Arial"/>
          <w:szCs w:val="24"/>
          <w:lang w:val="en-GB"/>
        </w:rPr>
      </w:pPr>
    </w:p>
    <w:p w14:paraId="6CF243D7" w14:textId="54B6E660" w:rsidR="00E9223B" w:rsidRDefault="006348D4" w:rsidP="00A32890">
      <w:pPr>
        <w:spacing w:line="480" w:lineRule="auto"/>
        <w:rPr>
          <w:rFonts w:ascii="Arial" w:hAnsi="Arial" w:cs="Arial"/>
          <w:szCs w:val="24"/>
          <w:lang w:val="en-GB"/>
        </w:rPr>
      </w:pPr>
      <w:r>
        <w:rPr>
          <w:rFonts w:ascii="Arial" w:hAnsi="Arial" w:cs="Arial"/>
          <w:szCs w:val="24"/>
          <w:lang w:val="en-GB"/>
        </w:rPr>
        <w:t xml:space="preserve">In </w:t>
      </w:r>
      <w:r w:rsidR="00BD7F75">
        <w:rPr>
          <w:rFonts w:ascii="Arial" w:hAnsi="Arial" w:cs="Arial"/>
          <w:szCs w:val="24"/>
          <w:lang w:val="en-GB"/>
        </w:rPr>
        <w:t>this study, we incorporate a new dataset of 62 South American marsupial species into existing data, thus</w:t>
      </w:r>
      <w:r>
        <w:rPr>
          <w:rFonts w:ascii="Arial" w:hAnsi="Arial" w:cs="Arial"/>
          <w:szCs w:val="24"/>
          <w:lang w:val="en-GB"/>
        </w:rPr>
        <w:t xml:space="preserve"> increasing the number of marsupial brain sizes data by a third. </w:t>
      </w:r>
      <w:r w:rsidR="00E9223B">
        <w:rPr>
          <w:rFonts w:ascii="Arial" w:hAnsi="Arial" w:cs="Arial"/>
          <w:szCs w:val="24"/>
          <w:lang w:val="en-GB"/>
        </w:rPr>
        <w:t>Most of the body weight data has been updated with latest information from</w:t>
      </w:r>
      <w:r w:rsidR="004518B3">
        <w:rPr>
          <w:rFonts w:ascii="Arial" w:hAnsi="Arial" w:cs="Arial"/>
          <w:szCs w:val="24"/>
          <w:lang w:val="en-GB"/>
        </w:rPr>
        <w:fldChar w:fldCharType="begin"/>
      </w:r>
      <w:r w:rsidR="004518B3">
        <w:rPr>
          <w:rFonts w:ascii="Arial" w:hAnsi="Arial" w:cs="Arial"/>
          <w:szCs w:val="24"/>
          <w:lang w:val="en-GB"/>
        </w:rPr>
        <w:instrText xml:space="preserve"> ADDIN EN.CITE &lt;EndNote&gt;&lt;Cite&gt;&lt;Author&gt;van Dyck&lt;/Author&gt;&lt;Year&gt;2013&lt;/Year&gt;&lt;RecNum&gt;213&lt;/RecNum&gt;&lt;DisplayText&gt;(van Dyck, Gynther, &amp;amp; Baker, 2013)&lt;/DisplayText&gt;&lt;record&gt;&lt;rec-number&gt;213&lt;/rec-number&gt;&lt;foreign-keys&gt;&lt;key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004518B3">
        <w:rPr>
          <w:rFonts w:ascii="Arial" w:hAnsi="Arial" w:cs="Arial"/>
          <w:szCs w:val="24"/>
          <w:lang w:val="en-GB"/>
        </w:rPr>
        <w:fldChar w:fldCharType="separate"/>
      </w:r>
      <w:r w:rsidR="004518B3">
        <w:rPr>
          <w:rFonts w:ascii="Arial" w:hAnsi="Arial" w:cs="Arial"/>
          <w:noProof/>
          <w:szCs w:val="24"/>
          <w:lang w:val="en-GB"/>
        </w:rPr>
        <w:t>(van Dyck, Gynther, &amp; Baker, 2013)</w:t>
      </w:r>
      <w:r w:rsidR="004518B3">
        <w:rPr>
          <w:rFonts w:ascii="Arial" w:hAnsi="Arial" w:cs="Arial"/>
          <w:szCs w:val="24"/>
          <w:lang w:val="en-GB"/>
        </w:rPr>
        <w:fldChar w:fldCharType="end"/>
      </w:r>
      <w:r w:rsidR="00E9223B">
        <w:rPr>
          <w:rFonts w:ascii="Arial" w:hAnsi="Arial" w:cs="Arial"/>
          <w:szCs w:val="24"/>
          <w:lang w:val="en-GB"/>
        </w:rPr>
        <w:t xml:space="preserve">, and many other trait data had been updated with new or updated information. </w:t>
      </w:r>
      <w:r w:rsidR="00F77E04">
        <w:rPr>
          <w:rFonts w:ascii="Arial" w:hAnsi="Arial" w:cs="Arial"/>
          <w:szCs w:val="24"/>
          <w:lang w:val="en-GB"/>
        </w:rPr>
        <w:t>We then address the common limitation of incomplete data coverage by using</w:t>
      </w:r>
      <w:r w:rsidR="00E9223B">
        <w:rPr>
          <w:rFonts w:ascii="Arial" w:hAnsi="Arial" w:cs="Arial"/>
          <w:szCs w:val="24"/>
          <w:lang w:val="en-GB"/>
        </w:rPr>
        <w:t xml:space="preserve"> for the first time</w:t>
      </w:r>
      <w:r w:rsidR="00F77E04">
        <w:rPr>
          <w:rFonts w:ascii="Arial" w:hAnsi="Arial" w:cs="Arial"/>
          <w:szCs w:val="24"/>
          <w:lang w:val="en-GB"/>
        </w:rPr>
        <w:t xml:space="preserve"> </w:t>
      </w:r>
      <w:r>
        <w:rPr>
          <w:rFonts w:ascii="Arial" w:hAnsi="Arial" w:cs="Arial"/>
          <w:szCs w:val="24"/>
          <w:lang w:val="en-GB"/>
        </w:rPr>
        <w:t>phylogenetically adjusted mult</w:t>
      </w:r>
      <w:r w:rsidR="00BD7F75">
        <w:rPr>
          <w:rFonts w:ascii="Arial" w:hAnsi="Arial" w:cs="Arial"/>
          <w:szCs w:val="24"/>
          <w:lang w:val="en-GB"/>
        </w:rPr>
        <w:t xml:space="preserve">iple data imputation technique </w:t>
      </w:r>
      <w:r w:rsidR="00F77E04">
        <w:rPr>
          <w:rFonts w:ascii="Arial" w:hAnsi="Arial" w:cs="Arial"/>
          <w:szCs w:val="24"/>
          <w:lang w:val="en-GB"/>
        </w:rPr>
        <w:t>on a comparative dataset</w:t>
      </w:r>
      <w:r w:rsidR="00DB6447">
        <w:rPr>
          <w:rFonts w:ascii="Arial" w:hAnsi="Arial" w:cs="Arial"/>
          <w:szCs w:val="24"/>
          <w:lang w:val="en-GB"/>
        </w:rPr>
        <w:t xml:space="preserve"> </w:t>
      </w:r>
      <w:r w:rsidR="00DB6447">
        <w:rPr>
          <w:rFonts w:ascii="Arial" w:hAnsi="Arial" w:cs="Arial"/>
          <w:szCs w:val="24"/>
          <w:lang w:val="en-GB"/>
        </w:rPr>
        <w:fldChar w:fldCharType="begin"/>
      </w:r>
      <w:r w:rsidR="00DB6447">
        <w:rPr>
          <w:rFonts w:ascii="Arial" w:hAnsi="Arial" w:cs="Arial"/>
          <w:szCs w:val="24"/>
          <w:lang w:val="en-GB"/>
        </w:rPr>
        <w:instrText xml:space="preserve"> ADDIN EN.CITE &lt;EndNote&gt;&lt;Cite&gt;&lt;Author&gt;Rubin&lt;/Author&gt;&lt;Year&gt;1987&lt;/Year&gt;&lt;RecNum&gt;74&lt;/RecNum&gt;&lt;DisplayText&gt;(Rubin, 1987)&lt;/DisplayText&gt;&lt;record&gt;&lt;rec-number&gt;74&lt;/rec-number&gt;&lt;foreign-keys&gt;&lt;key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EndNote&gt;</w:instrText>
      </w:r>
      <w:r w:rsidR="00DB6447">
        <w:rPr>
          <w:rFonts w:ascii="Arial" w:hAnsi="Arial" w:cs="Arial"/>
          <w:szCs w:val="24"/>
          <w:lang w:val="en-GB"/>
        </w:rPr>
        <w:fldChar w:fldCharType="separate"/>
      </w:r>
      <w:r w:rsidR="00DB6447">
        <w:rPr>
          <w:rFonts w:ascii="Arial" w:hAnsi="Arial" w:cs="Arial"/>
          <w:noProof/>
          <w:szCs w:val="24"/>
          <w:lang w:val="en-GB"/>
        </w:rPr>
        <w:t>(Rubin, 1987)</w:t>
      </w:r>
      <w:r w:rsidR="00DB6447">
        <w:rPr>
          <w:rFonts w:ascii="Arial" w:hAnsi="Arial" w:cs="Arial"/>
          <w:szCs w:val="24"/>
          <w:lang w:val="en-GB"/>
        </w:rPr>
        <w:fldChar w:fldCharType="end"/>
      </w:r>
      <w:r w:rsidR="00E9223B">
        <w:rPr>
          <w:rFonts w:ascii="Arial" w:hAnsi="Arial" w:cs="Arial"/>
          <w:szCs w:val="24"/>
          <w:lang w:val="en-GB"/>
        </w:rPr>
        <w:t xml:space="preserve">. Such an approach unprecedentedly improves the statistical power of the study as technically, we do not have to deal with missing data at all. </w:t>
      </w:r>
    </w:p>
    <w:p w14:paraId="0CD9CCC7" w14:textId="398729D4" w:rsidR="00E9223B" w:rsidRDefault="00F77E04" w:rsidP="00A32890">
      <w:pPr>
        <w:spacing w:line="480" w:lineRule="auto"/>
        <w:rPr>
          <w:rFonts w:ascii="Arial" w:hAnsi="Arial" w:cs="Arial"/>
          <w:szCs w:val="24"/>
          <w:lang w:val="en-GB"/>
        </w:rPr>
      </w:pPr>
      <w:r>
        <w:rPr>
          <w:rFonts w:ascii="Arial" w:hAnsi="Arial" w:cs="Arial"/>
          <w:szCs w:val="24"/>
          <w:lang w:val="en-GB"/>
        </w:rPr>
        <w:lastRenderedPageBreak/>
        <w:t>We then</w:t>
      </w:r>
      <w:r w:rsidR="006348D4">
        <w:rPr>
          <w:rFonts w:ascii="Arial" w:hAnsi="Arial" w:cs="Arial"/>
          <w:szCs w:val="24"/>
          <w:lang w:val="en-GB"/>
        </w:rPr>
        <w:t xml:space="preserve"> apply a </w:t>
      </w:r>
      <w:r w:rsidR="00E9223B">
        <w:rPr>
          <w:rFonts w:ascii="Arial" w:hAnsi="Arial" w:cs="Arial"/>
          <w:szCs w:val="24"/>
          <w:lang w:val="en-GB"/>
        </w:rPr>
        <w:t xml:space="preserve">phylogenetically corrected Bayesian </w:t>
      </w:r>
      <w:r w:rsidR="00A727DC">
        <w:rPr>
          <w:rFonts w:ascii="Arial" w:hAnsi="Arial" w:cs="Arial"/>
          <w:szCs w:val="24"/>
          <w:lang w:val="en-GB"/>
        </w:rPr>
        <w:t xml:space="preserve">comparative analysis method – </w:t>
      </w:r>
      <w:proofErr w:type="spellStart"/>
      <w:r w:rsidR="00A727DC">
        <w:rPr>
          <w:rFonts w:ascii="Arial" w:hAnsi="Arial" w:cs="Arial"/>
          <w:szCs w:val="24"/>
          <w:lang w:val="en-GB"/>
        </w:rPr>
        <w:t>MCMCglmm</w:t>
      </w:r>
      <w:proofErr w:type="spellEnd"/>
      <w:r w:rsidR="00A727DC">
        <w:rPr>
          <w:rFonts w:ascii="Arial" w:hAnsi="Arial" w:cs="Arial"/>
          <w:szCs w:val="24"/>
          <w:lang w:val="en-GB"/>
        </w:rPr>
        <w:t xml:space="preserve"> – which has less assumptions about the distribution of the source data and can test multiple hypothesis on multiple datasets</w:t>
      </w:r>
      <w:r w:rsidR="00DB6447">
        <w:rPr>
          <w:rFonts w:ascii="Arial" w:hAnsi="Arial" w:cs="Arial"/>
          <w:szCs w:val="24"/>
          <w:lang w:val="en-GB"/>
        </w:rPr>
        <w:t xml:space="preserve"> </w:t>
      </w:r>
      <w:r w:rsidR="00DB6447">
        <w:rPr>
          <w:rFonts w:ascii="Arial" w:hAnsi="Arial" w:cs="Arial"/>
          <w:szCs w:val="24"/>
          <w:lang w:val="en-GB"/>
        </w:rPr>
        <w:fldChar w:fldCharType="begin"/>
      </w:r>
      <w:r w:rsidR="00DB644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DB6447">
        <w:rPr>
          <w:rFonts w:ascii="Arial" w:hAnsi="Arial" w:cs="Arial"/>
          <w:szCs w:val="24"/>
          <w:lang w:val="en-GB"/>
        </w:rPr>
        <w:fldChar w:fldCharType="separate"/>
      </w:r>
      <w:r w:rsidR="00DB6447">
        <w:rPr>
          <w:rFonts w:ascii="Arial" w:hAnsi="Arial" w:cs="Arial"/>
          <w:noProof/>
          <w:szCs w:val="24"/>
          <w:lang w:val="en-GB"/>
        </w:rPr>
        <w:t>(Hadfield, 2010)</w:t>
      </w:r>
      <w:r w:rsidR="00DB6447">
        <w:rPr>
          <w:rFonts w:ascii="Arial" w:hAnsi="Arial" w:cs="Arial"/>
          <w:szCs w:val="24"/>
          <w:lang w:val="en-GB"/>
        </w:rPr>
        <w:fldChar w:fldCharType="end"/>
      </w:r>
      <w:r w:rsidR="00A727DC">
        <w:rPr>
          <w:rFonts w:ascii="Arial" w:hAnsi="Arial" w:cs="Arial"/>
          <w:szCs w:val="24"/>
          <w:lang w:val="en-GB"/>
        </w:rPr>
        <w:t>.</w:t>
      </w:r>
    </w:p>
    <w:p w14:paraId="70634E11" w14:textId="6A03C172" w:rsidR="00FC446A" w:rsidRDefault="00FC446A" w:rsidP="00FC446A">
      <w:pPr>
        <w:spacing w:line="480" w:lineRule="auto"/>
        <w:rPr>
          <w:rFonts w:ascii="Arial" w:hAnsi="Arial" w:cs="Arial"/>
          <w:szCs w:val="24"/>
          <w:lang w:val="en-GB"/>
        </w:rPr>
      </w:pPr>
      <w:r>
        <w:rPr>
          <w:rFonts w:ascii="Arial" w:hAnsi="Arial" w:cs="Arial"/>
          <w:szCs w:val="24"/>
          <w:lang w:val="en-GB"/>
        </w:rPr>
        <w:t xml:space="preserve">Dealing with missing data has been a pervasive issue in comparative studies. The most common solution to the problem has been to omit cases with missing values, which often results in losing whole cases only because of one or two missing values. A proposed and tested approach is multiple data imputation </w:t>
      </w:r>
      <w:r>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0C17D7">
        <w:instrText xml:space="preserve"> ADDIN EN.CITE </w:instrText>
      </w:r>
      <w:r w:rsidR="000C17D7">
        <w:fldChar w:fldCharType="begin">
          <w:fldData xml:space="preserve">PEVuZE5vdGU+PENpdGU+PEF1dGhvcj5OYWthZ2F3YTwvQXV0aG9yPjxZZWFyPjIwMDg8L1llYXI+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==
</w:fldData>
        </w:fldChar>
      </w:r>
      <w:r w:rsidR="000C17D7">
        <w:instrText xml:space="preserve"> ADDIN EN.CITE.DATA </w:instrText>
      </w:r>
      <w:r w:rsidR="000C17D7">
        <w:fldChar w:fldCharType="end"/>
      </w:r>
      <w:r>
        <w:fldChar w:fldCharType="separate"/>
      </w:r>
      <w:r w:rsidR="000C17D7">
        <w:rPr>
          <w:noProof/>
        </w:rPr>
        <w:t>(Nakagawa &amp; Freckleton, 2008; Resche-Rigon &amp; White, 2018; Rubin, 1987)</w:t>
      </w:r>
      <w:r>
        <w:fldChar w:fldCharType="end"/>
      </w:r>
      <w:r>
        <w:rPr>
          <w:rFonts w:ascii="Arial" w:hAnsi="Arial" w:cs="Arial"/>
          <w:szCs w:val="24"/>
          <w:lang w:val="en-GB"/>
        </w:rPr>
        <w:t xml:space="preserve"> which has previously been shown to be a better solution to the problem, than omitting missing cases </w:t>
      </w:r>
      <w:r>
        <w:fldChar w:fldCharType="begin"/>
      </w:r>
      <w:r w:rsidR="000C17D7">
        <w:instrText xml:space="preserve"> ADDIN EN.CITE &lt;EndNote&gt;&lt;Cite&gt;&lt;Author&gt;Fisher&lt;/Author&gt;&lt;Year&gt;2003&lt;/Year&gt;&lt;RecNum&gt;297&lt;/RecNum&gt;&lt;DisplayText&gt;(Fisher, Blomberg, &amp;amp; Owens, 2003)&lt;/DisplayText&gt;&lt;record&gt;&lt;rec-number&gt;297&lt;/rec-number&gt;&lt;foreign-keys&gt;&lt;key app="EN" db-id="a9aw0atab92x0ledv2kxwsvmdfttad9p2fez" timestamp="1564364864" guid="1cc0e3ad-0cec-441c-999a-bbc79f475ac3"&gt;297&lt;/key&gt;&lt;/foreign-keys&gt;&lt;ref-type name="Journal Article"&gt;17&lt;/ref-type&gt;&lt;contributors&gt;&lt;authors&gt;&lt;author&gt;Fisher, D. O.&lt;/author&gt;&lt;author&gt;Blomberg, S. P.&lt;/author&gt;&lt;author&gt;Owens, I. P.&lt;/author&gt;&lt;/authors&gt;&lt;/contributors&gt;&lt;auth-address&gt;Division of Botany and Zoology, Australian National University, Canberra, ACT 0200, Australia. diana.fisher@anu.edu.au&lt;/auth-address&gt;&lt;titles&gt;&lt;title&gt;Extrinsic versus intrinsic factors in the decline and extinction of Australian marsupials&lt;/title&gt;&lt;secondary-title&gt;Proc Biol Sci&lt;/secondary-title&gt;&lt;/titles&gt;&lt;periodical&gt;&lt;full-title&gt;Proc Biol Sci&lt;/full-title&gt;&lt;/periodical&gt;&lt;pages&gt;1801-8&lt;/pages&gt;&lt;volume&gt;270&lt;/volume&gt;&lt;number&gt;1526&lt;/number&gt;&lt;edition&gt;2003/09/11&lt;/edition&gt;&lt;keywords&gt;&lt;keyword&gt;Animals&lt;/keyword&gt;&lt;keyword&gt;Australia&lt;/keyword&gt;&lt;keyword&gt;Body Composition/physiology&lt;/keyword&gt;&lt;keyword&gt;Climate&lt;/keyword&gt;&lt;keyword&gt;Ecology&lt;/keyword&gt;&lt;keyword&gt;Geography&lt;/keyword&gt;&lt;keyword&gt;Marsupialia/*physiology&lt;/keyword&gt;&lt;keyword&gt;*Models, Biological&lt;/keyword&gt;&lt;keyword&gt;Phylogeny&lt;/keyword&gt;&lt;keyword&gt;Reproduction/physiology&lt;/keyword&gt;&lt;/keywords&gt;&lt;dates&gt;&lt;year&gt;2003&lt;/year&gt;&lt;pub-dates&gt;&lt;date&gt;Sep 7&lt;/date&gt;&lt;/pub-dates&gt;&lt;/dates&gt;&lt;isbn&gt;0962-8452 (Print)&amp;#xD;0962-8452 (Linking)&lt;/isbn&gt;&lt;accession-num&gt;12964982&lt;/accession-num&gt;&lt;urls&gt;&lt;related-urls&gt;&lt;url&gt;https://www.ncbi.nlm.nih.gov/pubmed/12964982&lt;/url&gt;&lt;/related-urls&gt;&lt;/urls&gt;&lt;custom2&gt;PMC1691447&lt;/custom2&gt;&lt;electronic-resource-num&gt;10.1098/rspb.2003.2447&lt;/electronic-resource-num&gt;&lt;/record&gt;&lt;/Cite&gt;&lt;/EndNote&gt;</w:instrText>
      </w:r>
      <w:r>
        <w:fldChar w:fldCharType="separate"/>
      </w:r>
      <w:r w:rsidR="000C17D7">
        <w:rPr>
          <w:noProof/>
        </w:rPr>
        <w:t>(Fisher, Blomberg, &amp; Owens, 2003)</w:t>
      </w:r>
      <w:r>
        <w:fldChar w:fldCharType="end"/>
      </w:r>
      <w:r>
        <w:rPr>
          <w:rFonts w:ascii="Arial" w:hAnsi="Arial" w:cs="Arial"/>
          <w:szCs w:val="24"/>
          <w:lang w:val="en-GB"/>
        </w:rPr>
        <w:t>.</w:t>
      </w:r>
    </w:p>
    <w:p w14:paraId="571ABFD9" w14:textId="0221E85D" w:rsidR="00011938" w:rsidRDefault="00881BD9" w:rsidP="00A32890">
      <w:pPr>
        <w:spacing w:line="480" w:lineRule="auto"/>
        <w:rPr>
          <w:rFonts w:ascii="Arial" w:hAnsi="Arial" w:cs="Arial"/>
          <w:szCs w:val="24"/>
          <w:lang w:val="en-GB"/>
        </w:rPr>
      </w:pPr>
      <w:r>
        <w:rPr>
          <w:rFonts w:ascii="Arial" w:hAnsi="Arial" w:cs="Arial"/>
          <w:szCs w:val="24"/>
          <w:lang w:val="en-GB"/>
        </w:rPr>
        <w:t xml:space="preserve">We then firstly ask whether this more comprehensive approach improves on previously tested models of behavioural complexity in marsupials; we then go on to test </w:t>
      </w:r>
      <w:r w:rsidR="0064194E">
        <w:rPr>
          <w:rFonts w:ascii="Arial" w:hAnsi="Arial" w:cs="Arial"/>
          <w:szCs w:val="24"/>
          <w:lang w:val="en-GB"/>
        </w:rPr>
        <w:t>three</w:t>
      </w:r>
      <w:r>
        <w:rPr>
          <w:rFonts w:ascii="Arial" w:hAnsi="Arial" w:cs="Arial"/>
          <w:szCs w:val="24"/>
          <w:lang w:val="en-GB"/>
        </w:rPr>
        <w:t xml:space="preserve"> additional important hypotheses of brain size evolution, namely whether play behaviour</w:t>
      </w:r>
      <w:r w:rsidR="0064194E">
        <w:rPr>
          <w:rFonts w:ascii="Arial" w:hAnsi="Arial" w:cs="Arial"/>
          <w:szCs w:val="24"/>
          <w:lang w:val="en-GB"/>
        </w:rPr>
        <w:t>, hibernation</w:t>
      </w:r>
      <w:r>
        <w:rPr>
          <w:rFonts w:ascii="Arial" w:hAnsi="Arial" w:cs="Arial"/>
          <w:szCs w:val="24"/>
          <w:lang w:val="en-GB"/>
        </w:rPr>
        <w:t xml:space="preserve"> and conservation status are associated with brain size increases. To better understand the evolutionary patterns leading to relative brain size variation in marsupials, we compare the evolutionary </w:t>
      </w:r>
      <w:r w:rsidR="00A727DC">
        <w:rPr>
          <w:rFonts w:ascii="Arial" w:hAnsi="Arial" w:cs="Arial"/>
          <w:szCs w:val="24"/>
          <w:lang w:val="en-GB"/>
        </w:rPr>
        <w:t xml:space="preserve">modes </w:t>
      </w:r>
      <w:r>
        <w:rPr>
          <w:rFonts w:ascii="Arial" w:hAnsi="Arial" w:cs="Arial"/>
          <w:szCs w:val="24"/>
          <w:lang w:val="en-GB"/>
        </w:rPr>
        <w:t xml:space="preserve">of </w:t>
      </w:r>
      <w:r w:rsidR="00A727DC">
        <w:rPr>
          <w:rFonts w:ascii="Arial" w:hAnsi="Arial" w:cs="Arial"/>
          <w:szCs w:val="24"/>
          <w:lang w:val="en-GB"/>
        </w:rPr>
        <w:t xml:space="preserve">relative </w:t>
      </w:r>
      <w:r>
        <w:rPr>
          <w:rFonts w:ascii="Arial" w:hAnsi="Arial" w:cs="Arial"/>
          <w:szCs w:val="24"/>
          <w:lang w:val="en-GB"/>
        </w:rPr>
        <w:t xml:space="preserve">brain size </w:t>
      </w:r>
      <w:r w:rsidR="00A727DC">
        <w:rPr>
          <w:rFonts w:ascii="Arial" w:hAnsi="Arial" w:cs="Arial"/>
          <w:szCs w:val="24"/>
          <w:lang w:val="en-GB"/>
        </w:rPr>
        <w:t xml:space="preserve">increase </w:t>
      </w:r>
      <w:r>
        <w:rPr>
          <w:rFonts w:ascii="Arial" w:hAnsi="Arial" w:cs="Arial"/>
          <w:szCs w:val="24"/>
          <w:lang w:val="en-GB"/>
        </w:rPr>
        <w:t xml:space="preserve">in the three landmasses and test whether </w:t>
      </w:r>
      <w:r w:rsidR="00A727DC">
        <w:rPr>
          <w:rFonts w:ascii="Arial" w:hAnsi="Arial" w:cs="Arial"/>
          <w:szCs w:val="24"/>
          <w:lang w:val="en-GB"/>
        </w:rPr>
        <w:t xml:space="preserve">evolutionary </w:t>
      </w:r>
      <w:r>
        <w:rPr>
          <w:rFonts w:ascii="Arial" w:hAnsi="Arial" w:cs="Arial"/>
          <w:szCs w:val="24"/>
          <w:lang w:val="en-GB"/>
        </w:rPr>
        <w:t xml:space="preserve">rate shifts </w:t>
      </w:r>
      <w:r w:rsidR="00A727DC">
        <w:rPr>
          <w:rFonts w:ascii="Arial" w:hAnsi="Arial" w:cs="Arial"/>
          <w:szCs w:val="24"/>
          <w:lang w:val="en-GB"/>
        </w:rPr>
        <w:t xml:space="preserve">had occurred as a result of invasion in a novel landmass. We test whether New Guinean marsupials had increased rate of evolution compared to Australian or American species, which might explain </w:t>
      </w:r>
      <w:r w:rsidR="00A45439">
        <w:rPr>
          <w:rFonts w:ascii="Arial" w:hAnsi="Arial" w:cs="Arial"/>
          <w:szCs w:val="24"/>
          <w:lang w:val="en-GB"/>
        </w:rPr>
        <w:t>why this latest marsupial radiation has the largest relative brain size.</w:t>
      </w:r>
      <w:r w:rsidR="00A727DC">
        <w:rPr>
          <w:rFonts w:ascii="Arial" w:hAnsi="Arial" w:cs="Arial"/>
          <w:szCs w:val="24"/>
          <w:lang w:val="en-GB"/>
        </w:rPr>
        <w:t xml:space="preserve"> </w:t>
      </w:r>
    </w:p>
    <w:p w14:paraId="5AE371CB" w14:textId="330B2640" w:rsidR="00547227" w:rsidRDefault="00547227" w:rsidP="00060095">
      <w:pPr>
        <w:pStyle w:val="Heading1"/>
        <w:spacing w:line="480" w:lineRule="auto"/>
        <w:rPr>
          <w:rStyle w:val="Heading1Char"/>
          <w:rFonts w:ascii="Arial" w:hAnsi="Arial" w:cs="Arial"/>
          <w:sz w:val="24"/>
          <w:szCs w:val="24"/>
          <w:lang w:val="en-GB"/>
        </w:rPr>
      </w:pPr>
    </w:p>
    <w:p w14:paraId="4DC73BCB" w14:textId="6F4DACB7" w:rsidR="008E7C1A" w:rsidRDefault="008E7C1A" w:rsidP="00A727DC">
      <w:pPr>
        <w:rPr>
          <w:lang w:val="en-GB"/>
        </w:rPr>
      </w:pPr>
    </w:p>
    <w:p w14:paraId="11E7DDBF" w14:textId="0732A635" w:rsidR="008E7C1A" w:rsidRDefault="008E7C1A" w:rsidP="00A727DC">
      <w:pPr>
        <w:rPr>
          <w:lang w:val="en-GB"/>
        </w:rPr>
      </w:pPr>
    </w:p>
    <w:p w14:paraId="62915A13" w14:textId="77777777" w:rsidR="00152BEF" w:rsidRPr="00547227" w:rsidRDefault="00152BEF" w:rsidP="00060095">
      <w:pPr>
        <w:pStyle w:val="Heading1"/>
        <w:spacing w:line="480" w:lineRule="auto"/>
        <w:rPr>
          <w:rFonts w:ascii="Arial" w:hAnsi="Arial" w:cs="Arial"/>
          <w:sz w:val="24"/>
          <w:szCs w:val="24"/>
          <w:lang w:val="en-GB"/>
        </w:rPr>
      </w:pPr>
      <w:r w:rsidRPr="00547227">
        <w:rPr>
          <w:rStyle w:val="Heading1Char"/>
          <w:rFonts w:ascii="Arial" w:hAnsi="Arial" w:cs="Arial"/>
          <w:sz w:val="24"/>
          <w:szCs w:val="24"/>
          <w:lang w:val="en-GB"/>
        </w:rPr>
        <w:lastRenderedPageBreak/>
        <w:t>Significance</w:t>
      </w:r>
      <w:r w:rsidRPr="00547227">
        <w:rPr>
          <w:rFonts w:ascii="Arial" w:hAnsi="Arial" w:cs="Arial"/>
          <w:sz w:val="24"/>
          <w:szCs w:val="24"/>
          <w:lang w:val="en-GB"/>
        </w:rPr>
        <w:t xml:space="preserve"> box</w:t>
      </w:r>
    </w:p>
    <w:p w14:paraId="7D39893A" w14:textId="77777777" w:rsidR="00060095" w:rsidRPr="00547227" w:rsidRDefault="00060095" w:rsidP="00060095">
      <w:pPr>
        <w:spacing w:line="480" w:lineRule="auto"/>
        <w:rPr>
          <w:lang w:val="en-GB"/>
        </w:rPr>
      </w:pPr>
      <w:r w:rsidRPr="00547227">
        <w:rPr>
          <w:rFonts w:ascii="Arial" w:hAnsi="Arial" w:cs="Arial"/>
          <w:szCs w:val="24"/>
          <w:lang w:val="en-GB"/>
        </w:rPr>
        <w:t xml:space="preserve">The most comprehensive study on marsupial brain evolution to date including data on 176 species from Australia, New Guinea and the Americas. We are applying phylogenetically informed imputation techniques and Bayesian statistical methods for the first time in such studies and are confirming previous findings (brain size is constrained by maternal </w:t>
      </w:r>
      <w:r w:rsidR="005916AC" w:rsidRPr="00547227">
        <w:rPr>
          <w:rFonts w:ascii="Arial" w:hAnsi="Arial" w:cs="Arial"/>
          <w:szCs w:val="24"/>
          <w:lang w:val="en-GB"/>
        </w:rPr>
        <w:t>investment;</w:t>
      </w:r>
      <w:r w:rsidRPr="00547227">
        <w:rPr>
          <w:rFonts w:ascii="Arial" w:hAnsi="Arial" w:cs="Arial"/>
          <w:szCs w:val="24"/>
          <w:lang w:val="en-GB"/>
        </w:rPr>
        <w:t xml:space="preserve"> NG marsupials have larger relative brains) and contributing with several new findings (</w:t>
      </w:r>
      <w:r w:rsidR="005916AC" w:rsidRPr="00547227">
        <w:rPr>
          <w:rFonts w:ascii="Arial" w:hAnsi="Arial" w:cs="Arial"/>
          <w:szCs w:val="24"/>
          <w:lang w:val="en-GB"/>
        </w:rPr>
        <w:t>vulnerability</w:t>
      </w:r>
      <w:r w:rsidRPr="00547227">
        <w:rPr>
          <w:rFonts w:ascii="Arial" w:hAnsi="Arial" w:cs="Arial"/>
          <w:szCs w:val="24"/>
          <w:lang w:val="en-GB"/>
        </w:rPr>
        <w:t xml:space="preserve"> is related to brain size and providing details on the rate of evolution in different marsupial radiations). Additionally, we provide a framework for Bayesian analysis of brain size evolution, incorporating data imputations for the first time.  </w:t>
      </w:r>
    </w:p>
    <w:p w14:paraId="23527FB7" w14:textId="77777777" w:rsidR="00060095" w:rsidRPr="00547227" w:rsidRDefault="00060095" w:rsidP="00060095">
      <w:pPr>
        <w:rPr>
          <w:lang w:val="en-GB"/>
        </w:rPr>
      </w:pPr>
    </w:p>
    <w:p w14:paraId="2EFA5CE2" w14:textId="64E8485B" w:rsidR="00552D5F" w:rsidRPr="00DB6447" w:rsidRDefault="00552D5F" w:rsidP="00F33EB3">
      <w:pPr>
        <w:pStyle w:val="Heading1"/>
        <w:spacing w:line="480" w:lineRule="auto"/>
        <w:rPr>
          <w:rFonts w:ascii="Arial" w:hAnsi="Arial" w:cs="Arial"/>
          <w:sz w:val="24"/>
          <w:szCs w:val="24"/>
          <w:lang w:val="en-GB"/>
        </w:rPr>
      </w:pPr>
      <w:r w:rsidRPr="00DB6447">
        <w:rPr>
          <w:rFonts w:ascii="Arial" w:hAnsi="Arial" w:cs="Arial"/>
          <w:sz w:val="24"/>
          <w:szCs w:val="24"/>
          <w:lang w:val="en-GB"/>
        </w:rPr>
        <w:t>Results</w:t>
      </w:r>
    </w:p>
    <w:p w14:paraId="3E2CC198" w14:textId="560BCBB2" w:rsidR="00DB6447" w:rsidRPr="00DB6447" w:rsidRDefault="00DB6447" w:rsidP="00DB6447">
      <w:pPr>
        <w:rPr>
          <w:rFonts w:ascii="Arial" w:hAnsi="Arial" w:cs="Arial"/>
          <w:lang w:val="en-GB"/>
        </w:rPr>
      </w:pPr>
    </w:p>
    <w:tbl>
      <w:tblPr>
        <w:tblStyle w:val="TableGrid"/>
        <w:tblW w:w="0" w:type="auto"/>
        <w:tblLook w:val="04A0" w:firstRow="1" w:lastRow="0" w:firstColumn="1" w:lastColumn="0" w:noHBand="0" w:noVBand="1"/>
      </w:tblPr>
      <w:tblGrid>
        <w:gridCol w:w="3104"/>
        <w:gridCol w:w="2038"/>
        <w:gridCol w:w="1971"/>
        <w:gridCol w:w="1903"/>
      </w:tblGrid>
      <w:tr w:rsidR="00DB6447" w:rsidRPr="00DB6447" w14:paraId="545665A3" w14:textId="1B6C6146" w:rsidTr="00DB6447">
        <w:tc>
          <w:tcPr>
            <w:tcW w:w="3104" w:type="dxa"/>
          </w:tcPr>
          <w:p w14:paraId="432B6F36" w14:textId="1E7EF600" w:rsidR="00DB6447" w:rsidRPr="00DB6447" w:rsidRDefault="00DB6447" w:rsidP="007F2C83">
            <w:pPr>
              <w:rPr>
                <w:rFonts w:ascii="Arial" w:hAnsi="Arial" w:cs="Arial"/>
                <w:lang w:val="en-GB"/>
              </w:rPr>
            </w:pPr>
            <w:commentRangeStart w:id="0"/>
            <w:r w:rsidRPr="00DB6447">
              <w:rPr>
                <w:rFonts w:ascii="Arial" w:hAnsi="Arial" w:cs="Arial"/>
                <w:lang w:val="en-GB"/>
              </w:rPr>
              <w:t>Model</w:t>
            </w:r>
            <w:commentRangeEnd w:id="0"/>
            <w:r w:rsidR="008B2266">
              <w:rPr>
                <w:rStyle w:val="CommentReference"/>
              </w:rPr>
              <w:commentReference w:id="0"/>
            </w:r>
          </w:p>
        </w:tc>
        <w:tc>
          <w:tcPr>
            <w:tcW w:w="2038" w:type="dxa"/>
          </w:tcPr>
          <w:p w14:paraId="745636D1" w14:textId="0CF02416" w:rsidR="00DB6447" w:rsidRPr="00DB6447" w:rsidRDefault="00DB6447" w:rsidP="007F2C83">
            <w:pPr>
              <w:rPr>
                <w:rFonts w:ascii="Arial" w:hAnsi="Arial" w:cs="Arial"/>
                <w:lang w:val="en-GB"/>
              </w:rPr>
            </w:pPr>
            <w:r w:rsidRPr="00DB6447">
              <w:rPr>
                <w:rFonts w:ascii="Arial" w:hAnsi="Arial" w:cs="Arial"/>
                <w:szCs w:val="24"/>
                <w:lang w:val="en-GB"/>
              </w:rPr>
              <w:t>β</w:t>
            </w:r>
          </w:p>
        </w:tc>
        <w:tc>
          <w:tcPr>
            <w:tcW w:w="1971" w:type="dxa"/>
          </w:tcPr>
          <w:p w14:paraId="2A81E5B7" w14:textId="678067F1" w:rsidR="00DB6447" w:rsidRPr="00DB6447" w:rsidRDefault="00DB6447" w:rsidP="007F2C83">
            <w:pPr>
              <w:rPr>
                <w:rFonts w:ascii="Arial" w:hAnsi="Arial" w:cs="Arial"/>
                <w:lang w:val="en-GB"/>
              </w:rPr>
            </w:pPr>
            <w:r w:rsidRPr="00DB6447">
              <w:rPr>
                <w:rFonts w:ascii="Arial" w:hAnsi="Arial" w:cs="Arial"/>
                <w:lang w:val="en-GB"/>
              </w:rPr>
              <w:t>SE</w:t>
            </w:r>
          </w:p>
        </w:tc>
        <w:tc>
          <w:tcPr>
            <w:tcW w:w="1903" w:type="dxa"/>
          </w:tcPr>
          <w:p w14:paraId="27DC80CA" w14:textId="41B049C1" w:rsidR="00DB6447" w:rsidRPr="00DB6447" w:rsidRDefault="00DB6447" w:rsidP="00DB6447">
            <w:pPr>
              <w:jc w:val="center"/>
              <w:rPr>
                <w:rFonts w:ascii="Arial" w:hAnsi="Arial" w:cs="Arial"/>
                <w:lang w:val="en-GB"/>
              </w:rPr>
            </w:pPr>
            <w:r>
              <w:rPr>
                <w:rFonts w:ascii="Arial" w:hAnsi="Arial" w:cs="Arial"/>
                <w:szCs w:val="24"/>
                <w:lang w:val="en-GB"/>
              </w:rPr>
              <w:t>P</w:t>
            </w:r>
            <w:r w:rsidRPr="00DB6447">
              <w:rPr>
                <w:rFonts w:ascii="Arial" w:hAnsi="Arial" w:cs="Arial"/>
                <w:szCs w:val="24"/>
                <w:lang w:val="en-GB"/>
              </w:rPr>
              <w:t>osterior distribution above or below zero</w:t>
            </w:r>
          </w:p>
        </w:tc>
      </w:tr>
      <w:tr w:rsidR="00DB6447" w:rsidRPr="00DB6447" w14:paraId="279584E9" w14:textId="51458E5D" w:rsidTr="00DB6447">
        <w:tc>
          <w:tcPr>
            <w:tcW w:w="3104" w:type="dxa"/>
          </w:tcPr>
          <w:p w14:paraId="5623B22B" w14:textId="77777777" w:rsidR="00DB6447" w:rsidRDefault="00DB6447" w:rsidP="008B2266">
            <w:pPr>
              <w:rPr>
                <w:rFonts w:ascii="Arial" w:hAnsi="Arial" w:cs="Arial"/>
                <w:lang w:val="en-GB"/>
              </w:rPr>
            </w:pPr>
            <w:r w:rsidRPr="00DB6447">
              <w:rPr>
                <w:rFonts w:ascii="Arial" w:hAnsi="Arial" w:cs="Arial"/>
                <w:lang w:val="en-GB"/>
              </w:rPr>
              <w:t>Developmental</w:t>
            </w:r>
          </w:p>
          <w:p w14:paraId="27CF6879"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Weaning age</w:t>
            </w:r>
          </w:p>
          <w:p w14:paraId="08686273" w14:textId="43ED137C" w:rsidR="008B2266" w:rsidRPr="00DB6447" w:rsidRDefault="008B2266" w:rsidP="007F2C83">
            <w:pPr>
              <w:rPr>
                <w:rFonts w:ascii="Arial" w:hAnsi="Arial" w:cs="Arial"/>
                <w:lang w:val="en-GB"/>
              </w:rPr>
            </w:pPr>
            <w:r w:rsidRPr="008B2266">
              <w:rPr>
                <w:rFonts w:ascii="Arial" w:hAnsi="Arial" w:cs="Arial"/>
                <w:sz w:val="20"/>
                <w:szCs w:val="20"/>
                <w:lang w:val="en-GB"/>
              </w:rPr>
              <w:t>Litter size</w:t>
            </w:r>
          </w:p>
        </w:tc>
        <w:tc>
          <w:tcPr>
            <w:tcW w:w="2038" w:type="dxa"/>
          </w:tcPr>
          <w:p w14:paraId="4126B5FA" w14:textId="77777777" w:rsidR="0064194E" w:rsidRPr="0064194E" w:rsidRDefault="0064194E" w:rsidP="007F2C83">
            <w:pPr>
              <w:rPr>
                <w:rFonts w:ascii="Arial" w:hAnsi="Arial" w:cs="Arial"/>
                <w:sz w:val="20"/>
                <w:szCs w:val="20"/>
                <w:lang w:val="en-GB"/>
              </w:rPr>
            </w:pPr>
          </w:p>
          <w:p w14:paraId="37A0711B" w14:textId="77777777" w:rsidR="0064194E" w:rsidRPr="0064194E" w:rsidRDefault="0064194E" w:rsidP="007F2C83">
            <w:pPr>
              <w:rPr>
                <w:rFonts w:ascii="Arial" w:hAnsi="Arial" w:cs="Arial"/>
                <w:sz w:val="20"/>
                <w:szCs w:val="20"/>
                <w:lang w:val="en-GB"/>
              </w:rPr>
            </w:pPr>
          </w:p>
          <w:p w14:paraId="3A3F03AD" w14:textId="051FFFAE" w:rsidR="00DB6447" w:rsidRPr="0064194E" w:rsidRDefault="00DB6447" w:rsidP="007F2C83">
            <w:pPr>
              <w:rPr>
                <w:rFonts w:ascii="Arial" w:hAnsi="Arial" w:cs="Arial"/>
                <w:sz w:val="20"/>
                <w:szCs w:val="20"/>
                <w:lang w:val="en-GB"/>
              </w:rPr>
            </w:pPr>
            <w:r w:rsidRPr="0064194E">
              <w:rPr>
                <w:rFonts w:ascii="Arial" w:hAnsi="Arial" w:cs="Arial"/>
                <w:sz w:val="20"/>
                <w:szCs w:val="20"/>
                <w:lang w:val="en-GB"/>
              </w:rPr>
              <w:t>-0.086</w:t>
            </w:r>
          </w:p>
        </w:tc>
        <w:tc>
          <w:tcPr>
            <w:tcW w:w="1971" w:type="dxa"/>
          </w:tcPr>
          <w:p w14:paraId="5917331E" w14:textId="77777777" w:rsidR="00DB6447" w:rsidRPr="0064194E" w:rsidRDefault="00DB6447" w:rsidP="007F2C83">
            <w:pPr>
              <w:rPr>
                <w:rFonts w:ascii="Arial" w:hAnsi="Arial" w:cs="Arial"/>
                <w:sz w:val="20"/>
                <w:szCs w:val="20"/>
                <w:lang w:val="en-GB"/>
              </w:rPr>
            </w:pPr>
          </w:p>
          <w:p w14:paraId="24E86163" w14:textId="77777777" w:rsidR="0064194E" w:rsidRPr="0064194E" w:rsidRDefault="0064194E" w:rsidP="007F2C83">
            <w:pPr>
              <w:rPr>
                <w:rFonts w:ascii="Arial" w:hAnsi="Arial" w:cs="Arial"/>
                <w:sz w:val="20"/>
                <w:szCs w:val="20"/>
                <w:lang w:val="en-GB"/>
              </w:rPr>
            </w:pPr>
          </w:p>
          <w:p w14:paraId="06ED1A02" w14:textId="01ECC83E" w:rsidR="0064194E" w:rsidRPr="0064194E" w:rsidRDefault="0064194E" w:rsidP="007F2C83">
            <w:pPr>
              <w:rPr>
                <w:rFonts w:ascii="Arial" w:hAnsi="Arial" w:cs="Arial"/>
                <w:sz w:val="20"/>
                <w:szCs w:val="20"/>
                <w:lang w:val="en-GB"/>
              </w:rPr>
            </w:pPr>
            <w:r w:rsidRPr="0064194E">
              <w:rPr>
                <w:rFonts w:ascii="Arial" w:hAnsi="Arial" w:cs="Arial"/>
                <w:sz w:val="20"/>
                <w:szCs w:val="20"/>
                <w:lang w:val="en-GB"/>
              </w:rPr>
              <w:t>0.052</w:t>
            </w:r>
          </w:p>
        </w:tc>
        <w:tc>
          <w:tcPr>
            <w:tcW w:w="1903" w:type="dxa"/>
          </w:tcPr>
          <w:p w14:paraId="1E34EAE9" w14:textId="77777777" w:rsidR="00DB6447" w:rsidRPr="0064194E" w:rsidRDefault="00DB6447" w:rsidP="007F2C83">
            <w:pPr>
              <w:rPr>
                <w:rFonts w:ascii="Arial" w:hAnsi="Arial" w:cs="Arial"/>
                <w:sz w:val="20"/>
                <w:szCs w:val="20"/>
                <w:lang w:val="en-GB"/>
              </w:rPr>
            </w:pPr>
          </w:p>
          <w:p w14:paraId="6AE339A6" w14:textId="77777777" w:rsidR="0064194E" w:rsidRPr="0064194E" w:rsidRDefault="0064194E" w:rsidP="007F2C83">
            <w:pPr>
              <w:rPr>
                <w:rFonts w:ascii="Arial" w:hAnsi="Arial" w:cs="Arial"/>
                <w:sz w:val="20"/>
                <w:szCs w:val="20"/>
                <w:lang w:val="en-GB"/>
              </w:rPr>
            </w:pPr>
          </w:p>
          <w:p w14:paraId="74735C79" w14:textId="4749DFE5" w:rsidR="0064194E" w:rsidRPr="0064194E" w:rsidRDefault="0064194E" w:rsidP="007F2C83">
            <w:pPr>
              <w:rPr>
                <w:rFonts w:ascii="Arial" w:hAnsi="Arial" w:cs="Arial"/>
                <w:sz w:val="20"/>
                <w:szCs w:val="20"/>
                <w:lang w:val="en-GB"/>
              </w:rPr>
            </w:pPr>
            <w:r w:rsidRPr="0064194E">
              <w:rPr>
                <w:rFonts w:ascii="Arial" w:hAnsi="Arial" w:cs="Arial"/>
                <w:sz w:val="20"/>
                <w:szCs w:val="20"/>
                <w:lang w:val="en-GB"/>
              </w:rPr>
              <w:t>-95.88%</w:t>
            </w:r>
          </w:p>
        </w:tc>
      </w:tr>
      <w:tr w:rsidR="00DB6447" w:rsidRPr="00DB6447" w14:paraId="0344DB73" w14:textId="08AF943B" w:rsidTr="00DB6447">
        <w:tc>
          <w:tcPr>
            <w:tcW w:w="3104" w:type="dxa"/>
          </w:tcPr>
          <w:p w14:paraId="282D01BE" w14:textId="77777777" w:rsidR="00DB6447" w:rsidRDefault="00DB6447" w:rsidP="007F2C83">
            <w:pPr>
              <w:rPr>
                <w:rFonts w:ascii="Arial" w:hAnsi="Arial" w:cs="Arial"/>
                <w:lang w:val="en-GB"/>
              </w:rPr>
            </w:pPr>
            <w:r w:rsidRPr="00DB6447">
              <w:rPr>
                <w:rFonts w:ascii="Arial" w:hAnsi="Arial" w:cs="Arial"/>
                <w:lang w:val="en-GB"/>
              </w:rPr>
              <w:t>Environmental</w:t>
            </w:r>
          </w:p>
          <w:p w14:paraId="0737F29D"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Activity</w:t>
            </w:r>
          </w:p>
          <w:p w14:paraId="698622DD"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Shelter safety</w:t>
            </w:r>
          </w:p>
          <w:p w14:paraId="3A43AA07" w14:textId="77777777" w:rsidR="008B2266" w:rsidRPr="008B2266" w:rsidRDefault="008B2266" w:rsidP="007F2C83">
            <w:pPr>
              <w:rPr>
                <w:rFonts w:ascii="Arial" w:hAnsi="Arial" w:cs="Arial"/>
                <w:sz w:val="20"/>
                <w:szCs w:val="20"/>
                <w:lang w:val="en-GB"/>
              </w:rPr>
            </w:pPr>
            <w:proofErr w:type="spellStart"/>
            <w:r w:rsidRPr="008B2266">
              <w:rPr>
                <w:rFonts w:ascii="Arial" w:hAnsi="Arial" w:cs="Arial"/>
                <w:sz w:val="20"/>
                <w:szCs w:val="20"/>
                <w:lang w:val="en-GB"/>
              </w:rPr>
              <w:t>Terrestriality</w:t>
            </w:r>
            <w:proofErr w:type="spellEnd"/>
          </w:p>
          <w:p w14:paraId="32129523"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Diet</w:t>
            </w:r>
          </w:p>
          <w:p w14:paraId="2E18AA2A" w14:textId="1A0FBED2" w:rsidR="008B2266" w:rsidRPr="00DB6447" w:rsidRDefault="008B2266" w:rsidP="007F2C83">
            <w:pPr>
              <w:rPr>
                <w:rFonts w:ascii="Arial" w:hAnsi="Arial" w:cs="Arial"/>
                <w:lang w:val="en-GB"/>
              </w:rPr>
            </w:pPr>
            <w:r w:rsidRPr="008B2266">
              <w:rPr>
                <w:rFonts w:ascii="Arial" w:hAnsi="Arial" w:cs="Arial"/>
                <w:sz w:val="20"/>
                <w:szCs w:val="20"/>
                <w:lang w:val="en-GB"/>
              </w:rPr>
              <w:t>Home range</w:t>
            </w:r>
          </w:p>
        </w:tc>
        <w:tc>
          <w:tcPr>
            <w:tcW w:w="2038" w:type="dxa"/>
          </w:tcPr>
          <w:p w14:paraId="33DF0250" w14:textId="77777777" w:rsidR="00DB6447" w:rsidRPr="00DB6447" w:rsidRDefault="00DB6447" w:rsidP="007F2C83">
            <w:pPr>
              <w:rPr>
                <w:rFonts w:ascii="Arial" w:hAnsi="Arial" w:cs="Arial"/>
                <w:lang w:val="en-GB"/>
              </w:rPr>
            </w:pPr>
          </w:p>
        </w:tc>
        <w:tc>
          <w:tcPr>
            <w:tcW w:w="1971" w:type="dxa"/>
          </w:tcPr>
          <w:p w14:paraId="3FE0FE49" w14:textId="77777777" w:rsidR="00DB6447" w:rsidRPr="00DB6447" w:rsidRDefault="00DB6447" w:rsidP="007F2C83">
            <w:pPr>
              <w:rPr>
                <w:rFonts w:ascii="Arial" w:hAnsi="Arial" w:cs="Arial"/>
                <w:lang w:val="en-GB"/>
              </w:rPr>
            </w:pPr>
          </w:p>
        </w:tc>
        <w:tc>
          <w:tcPr>
            <w:tcW w:w="1903" w:type="dxa"/>
          </w:tcPr>
          <w:p w14:paraId="52D66217" w14:textId="77777777" w:rsidR="00DB6447" w:rsidRPr="00DB6447" w:rsidRDefault="00DB6447" w:rsidP="007F2C83">
            <w:pPr>
              <w:rPr>
                <w:rFonts w:ascii="Arial" w:hAnsi="Arial" w:cs="Arial"/>
                <w:lang w:val="en-GB"/>
              </w:rPr>
            </w:pPr>
          </w:p>
        </w:tc>
      </w:tr>
      <w:tr w:rsidR="00DB6447" w:rsidRPr="00DB6447" w14:paraId="326D2282" w14:textId="057DF136" w:rsidTr="00DB6447">
        <w:tc>
          <w:tcPr>
            <w:tcW w:w="3104" w:type="dxa"/>
          </w:tcPr>
          <w:p w14:paraId="60D816C3" w14:textId="77777777" w:rsidR="00DB6447" w:rsidRDefault="00DB6447" w:rsidP="007F2C83">
            <w:pPr>
              <w:rPr>
                <w:rFonts w:ascii="Arial" w:hAnsi="Arial" w:cs="Arial"/>
                <w:lang w:val="en-GB"/>
              </w:rPr>
            </w:pPr>
            <w:r w:rsidRPr="00DB6447">
              <w:rPr>
                <w:rFonts w:ascii="Arial" w:hAnsi="Arial" w:cs="Arial"/>
                <w:lang w:val="en-GB"/>
              </w:rPr>
              <w:t>Social</w:t>
            </w:r>
          </w:p>
          <w:p w14:paraId="639D4F45"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Group living</w:t>
            </w:r>
          </w:p>
          <w:p w14:paraId="6547A31F" w14:textId="77777777"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Parental care</w:t>
            </w:r>
          </w:p>
          <w:p w14:paraId="60FCB5B8" w14:textId="77777777" w:rsidR="008B2266" w:rsidRPr="008B2266" w:rsidRDefault="008B2266" w:rsidP="008B2266">
            <w:pPr>
              <w:rPr>
                <w:rFonts w:ascii="Arial" w:hAnsi="Arial" w:cs="Arial"/>
                <w:sz w:val="20"/>
                <w:szCs w:val="20"/>
                <w:lang w:val="en-GB"/>
              </w:rPr>
            </w:pPr>
            <w:r w:rsidRPr="008B2266">
              <w:rPr>
                <w:rFonts w:ascii="Arial" w:hAnsi="Arial" w:cs="Arial"/>
                <w:sz w:val="20"/>
                <w:szCs w:val="20"/>
                <w:lang w:val="en-GB"/>
              </w:rPr>
              <w:t>Mating system</w:t>
            </w:r>
          </w:p>
          <w:p w14:paraId="03A37FDE" w14:textId="124E4D6B" w:rsidR="008B2266" w:rsidRPr="00DB6447" w:rsidRDefault="008B2266" w:rsidP="008B2266">
            <w:pPr>
              <w:rPr>
                <w:rFonts w:ascii="Arial" w:hAnsi="Arial" w:cs="Arial"/>
                <w:lang w:val="en-GB"/>
              </w:rPr>
            </w:pPr>
            <w:r w:rsidRPr="008B2266">
              <w:rPr>
                <w:rFonts w:ascii="Arial" w:hAnsi="Arial" w:cs="Arial"/>
                <w:sz w:val="20"/>
                <w:szCs w:val="20"/>
                <w:lang w:val="en-GB"/>
              </w:rPr>
              <w:t>Populations size</w:t>
            </w:r>
          </w:p>
        </w:tc>
        <w:tc>
          <w:tcPr>
            <w:tcW w:w="2038" w:type="dxa"/>
          </w:tcPr>
          <w:p w14:paraId="7F5AE1C9" w14:textId="77777777" w:rsidR="00DB6447" w:rsidRPr="00DB6447" w:rsidRDefault="00DB6447" w:rsidP="007F2C83">
            <w:pPr>
              <w:rPr>
                <w:rFonts w:ascii="Arial" w:hAnsi="Arial" w:cs="Arial"/>
                <w:lang w:val="en-GB"/>
              </w:rPr>
            </w:pPr>
          </w:p>
        </w:tc>
        <w:tc>
          <w:tcPr>
            <w:tcW w:w="1971" w:type="dxa"/>
          </w:tcPr>
          <w:p w14:paraId="408F2398" w14:textId="77777777" w:rsidR="00DB6447" w:rsidRPr="00DB6447" w:rsidRDefault="00DB6447" w:rsidP="007F2C83">
            <w:pPr>
              <w:rPr>
                <w:rFonts w:ascii="Arial" w:hAnsi="Arial" w:cs="Arial"/>
                <w:lang w:val="en-GB"/>
              </w:rPr>
            </w:pPr>
          </w:p>
        </w:tc>
        <w:tc>
          <w:tcPr>
            <w:tcW w:w="1903" w:type="dxa"/>
          </w:tcPr>
          <w:p w14:paraId="4B9B6AD3" w14:textId="77777777" w:rsidR="00DB6447" w:rsidRPr="00DB6447" w:rsidRDefault="00DB6447" w:rsidP="007F2C83">
            <w:pPr>
              <w:rPr>
                <w:rFonts w:ascii="Arial" w:hAnsi="Arial" w:cs="Arial"/>
                <w:lang w:val="en-GB"/>
              </w:rPr>
            </w:pPr>
          </w:p>
        </w:tc>
      </w:tr>
      <w:tr w:rsidR="00DB6447" w:rsidRPr="00DB6447" w14:paraId="48EF538D" w14:textId="245E0210" w:rsidTr="00DB6447">
        <w:tc>
          <w:tcPr>
            <w:tcW w:w="3104" w:type="dxa"/>
          </w:tcPr>
          <w:p w14:paraId="3FE8B635" w14:textId="77777777" w:rsidR="00DB6447" w:rsidRDefault="00DB6447" w:rsidP="007F2C83">
            <w:pPr>
              <w:rPr>
                <w:rFonts w:ascii="Arial" w:hAnsi="Arial" w:cs="Arial"/>
                <w:lang w:val="en-GB"/>
              </w:rPr>
            </w:pPr>
            <w:r w:rsidRPr="00DB6447">
              <w:rPr>
                <w:rFonts w:ascii="Arial" w:hAnsi="Arial" w:cs="Arial"/>
                <w:lang w:val="en-GB"/>
              </w:rPr>
              <w:t>Metabolic</w:t>
            </w:r>
          </w:p>
          <w:p w14:paraId="1FD1A68E" w14:textId="01FA82EF"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FMR</w:t>
            </w:r>
          </w:p>
        </w:tc>
        <w:tc>
          <w:tcPr>
            <w:tcW w:w="2038" w:type="dxa"/>
          </w:tcPr>
          <w:p w14:paraId="54C034AA" w14:textId="77777777" w:rsidR="00DB6447" w:rsidRPr="00DB6447" w:rsidRDefault="00DB6447" w:rsidP="007F2C83">
            <w:pPr>
              <w:rPr>
                <w:rFonts w:ascii="Arial" w:hAnsi="Arial" w:cs="Arial"/>
                <w:lang w:val="en-GB"/>
              </w:rPr>
            </w:pPr>
          </w:p>
        </w:tc>
        <w:tc>
          <w:tcPr>
            <w:tcW w:w="1971" w:type="dxa"/>
          </w:tcPr>
          <w:p w14:paraId="39BB9928" w14:textId="77777777" w:rsidR="00DB6447" w:rsidRPr="00DB6447" w:rsidRDefault="00DB6447" w:rsidP="007F2C83">
            <w:pPr>
              <w:rPr>
                <w:rFonts w:ascii="Arial" w:hAnsi="Arial" w:cs="Arial"/>
                <w:lang w:val="en-GB"/>
              </w:rPr>
            </w:pPr>
          </w:p>
        </w:tc>
        <w:tc>
          <w:tcPr>
            <w:tcW w:w="1903" w:type="dxa"/>
          </w:tcPr>
          <w:p w14:paraId="4581D862" w14:textId="77777777" w:rsidR="00DB6447" w:rsidRPr="00DB6447" w:rsidRDefault="00DB6447" w:rsidP="007F2C83">
            <w:pPr>
              <w:rPr>
                <w:rFonts w:ascii="Arial" w:hAnsi="Arial" w:cs="Arial"/>
                <w:lang w:val="en-GB"/>
              </w:rPr>
            </w:pPr>
          </w:p>
        </w:tc>
      </w:tr>
      <w:tr w:rsidR="00DB6447" w:rsidRPr="00DB6447" w14:paraId="6417A321" w14:textId="215706C3" w:rsidTr="00DB6447">
        <w:tc>
          <w:tcPr>
            <w:tcW w:w="3104" w:type="dxa"/>
          </w:tcPr>
          <w:p w14:paraId="2F6FE553" w14:textId="77777777" w:rsidR="00DB6447" w:rsidRDefault="00DB6447" w:rsidP="007F2C83">
            <w:pPr>
              <w:rPr>
                <w:rFonts w:ascii="Arial" w:hAnsi="Arial" w:cs="Arial"/>
                <w:lang w:val="en-GB"/>
              </w:rPr>
            </w:pPr>
            <w:r w:rsidRPr="00DB6447">
              <w:rPr>
                <w:rFonts w:ascii="Arial" w:hAnsi="Arial" w:cs="Arial"/>
                <w:lang w:val="en-GB"/>
              </w:rPr>
              <w:t>Hibernation</w:t>
            </w:r>
          </w:p>
          <w:p w14:paraId="20652A62" w14:textId="7AC12A98" w:rsidR="008B2266" w:rsidRPr="008B2266" w:rsidRDefault="008B2266" w:rsidP="007F2C83">
            <w:pPr>
              <w:rPr>
                <w:rFonts w:ascii="Arial" w:hAnsi="Arial" w:cs="Arial"/>
                <w:sz w:val="20"/>
                <w:szCs w:val="20"/>
                <w:lang w:val="en-GB"/>
              </w:rPr>
            </w:pPr>
            <w:r w:rsidRPr="008B2266">
              <w:rPr>
                <w:rFonts w:ascii="Arial" w:hAnsi="Arial" w:cs="Arial"/>
                <w:sz w:val="20"/>
                <w:szCs w:val="20"/>
                <w:lang w:val="en-GB"/>
              </w:rPr>
              <w:t>Torpor</w:t>
            </w:r>
          </w:p>
        </w:tc>
        <w:tc>
          <w:tcPr>
            <w:tcW w:w="2038" w:type="dxa"/>
          </w:tcPr>
          <w:p w14:paraId="66CB4D73" w14:textId="77777777" w:rsidR="00DB6447" w:rsidRPr="00DB6447" w:rsidRDefault="00DB6447" w:rsidP="007F2C83">
            <w:pPr>
              <w:rPr>
                <w:rFonts w:ascii="Arial" w:hAnsi="Arial" w:cs="Arial"/>
                <w:lang w:val="en-GB"/>
              </w:rPr>
            </w:pPr>
          </w:p>
        </w:tc>
        <w:tc>
          <w:tcPr>
            <w:tcW w:w="1971" w:type="dxa"/>
          </w:tcPr>
          <w:p w14:paraId="3A09D2C0" w14:textId="77777777" w:rsidR="00DB6447" w:rsidRPr="00DB6447" w:rsidRDefault="00DB6447" w:rsidP="007F2C83">
            <w:pPr>
              <w:rPr>
                <w:rFonts w:ascii="Arial" w:hAnsi="Arial" w:cs="Arial"/>
                <w:lang w:val="en-GB"/>
              </w:rPr>
            </w:pPr>
          </w:p>
        </w:tc>
        <w:tc>
          <w:tcPr>
            <w:tcW w:w="1903" w:type="dxa"/>
          </w:tcPr>
          <w:p w14:paraId="22AB348B" w14:textId="77777777" w:rsidR="00DB6447" w:rsidRPr="00DB6447" w:rsidRDefault="00DB6447" w:rsidP="007F2C83">
            <w:pPr>
              <w:rPr>
                <w:rFonts w:ascii="Arial" w:hAnsi="Arial" w:cs="Arial"/>
                <w:lang w:val="en-GB"/>
              </w:rPr>
            </w:pPr>
          </w:p>
        </w:tc>
      </w:tr>
      <w:tr w:rsidR="00DB6447" w:rsidRPr="00DB6447" w14:paraId="3C0A2C6C" w14:textId="1D0B79D6" w:rsidTr="00DB6447">
        <w:tc>
          <w:tcPr>
            <w:tcW w:w="3104" w:type="dxa"/>
          </w:tcPr>
          <w:p w14:paraId="79DA054C" w14:textId="77777777" w:rsidR="00DB6447" w:rsidRPr="00DB6447" w:rsidRDefault="00DB6447" w:rsidP="007F2C83">
            <w:pPr>
              <w:rPr>
                <w:rFonts w:ascii="Arial" w:hAnsi="Arial" w:cs="Arial"/>
                <w:lang w:val="en-GB"/>
              </w:rPr>
            </w:pPr>
            <w:r w:rsidRPr="00DB6447">
              <w:rPr>
                <w:rFonts w:ascii="Arial" w:hAnsi="Arial" w:cs="Arial"/>
                <w:lang w:val="en-GB"/>
              </w:rPr>
              <w:t>Play</w:t>
            </w:r>
          </w:p>
        </w:tc>
        <w:tc>
          <w:tcPr>
            <w:tcW w:w="2038" w:type="dxa"/>
          </w:tcPr>
          <w:p w14:paraId="2EB3BD89" w14:textId="77777777" w:rsidR="00DB6447" w:rsidRPr="00DB6447" w:rsidRDefault="00DB6447" w:rsidP="007F2C83">
            <w:pPr>
              <w:rPr>
                <w:rFonts w:ascii="Arial" w:hAnsi="Arial" w:cs="Arial"/>
                <w:lang w:val="en-GB"/>
              </w:rPr>
            </w:pPr>
          </w:p>
        </w:tc>
        <w:tc>
          <w:tcPr>
            <w:tcW w:w="1971" w:type="dxa"/>
          </w:tcPr>
          <w:p w14:paraId="26B3167F" w14:textId="77777777" w:rsidR="00DB6447" w:rsidRPr="00DB6447" w:rsidRDefault="00DB6447" w:rsidP="007F2C83">
            <w:pPr>
              <w:rPr>
                <w:rFonts w:ascii="Arial" w:hAnsi="Arial" w:cs="Arial"/>
                <w:lang w:val="en-GB"/>
              </w:rPr>
            </w:pPr>
          </w:p>
        </w:tc>
        <w:tc>
          <w:tcPr>
            <w:tcW w:w="1903" w:type="dxa"/>
          </w:tcPr>
          <w:p w14:paraId="5C4DC934" w14:textId="77777777" w:rsidR="00DB6447" w:rsidRPr="00DB6447" w:rsidRDefault="00DB6447" w:rsidP="007F2C83">
            <w:pPr>
              <w:rPr>
                <w:rFonts w:ascii="Arial" w:hAnsi="Arial" w:cs="Arial"/>
                <w:lang w:val="en-GB"/>
              </w:rPr>
            </w:pPr>
          </w:p>
        </w:tc>
      </w:tr>
      <w:tr w:rsidR="00DB6447" w:rsidRPr="00DB6447" w14:paraId="3B3A204E" w14:textId="2F2CAE27" w:rsidTr="00DB6447">
        <w:tc>
          <w:tcPr>
            <w:tcW w:w="3104" w:type="dxa"/>
          </w:tcPr>
          <w:p w14:paraId="6D56EFCB" w14:textId="77777777" w:rsidR="00DB6447" w:rsidRPr="00DB6447" w:rsidRDefault="00DB6447" w:rsidP="007F2C83">
            <w:pPr>
              <w:rPr>
                <w:rFonts w:ascii="Arial" w:hAnsi="Arial" w:cs="Arial"/>
                <w:lang w:val="en-GB"/>
              </w:rPr>
            </w:pPr>
            <w:r w:rsidRPr="00DB6447">
              <w:rPr>
                <w:rFonts w:ascii="Arial" w:hAnsi="Arial" w:cs="Arial"/>
                <w:lang w:val="en-GB"/>
              </w:rPr>
              <w:t>Vulnerability</w:t>
            </w:r>
          </w:p>
        </w:tc>
        <w:tc>
          <w:tcPr>
            <w:tcW w:w="2038" w:type="dxa"/>
          </w:tcPr>
          <w:p w14:paraId="4816F997" w14:textId="1EF1FDE6" w:rsidR="00DB6447" w:rsidRPr="00DB6447" w:rsidRDefault="00DB6447" w:rsidP="007F2C83">
            <w:pPr>
              <w:rPr>
                <w:rFonts w:ascii="Arial" w:hAnsi="Arial" w:cs="Arial"/>
                <w:lang w:val="en-GB"/>
              </w:rPr>
            </w:pPr>
            <w:r w:rsidRPr="00DB6447">
              <w:rPr>
                <w:rFonts w:ascii="Arial" w:hAnsi="Arial" w:cs="Arial"/>
                <w:szCs w:val="24"/>
                <w:lang w:val="en-GB"/>
              </w:rPr>
              <w:t>-0.14</w:t>
            </w:r>
          </w:p>
        </w:tc>
        <w:tc>
          <w:tcPr>
            <w:tcW w:w="1971" w:type="dxa"/>
          </w:tcPr>
          <w:p w14:paraId="3005452C" w14:textId="5ACF402E" w:rsidR="00DB6447" w:rsidRPr="00DB6447" w:rsidRDefault="00DB6447" w:rsidP="007F2C83">
            <w:pPr>
              <w:rPr>
                <w:rFonts w:ascii="Arial" w:hAnsi="Arial" w:cs="Arial"/>
                <w:lang w:val="en-GB"/>
              </w:rPr>
            </w:pPr>
            <w:r w:rsidRPr="00DB6447">
              <w:rPr>
                <w:rFonts w:ascii="Arial" w:hAnsi="Arial" w:cs="Arial"/>
                <w:szCs w:val="24"/>
                <w:lang w:val="en-GB"/>
              </w:rPr>
              <w:t>0.081</w:t>
            </w:r>
          </w:p>
        </w:tc>
        <w:tc>
          <w:tcPr>
            <w:tcW w:w="1903" w:type="dxa"/>
          </w:tcPr>
          <w:p w14:paraId="6021D4F9" w14:textId="7A9022D0" w:rsidR="00DB6447" w:rsidRPr="00DB6447" w:rsidRDefault="00DB6447" w:rsidP="007F2C83">
            <w:pPr>
              <w:rPr>
                <w:rFonts w:ascii="Arial" w:hAnsi="Arial" w:cs="Arial"/>
                <w:lang w:val="en-GB"/>
              </w:rPr>
            </w:pPr>
            <w:r w:rsidRPr="00DB6447">
              <w:rPr>
                <w:rFonts w:ascii="Arial" w:hAnsi="Arial" w:cs="Arial"/>
                <w:lang w:val="en-GB"/>
              </w:rPr>
              <w:t>-</w:t>
            </w:r>
            <w:r w:rsidRPr="00DB6447">
              <w:rPr>
                <w:rFonts w:ascii="Arial" w:hAnsi="Arial" w:cs="Arial"/>
                <w:szCs w:val="24"/>
                <w:lang w:val="en-GB"/>
              </w:rPr>
              <w:t>96.08</w:t>
            </w:r>
          </w:p>
        </w:tc>
      </w:tr>
      <w:tr w:rsidR="00DB6447" w:rsidRPr="00DB6447" w14:paraId="5EDCF320" w14:textId="0CF44740" w:rsidTr="00DB6447">
        <w:tc>
          <w:tcPr>
            <w:tcW w:w="3104" w:type="dxa"/>
          </w:tcPr>
          <w:p w14:paraId="3FF616FE" w14:textId="77777777" w:rsidR="00DB6447" w:rsidRPr="00DB6447" w:rsidRDefault="00DB6447" w:rsidP="007F2C83">
            <w:pPr>
              <w:rPr>
                <w:rFonts w:ascii="Arial" w:hAnsi="Arial" w:cs="Arial"/>
                <w:lang w:val="en-GB"/>
              </w:rPr>
            </w:pPr>
            <w:r w:rsidRPr="00DB6447">
              <w:rPr>
                <w:rFonts w:ascii="Arial" w:hAnsi="Arial" w:cs="Arial"/>
                <w:lang w:val="en-GB"/>
              </w:rPr>
              <w:t>Origin</w:t>
            </w:r>
          </w:p>
        </w:tc>
        <w:tc>
          <w:tcPr>
            <w:tcW w:w="2038" w:type="dxa"/>
          </w:tcPr>
          <w:p w14:paraId="11981641" w14:textId="47223030" w:rsidR="00DB6447" w:rsidRPr="00DB6447" w:rsidRDefault="00DB6447" w:rsidP="007F2C83">
            <w:pPr>
              <w:rPr>
                <w:rFonts w:ascii="Arial" w:hAnsi="Arial" w:cs="Arial"/>
                <w:lang w:val="en-GB"/>
              </w:rPr>
            </w:pPr>
            <w:r w:rsidRPr="00DB6447">
              <w:rPr>
                <w:rFonts w:ascii="Arial" w:hAnsi="Arial" w:cs="Arial"/>
                <w:lang w:val="en-GB"/>
              </w:rPr>
              <w:t>0.31</w:t>
            </w:r>
          </w:p>
        </w:tc>
        <w:tc>
          <w:tcPr>
            <w:tcW w:w="1971" w:type="dxa"/>
          </w:tcPr>
          <w:p w14:paraId="6681310C" w14:textId="304FC7B6" w:rsidR="00DB6447" w:rsidRPr="00DB6447" w:rsidRDefault="00DB6447" w:rsidP="007F2C83">
            <w:pPr>
              <w:rPr>
                <w:rFonts w:ascii="Arial" w:hAnsi="Arial" w:cs="Arial"/>
                <w:lang w:val="en-GB"/>
              </w:rPr>
            </w:pPr>
            <w:r w:rsidRPr="00DB6447">
              <w:rPr>
                <w:rFonts w:ascii="Arial" w:hAnsi="Arial" w:cs="Arial"/>
                <w:lang w:val="en-GB"/>
              </w:rPr>
              <w:t>0.12</w:t>
            </w:r>
          </w:p>
        </w:tc>
        <w:tc>
          <w:tcPr>
            <w:tcW w:w="1903" w:type="dxa"/>
          </w:tcPr>
          <w:p w14:paraId="125E2038" w14:textId="4D62413F" w:rsidR="00DB6447" w:rsidRPr="00DB6447" w:rsidRDefault="00DB6447" w:rsidP="007F2C83">
            <w:pPr>
              <w:rPr>
                <w:rFonts w:ascii="Arial" w:hAnsi="Arial" w:cs="Arial"/>
                <w:lang w:val="en-GB"/>
              </w:rPr>
            </w:pPr>
            <w:r w:rsidRPr="00DB6447">
              <w:rPr>
                <w:rFonts w:ascii="Arial" w:hAnsi="Arial" w:cs="Arial"/>
                <w:lang w:val="en-GB"/>
              </w:rPr>
              <w:t>+99.42%</w:t>
            </w:r>
          </w:p>
        </w:tc>
      </w:tr>
    </w:tbl>
    <w:p w14:paraId="6381AECB" w14:textId="5857B2E2" w:rsidR="00DB6447" w:rsidRPr="00DB6447" w:rsidRDefault="00DB6447" w:rsidP="00DB6447">
      <w:pPr>
        <w:rPr>
          <w:rFonts w:ascii="Arial" w:hAnsi="Arial" w:cs="Arial"/>
          <w:lang w:val="en-GB"/>
        </w:rPr>
      </w:pPr>
    </w:p>
    <w:p w14:paraId="79973BB2" w14:textId="77777777" w:rsidR="00DB6447" w:rsidRPr="00DB6447" w:rsidRDefault="00DB6447" w:rsidP="00DB6447">
      <w:pPr>
        <w:rPr>
          <w:rFonts w:ascii="Arial" w:hAnsi="Arial" w:cs="Arial"/>
          <w:lang w:val="en-GB"/>
        </w:rPr>
      </w:pPr>
    </w:p>
    <w:p w14:paraId="6673588A" w14:textId="77777777" w:rsidR="00364D85" w:rsidRPr="00547227" w:rsidRDefault="00364D85" w:rsidP="00F33EB3">
      <w:pPr>
        <w:pStyle w:val="Heading2"/>
        <w:spacing w:line="480" w:lineRule="auto"/>
        <w:rPr>
          <w:rFonts w:ascii="Arial" w:hAnsi="Arial" w:cs="Arial"/>
          <w:sz w:val="24"/>
          <w:szCs w:val="24"/>
          <w:lang w:val="en-GB"/>
        </w:rPr>
      </w:pPr>
      <w:proofErr w:type="spellStart"/>
      <w:r w:rsidRPr="00547227">
        <w:rPr>
          <w:rFonts w:ascii="Arial" w:hAnsi="Arial" w:cs="Arial"/>
          <w:sz w:val="24"/>
          <w:szCs w:val="24"/>
          <w:lang w:val="en-GB"/>
        </w:rPr>
        <w:t>MCMCglmm</w:t>
      </w:r>
      <w:proofErr w:type="spellEnd"/>
      <w:r w:rsidRPr="00547227">
        <w:rPr>
          <w:rFonts w:ascii="Arial" w:hAnsi="Arial" w:cs="Arial"/>
          <w:sz w:val="24"/>
          <w:szCs w:val="24"/>
          <w:lang w:val="en-GB"/>
        </w:rPr>
        <w:t xml:space="preserve"> </w:t>
      </w:r>
      <w:commentRangeStart w:id="1"/>
      <w:r w:rsidRPr="00547227">
        <w:rPr>
          <w:rFonts w:ascii="Arial" w:hAnsi="Arial" w:cs="Arial"/>
          <w:sz w:val="24"/>
          <w:szCs w:val="24"/>
          <w:lang w:val="en-GB"/>
        </w:rPr>
        <w:t>models</w:t>
      </w:r>
      <w:commentRangeEnd w:id="1"/>
      <w:r w:rsidR="00CB50EE">
        <w:rPr>
          <w:rStyle w:val="CommentReference"/>
          <w:rFonts w:eastAsiaTheme="minorHAnsi" w:cstheme="minorBidi"/>
          <w:color w:val="000000" w:themeColor="text1"/>
        </w:rPr>
        <w:commentReference w:id="1"/>
      </w:r>
      <w:r w:rsidRPr="00547227">
        <w:rPr>
          <w:rFonts w:ascii="Arial" w:hAnsi="Arial" w:cs="Arial"/>
          <w:sz w:val="24"/>
          <w:szCs w:val="24"/>
          <w:lang w:val="en-GB"/>
        </w:rPr>
        <w:t>:</w:t>
      </w:r>
    </w:p>
    <w:p w14:paraId="7218A163"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 xml:space="preserve">Developmental </w:t>
      </w:r>
      <w:commentRangeStart w:id="2"/>
      <w:r w:rsidRPr="00547227">
        <w:rPr>
          <w:rFonts w:ascii="Arial" w:hAnsi="Arial" w:cs="Arial"/>
          <w:lang w:val="en-GB"/>
        </w:rPr>
        <w:t>model</w:t>
      </w:r>
      <w:commentRangeEnd w:id="2"/>
      <w:r w:rsidR="008B2266">
        <w:rPr>
          <w:rStyle w:val="CommentReference"/>
          <w:rFonts w:ascii="Lato" w:eastAsiaTheme="minorHAnsi" w:hAnsi="Lato" w:cstheme="minorBidi"/>
          <w:color w:val="000000" w:themeColor="text1"/>
        </w:rPr>
        <w:commentReference w:id="2"/>
      </w:r>
    </w:p>
    <w:p w14:paraId="35F44B73"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The developmental model included litter size and weaning age as predictors. </w:t>
      </w:r>
      <w:r w:rsidR="00624706" w:rsidRPr="00547227">
        <w:rPr>
          <w:rFonts w:ascii="Arial" w:hAnsi="Arial" w:cs="Arial"/>
          <w:szCs w:val="24"/>
          <w:lang w:val="en-GB"/>
        </w:rPr>
        <w:t xml:space="preserve">Weaning age did not show </w:t>
      </w:r>
      <w:r w:rsidRPr="00547227">
        <w:rPr>
          <w:rFonts w:ascii="Arial" w:hAnsi="Arial" w:cs="Arial"/>
          <w:szCs w:val="24"/>
          <w:lang w:val="en-GB"/>
        </w:rPr>
        <w:t xml:space="preserve">a pronounced effect on brain size, but litter size had </w:t>
      </w:r>
      <w:r w:rsidR="00624706" w:rsidRPr="00547227">
        <w:rPr>
          <w:rFonts w:ascii="Arial" w:hAnsi="Arial" w:cs="Arial"/>
          <w:szCs w:val="24"/>
          <w:lang w:val="en-GB"/>
        </w:rPr>
        <w:t xml:space="preserve">a </w:t>
      </w:r>
      <w:r w:rsidRPr="00547227">
        <w:rPr>
          <w:rFonts w:ascii="Arial" w:hAnsi="Arial" w:cs="Arial"/>
          <w:szCs w:val="24"/>
          <w:lang w:val="en-GB"/>
        </w:rPr>
        <w:t>negative effect (9</w:t>
      </w:r>
      <w:r w:rsidR="00624706" w:rsidRPr="00547227">
        <w:rPr>
          <w:rFonts w:ascii="Arial" w:hAnsi="Arial" w:cs="Arial"/>
          <w:szCs w:val="24"/>
          <w:lang w:val="en-GB"/>
        </w:rPr>
        <w:t>5</w:t>
      </w:r>
      <w:r w:rsidRPr="00547227">
        <w:rPr>
          <w:rFonts w:ascii="Arial" w:hAnsi="Arial" w:cs="Arial"/>
          <w:szCs w:val="24"/>
          <w:lang w:val="en-GB"/>
        </w:rPr>
        <w:t>.</w:t>
      </w:r>
      <w:r w:rsidR="00624706" w:rsidRPr="00547227">
        <w:rPr>
          <w:rFonts w:ascii="Arial" w:hAnsi="Arial" w:cs="Arial"/>
          <w:szCs w:val="24"/>
          <w:lang w:val="en-GB"/>
        </w:rPr>
        <w:t>88</w:t>
      </w:r>
      <w:r w:rsidRPr="00547227">
        <w:rPr>
          <w:rFonts w:ascii="Arial" w:hAnsi="Arial" w:cs="Arial"/>
          <w:szCs w:val="24"/>
          <w:lang w:val="en-GB"/>
        </w:rPr>
        <w:t xml:space="preserve">% of the posterior </w:t>
      </w:r>
      <w:r w:rsidR="009B246D" w:rsidRPr="00547227">
        <w:rPr>
          <w:rFonts w:ascii="Arial" w:hAnsi="Arial" w:cs="Arial"/>
          <w:szCs w:val="24"/>
          <w:lang w:val="en-GB"/>
        </w:rPr>
        <w:t>distribution</w:t>
      </w:r>
      <w:r w:rsidRPr="00547227">
        <w:rPr>
          <w:rFonts w:ascii="Arial" w:hAnsi="Arial" w:cs="Arial"/>
          <w:szCs w:val="24"/>
          <w:lang w:val="en-GB"/>
        </w:rPr>
        <w:t xml:space="preserve"> </w:t>
      </w:r>
      <w:r w:rsidR="00AF73FE" w:rsidRPr="00547227">
        <w:rPr>
          <w:rFonts w:ascii="Arial" w:hAnsi="Arial" w:cs="Arial"/>
          <w:szCs w:val="24"/>
          <w:lang w:val="en-GB"/>
        </w:rPr>
        <w:t>below</w:t>
      </w:r>
      <w:r w:rsidRPr="00547227">
        <w:rPr>
          <w:rFonts w:ascii="Arial" w:hAnsi="Arial" w:cs="Arial"/>
          <w:szCs w:val="24"/>
          <w:lang w:val="en-GB"/>
        </w:rPr>
        <w:t xml:space="preserve"> zero, β = -0.0</w:t>
      </w:r>
      <w:r w:rsidR="00B43282" w:rsidRPr="00547227">
        <w:rPr>
          <w:rFonts w:ascii="Arial" w:hAnsi="Arial" w:cs="Arial"/>
          <w:szCs w:val="24"/>
          <w:lang w:val="en-GB"/>
        </w:rPr>
        <w:t>86</w:t>
      </w:r>
      <w:r w:rsidRPr="00547227">
        <w:rPr>
          <w:rFonts w:ascii="Arial" w:hAnsi="Arial" w:cs="Arial"/>
          <w:szCs w:val="24"/>
          <w:lang w:val="en-GB"/>
        </w:rPr>
        <w:t>, SE=0.0</w:t>
      </w:r>
      <w:r w:rsidR="00B43282" w:rsidRPr="00547227">
        <w:rPr>
          <w:rFonts w:ascii="Arial" w:hAnsi="Arial" w:cs="Arial"/>
          <w:szCs w:val="24"/>
          <w:lang w:val="en-GB"/>
        </w:rPr>
        <w:t>52</w:t>
      </w:r>
      <w:r w:rsidRPr="00547227">
        <w:rPr>
          <w:rFonts w:ascii="Arial" w:hAnsi="Arial" w:cs="Arial"/>
          <w:szCs w:val="24"/>
          <w:lang w:val="en-GB"/>
        </w:rPr>
        <w:t>).</w:t>
      </w:r>
    </w:p>
    <w:p w14:paraId="77FF579C"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Environmental model</w:t>
      </w:r>
    </w:p>
    <w:p w14:paraId="19D0FDE6" w14:textId="77777777"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Predictors in this model included activity period, shelter safety, arboreality, diet and home range. We did not find any effect of any</w:t>
      </w:r>
      <w:r w:rsidR="009B246D" w:rsidRPr="00547227">
        <w:rPr>
          <w:rFonts w:ascii="Arial" w:hAnsi="Arial" w:cs="Arial"/>
          <w:szCs w:val="24"/>
          <w:lang w:val="en-GB"/>
        </w:rPr>
        <w:t xml:space="preserve"> of the</w:t>
      </w:r>
      <w:r w:rsidRPr="00547227">
        <w:rPr>
          <w:rFonts w:ascii="Arial" w:hAnsi="Arial" w:cs="Arial"/>
          <w:szCs w:val="24"/>
          <w:lang w:val="en-GB"/>
        </w:rPr>
        <w:t xml:space="preserve"> predictor</w:t>
      </w:r>
      <w:r w:rsidR="009B246D" w:rsidRPr="00547227">
        <w:rPr>
          <w:rFonts w:ascii="Arial" w:hAnsi="Arial" w:cs="Arial"/>
          <w:szCs w:val="24"/>
          <w:lang w:val="en-GB"/>
        </w:rPr>
        <w:t>s</w:t>
      </w:r>
      <w:r w:rsidRPr="00547227">
        <w:rPr>
          <w:rFonts w:ascii="Arial" w:hAnsi="Arial" w:cs="Arial"/>
          <w:szCs w:val="24"/>
          <w:lang w:val="en-GB"/>
        </w:rPr>
        <w:t xml:space="preserve"> on brain size.</w:t>
      </w:r>
    </w:p>
    <w:p w14:paraId="01A92EB6" w14:textId="77777777" w:rsidR="00F21D3F" w:rsidRPr="00547227" w:rsidRDefault="00F21D3F" w:rsidP="00F33EB3">
      <w:pPr>
        <w:pStyle w:val="Heading3"/>
        <w:spacing w:line="480" w:lineRule="auto"/>
        <w:rPr>
          <w:rFonts w:ascii="Arial" w:hAnsi="Arial" w:cs="Arial"/>
          <w:lang w:val="en-GB"/>
        </w:rPr>
      </w:pPr>
      <w:r w:rsidRPr="00547227">
        <w:rPr>
          <w:rFonts w:ascii="Arial" w:hAnsi="Arial" w:cs="Arial"/>
          <w:lang w:val="en-GB"/>
        </w:rPr>
        <w:t>Social model</w:t>
      </w:r>
    </w:p>
    <w:p w14:paraId="52719A8A" w14:textId="1A2C24D3" w:rsidR="00F21D3F" w:rsidRPr="00547227" w:rsidRDefault="00F21D3F" w:rsidP="00F33EB3">
      <w:pPr>
        <w:spacing w:line="480" w:lineRule="auto"/>
        <w:rPr>
          <w:rFonts w:ascii="Arial" w:hAnsi="Arial" w:cs="Arial"/>
          <w:szCs w:val="24"/>
          <w:lang w:val="en-GB"/>
        </w:rPr>
      </w:pPr>
      <w:r w:rsidRPr="00547227">
        <w:rPr>
          <w:rFonts w:ascii="Arial" w:hAnsi="Arial" w:cs="Arial"/>
          <w:szCs w:val="24"/>
          <w:lang w:val="en-GB"/>
        </w:rPr>
        <w:t xml:space="preserve">Predictors in this model were group living, parental care, mating system and populations size. None of them had </w:t>
      </w:r>
      <w:r w:rsidR="009B246D" w:rsidRPr="00547227">
        <w:rPr>
          <w:rFonts w:ascii="Arial" w:hAnsi="Arial" w:cs="Arial"/>
          <w:szCs w:val="24"/>
          <w:lang w:val="en-GB"/>
        </w:rPr>
        <w:t>any effect on brain size.</w:t>
      </w:r>
    </w:p>
    <w:p w14:paraId="6B42703B"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Metabolic model</w:t>
      </w:r>
    </w:p>
    <w:p w14:paraId="6ED87367"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The model revealed no effect of field metabolic rate on brain size, including no interaction between body size an</w:t>
      </w:r>
      <w:r w:rsidR="008A171E" w:rsidRPr="00547227">
        <w:rPr>
          <w:rFonts w:ascii="Arial" w:hAnsi="Arial" w:cs="Arial"/>
          <w:szCs w:val="24"/>
          <w:lang w:val="en-GB"/>
        </w:rPr>
        <w:t>d</w:t>
      </w:r>
      <w:r w:rsidRPr="00547227">
        <w:rPr>
          <w:rFonts w:ascii="Arial" w:hAnsi="Arial" w:cs="Arial"/>
          <w:szCs w:val="24"/>
          <w:lang w:val="en-GB"/>
        </w:rPr>
        <w:t xml:space="preserve"> metabolic rate.</w:t>
      </w:r>
    </w:p>
    <w:p w14:paraId="00D02CE2"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Hibernation model</w:t>
      </w:r>
    </w:p>
    <w:p w14:paraId="4D569452"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Torpor had no effect on brain size, including no interaction between body size and torpor.</w:t>
      </w:r>
    </w:p>
    <w:p w14:paraId="0D84ECCD"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Play model</w:t>
      </w:r>
    </w:p>
    <w:p w14:paraId="3F7D3FB3" w14:textId="77777777" w:rsidR="00F21D3F" w:rsidRPr="00547227" w:rsidRDefault="009B246D" w:rsidP="00F33EB3">
      <w:pPr>
        <w:spacing w:line="480" w:lineRule="auto"/>
        <w:rPr>
          <w:rFonts w:ascii="Arial" w:hAnsi="Arial" w:cs="Arial"/>
          <w:szCs w:val="24"/>
          <w:lang w:val="en-GB"/>
        </w:rPr>
      </w:pPr>
      <w:r w:rsidRPr="00547227">
        <w:rPr>
          <w:rFonts w:ascii="Arial" w:hAnsi="Arial" w:cs="Arial"/>
          <w:szCs w:val="24"/>
          <w:lang w:val="en-GB"/>
        </w:rPr>
        <w:t>Species with larger brain sizes did not exhibit more or more complex pla</w:t>
      </w:r>
      <w:r w:rsidR="00E96925" w:rsidRPr="00547227">
        <w:rPr>
          <w:rFonts w:ascii="Arial" w:hAnsi="Arial" w:cs="Arial"/>
          <w:szCs w:val="24"/>
          <w:lang w:val="en-GB"/>
        </w:rPr>
        <w:t>y behaviour compared to smaller-</w:t>
      </w:r>
      <w:r w:rsidRPr="00547227">
        <w:rPr>
          <w:rFonts w:ascii="Arial" w:hAnsi="Arial" w:cs="Arial"/>
          <w:szCs w:val="24"/>
          <w:lang w:val="en-GB"/>
        </w:rPr>
        <w:t>brained species. The interaction between body size and play behaviour also did not reveal any effect of brain size.</w:t>
      </w:r>
    </w:p>
    <w:p w14:paraId="43019DF4"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lastRenderedPageBreak/>
        <w:t>Vulnerability model</w:t>
      </w:r>
    </w:p>
    <w:p w14:paraId="30157102" w14:textId="5A060074" w:rsidR="009B246D" w:rsidRPr="00547227" w:rsidRDefault="00AF73FE" w:rsidP="00F33EB3">
      <w:pPr>
        <w:spacing w:line="480" w:lineRule="auto"/>
        <w:rPr>
          <w:rFonts w:ascii="Arial" w:hAnsi="Arial" w:cs="Arial"/>
          <w:szCs w:val="24"/>
          <w:lang w:val="en-GB"/>
        </w:rPr>
      </w:pPr>
      <w:r w:rsidRPr="00547227">
        <w:rPr>
          <w:rFonts w:ascii="Arial" w:hAnsi="Arial" w:cs="Arial"/>
          <w:szCs w:val="24"/>
          <w:lang w:val="en-GB"/>
        </w:rPr>
        <w:t xml:space="preserve">Vulnerable, endangered, rare, declining or </w:t>
      </w:r>
      <w:r w:rsidR="009B246D" w:rsidRPr="00547227">
        <w:rPr>
          <w:rFonts w:ascii="Arial" w:hAnsi="Arial" w:cs="Arial"/>
          <w:szCs w:val="24"/>
          <w:lang w:val="en-GB"/>
        </w:rPr>
        <w:t>species</w:t>
      </w:r>
      <w:r w:rsidRPr="00547227">
        <w:rPr>
          <w:rFonts w:ascii="Arial" w:hAnsi="Arial" w:cs="Arial"/>
          <w:szCs w:val="24"/>
          <w:lang w:val="en-GB"/>
        </w:rPr>
        <w:t xml:space="preserve"> with very limited habitats</w:t>
      </w:r>
      <w:r w:rsidR="009B246D" w:rsidRPr="00547227">
        <w:rPr>
          <w:rFonts w:ascii="Arial" w:hAnsi="Arial" w:cs="Arial"/>
          <w:szCs w:val="24"/>
          <w:lang w:val="en-GB"/>
        </w:rPr>
        <w:t xml:space="preserve"> were shown to have </w:t>
      </w:r>
      <w:r w:rsidR="008A171E" w:rsidRPr="00547227">
        <w:rPr>
          <w:rFonts w:ascii="Arial" w:hAnsi="Arial" w:cs="Arial"/>
          <w:szCs w:val="24"/>
          <w:lang w:val="en-GB"/>
        </w:rPr>
        <w:t>slightly smaller</w:t>
      </w:r>
      <w:r w:rsidR="009B246D" w:rsidRPr="00547227">
        <w:rPr>
          <w:rFonts w:ascii="Arial" w:hAnsi="Arial" w:cs="Arial"/>
          <w:szCs w:val="24"/>
          <w:lang w:val="en-GB"/>
        </w:rPr>
        <w:t xml:space="preserve"> brains</w:t>
      </w:r>
      <w:r w:rsidR="00B43282" w:rsidRPr="00547227">
        <w:rPr>
          <w:rFonts w:ascii="Arial" w:hAnsi="Arial" w:cs="Arial"/>
          <w:szCs w:val="24"/>
          <w:lang w:val="en-GB"/>
        </w:rPr>
        <w:t xml:space="preserve"> (96.08 of the posterior distribution below zero, β = -0.14, SE=0.081)</w:t>
      </w:r>
      <w:r w:rsidR="009B246D" w:rsidRPr="00547227">
        <w:rPr>
          <w:rFonts w:ascii="Arial" w:hAnsi="Arial" w:cs="Arial"/>
          <w:szCs w:val="24"/>
          <w:lang w:val="en-GB"/>
        </w:rPr>
        <w:t xml:space="preserve">, </w:t>
      </w:r>
      <w:r w:rsidR="008A171E" w:rsidRPr="00547227">
        <w:rPr>
          <w:rFonts w:ascii="Arial" w:hAnsi="Arial" w:cs="Arial"/>
          <w:szCs w:val="24"/>
          <w:lang w:val="en-GB"/>
        </w:rPr>
        <w:t xml:space="preserve">but </w:t>
      </w:r>
      <w:r w:rsidR="00C12B21">
        <w:rPr>
          <w:rFonts w:ascii="Arial" w:hAnsi="Arial" w:cs="Arial"/>
          <w:szCs w:val="24"/>
          <w:lang w:val="en-GB"/>
        </w:rPr>
        <w:t>t</w:t>
      </w:r>
      <w:r w:rsidR="008A171E" w:rsidRPr="00547227">
        <w:rPr>
          <w:rFonts w:ascii="Arial" w:hAnsi="Arial" w:cs="Arial"/>
          <w:szCs w:val="24"/>
          <w:lang w:val="en-GB"/>
        </w:rPr>
        <w:t xml:space="preserve">he interaction with body size </w:t>
      </w:r>
      <w:r w:rsidR="00C12B21">
        <w:rPr>
          <w:rFonts w:ascii="Arial" w:hAnsi="Arial" w:cs="Arial"/>
          <w:szCs w:val="24"/>
          <w:lang w:val="en-GB"/>
        </w:rPr>
        <w:t xml:space="preserve">yields to a </w:t>
      </w:r>
      <w:proofErr w:type="spellStart"/>
      <w:r w:rsidR="00C12B21">
        <w:rPr>
          <w:rFonts w:ascii="Arial" w:hAnsi="Arial" w:cs="Arial"/>
          <w:szCs w:val="24"/>
          <w:lang w:val="en-GB"/>
        </w:rPr>
        <w:t>postive</w:t>
      </w:r>
      <w:proofErr w:type="spellEnd"/>
      <w:r w:rsidR="00B43282" w:rsidRPr="00547227">
        <w:rPr>
          <w:rFonts w:ascii="Arial" w:hAnsi="Arial" w:cs="Arial"/>
          <w:szCs w:val="24"/>
          <w:lang w:val="en-GB"/>
        </w:rPr>
        <w:t xml:space="preserve"> relationship </w:t>
      </w:r>
      <w:r w:rsidR="009B246D" w:rsidRPr="00547227">
        <w:rPr>
          <w:rFonts w:ascii="Arial" w:hAnsi="Arial" w:cs="Arial"/>
          <w:szCs w:val="24"/>
          <w:lang w:val="en-GB"/>
        </w:rPr>
        <w:t>(9</w:t>
      </w:r>
      <w:r w:rsidR="00B43282" w:rsidRPr="00547227">
        <w:rPr>
          <w:rFonts w:ascii="Arial" w:hAnsi="Arial" w:cs="Arial"/>
          <w:szCs w:val="24"/>
          <w:lang w:val="en-GB"/>
        </w:rPr>
        <w:t>6</w:t>
      </w:r>
      <w:r w:rsidR="009B246D" w:rsidRPr="00547227">
        <w:rPr>
          <w:rFonts w:ascii="Arial" w:hAnsi="Arial" w:cs="Arial"/>
          <w:szCs w:val="24"/>
          <w:lang w:val="en-GB"/>
        </w:rPr>
        <w:t>.</w:t>
      </w:r>
      <w:r w:rsidR="00B43282" w:rsidRPr="00547227">
        <w:rPr>
          <w:rFonts w:ascii="Arial" w:hAnsi="Arial" w:cs="Arial"/>
          <w:szCs w:val="24"/>
          <w:lang w:val="en-GB"/>
        </w:rPr>
        <w:t>94</w:t>
      </w:r>
      <w:r w:rsidR="009B246D" w:rsidRPr="00547227">
        <w:rPr>
          <w:rFonts w:ascii="Arial" w:hAnsi="Arial" w:cs="Arial"/>
          <w:szCs w:val="24"/>
          <w:lang w:val="en-GB"/>
        </w:rPr>
        <w:t>% of the posterior distribution above zero, β = 0.0</w:t>
      </w:r>
      <w:r w:rsidR="00B43282" w:rsidRPr="00547227">
        <w:rPr>
          <w:rFonts w:ascii="Arial" w:hAnsi="Arial" w:cs="Arial"/>
          <w:szCs w:val="24"/>
          <w:lang w:val="en-GB"/>
        </w:rPr>
        <w:t>23</w:t>
      </w:r>
      <w:r w:rsidR="009B246D" w:rsidRPr="00547227">
        <w:rPr>
          <w:rFonts w:ascii="Arial" w:hAnsi="Arial" w:cs="Arial"/>
          <w:szCs w:val="24"/>
          <w:lang w:val="en-GB"/>
        </w:rPr>
        <w:t>, SE=0.</w:t>
      </w:r>
      <w:commentRangeStart w:id="3"/>
      <w:r w:rsidR="009B246D" w:rsidRPr="00547227">
        <w:rPr>
          <w:rFonts w:ascii="Arial" w:hAnsi="Arial" w:cs="Arial"/>
          <w:szCs w:val="24"/>
          <w:lang w:val="en-GB"/>
        </w:rPr>
        <w:t>0</w:t>
      </w:r>
      <w:r w:rsidR="00B43282" w:rsidRPr="00547227">
        <w:rPr>
          <w:rFonts w:ascii="Arial" w:hAnsi="Arial" w:cs="Arial"/>
          <w:szCs w:val="24"/>
          <w:lang w:val="en-GB"/>
        </w:rPr>
        <w:t>12</w:t>
      </w:r>
      <w:commentRangeEnd w:id="3"/>
      <w:r w:rsidR="00282744">
        <w:rPr>
          <w:rStyle w:val="CommentReference"/>
        </w:rPr>
        <w:commentReference w:id="3"/>
      </w:r>
      <w:r w:rsidR="009B246D" w:rsidRPr="00547227">
        <w:rPr>
          <w:rFonts w:ascii="Arial" w:hAnsi="Arial" w:cs="Arial"/>
          <w:szCs w:val="24"/>
          <w:lang w:val="en-GB"/>
        </w:rPr>
        <w:t>).</w:t>
      </w:r>
    </w:p>
    <w:p w14:paraId="419D2BA0" w14:textId="77777777" w:rsidR="009B246D" w:rsidRPr="00547227" w:rsidRDefault="009B246D" w:rsidP="00F33EB3">
      <w:pPr>
        <w:pStyle w:val="Heading3"/>
        <w:spacing w:line="480" w:lineRule="auto"/>
        <w:rPr>
          <w:rFonts w:ascii="Arial" w:hAnsi="Arial" w:cs="Arial"/>
          <w:lang w:val="en-GB"/>
        </w:rPr>
      </w:pPr>
      <w:r w:rsidRPr="00547227">
        <w:rPr>
          <w:rFonts w:ascii="Arial" w:hAnsi="Arial" w:cs="Arial"/>
          <w:lang w:val="en-GB"/>
        </w:rPr>
        <w:t>Origin model</w:t>
      </w:r>
    </w:p>
    <w:p w14:paraId="459F610E" w14:textId="77777777" w:rsidR="009B246D" w:rsidRPr="00547227" w:rsidRDefault="009B246D" w:rsidP="00F33EB3">
      <w:pPr>
        <w:spacing w:line="480" w:lineRule="auto"/>
        <w:rPr>
          <w:rFonts w:ascii="Arial" w:hAnsi="Arial" w:cs="Arial"/>
          <w:szCs w:val="24"/>
          <w:lang w:val="en-GB"/>
        </w:rPr>
      </w:pPr>
      <w:r w:rsidRPr="00547227">
        <w:rPr>
          <w:rFonts w:ascii="Arial" w:hAnsi="Arial" w:cs="Arial"/>
          <w:szCs w:val="24"/>
          <w:lang w:val="en-GB"/>
        </w:rPr>
        <w:t xml:space="preserve">Species from New Guinea were </w:t>
      </w:r>
      <w:r w:rsidR="00AF73FE" w:rsidRPr="00547227">
        <w:rPr>
          <w:rFonts w:ascii="Arial" w:hAnsi="Arial" w:cs="Arial"/>
          <w:szCs w:val="24"/>
          <w:lang w:val="en-GB"/>
        </w:rPr>
        <w:t>shown to have larger brains</w:t>
      </w:r>
      <w:r w:rsidRPr="00547227">
        <w:rPr>
          <w:rFonts w:ascii="Arial" w:hAnsi="Arial" w:cs="Arial"/>
          <w:szCs w:val="24"/>
          <w:lang w:val="en-GB"/>
        </w:rPr>
        <w:t xml:space="preserve"> </w:t>
      </w:r>
      <w:r w:rsidR="00AF73FE" w:rsidRPr="00547227">
        <w:rPr>
          <w:rFonts w:ascii="Arial" w:hAnsi="Arial" w:cs="Arial"/>
          <w:szCs w:val="24"/>
          <w:lang w:val="en-GB"/>
        </w:rPr>
        <w:t>(99.</w:t>
      </w:r>
      <w:r w:rsidR="00B43282" w:rsidRPr="00547227">
        <w:rPr>
          <w:rFonts w:ascii="Arial" w:hAnsi="Arial" w:cs="Arial"/>
          <w:szCs w:val="24"/>
          <w:lang w:val="en-GB"/>
        </w:rPr>
        <w:t>42</w:t>
      </w:r>
      <w:r w:rsidR="00AF73FE" w:rsidRPr="00547227">
        <w:rPr>
          <w:rFonts w:ascii="Arial" w:hAnsi="Arial" w:cs="Arial"/>
          <w:szCs w:val="24"/>
          <w:lang w:val="en-GB"/>
        </w:rPr>
        <w:t>% of the posterior distribution above zero, β = 0.</w:t>
      </w:r>
      <w:r w:rsidR="00B43282" w:rsidRPr="00547227">
        <w:rPr>
          <w:rFonts w:ascii="Arial" w:hAnsi="Arial" w:cs="Arial"/>
          <w:szCs w:val="24"/>
          <w:lang w:val="en-GB"/>
        </w:rPr>
        <w:t>31</w:t>
      </w:r>
      <w:r w:rsidR="00AF73FE" w:rsidRPr="00547227">
        <w:rPr>
          <w:rFonts w:ascii="Arial" w:hAnsi="Arial" w:cs="Arial"/>
          <w:szCs w:val="24"/>
          <w:lang w:val="en-GB"/>
        </w:rPr>
        <w:t>, SE=0.</w:t>
      </w:r>
      <w:r w:rsidR="00B43282" w:rsidRPr="00547227">
        <w:rPr>
          <w:rFonts w:ascii="Arial" w:hAnsi="Arial" w:cs="Arial"/>
          <w:szCs w:val="24"/>
          <w:lang w:val="en-GB"/>
        </w:rPr>
        <w:t>12</w:t>
      </w:r>
      <w:r w:rsidR="00AF73FE" w:rsidRPr="00547227">
        <w:rPr>
          <w:rFonts w:ascii="Arial" w:hAnsi="Arial" w:cs="Arial"/>
          <w:szCs w:val="24"/>
          <w:lang w:val="en-GB"/>
        </w:rPr>
        <w:t>), but</w:t>
      </w:r>
      <w:r w:rsidR="00B43282" w:rsidRPr="00547227">
        <w:rPr>
          <w:rFonts w:ascii="Arial" w:hAnsi="Arial" w:cs="Arial"/>
          <w:szCs w:val="24"/>
          <w:lang w:val="en-GB"/>
        </w:rPr>
        <w:t xml:space="preserve"> the</w:t>
      </w:r>
      <w:r w:rsidR="00AF73FE" w:rsidRPr="00547227">
        <w:rPr>
          <w:rFonts w:ascii="Arial" w:hAnsi="Arial" w:cs="Arial"/>
          <w:szCs w:val="24"/>
          <w:lang w:val="en-GB"/>
        </w:rPr>
        <w:t xml:space="preserve"> interaction with body size was </w:t>
      </w:r>
      <w:r w:rsidR="00B43282" w:rsidRPr="00547227">
        <w:rPr>
          <w:rFonts w:ascii="Arial" w:hAnsi="Arial" w:cs="Arial"/>
          <w:szCs w:val="24"/>
          <w:lang w:val="en-GB"/>
        </w:rPr>
        <w:t>positive</w:t>
      </w:r>
      <w:r w:rsidR="00AF73FE" w:rsidRPr="00547227">
        <w:rPr>
          <w:rFonts w:ascii="Arial" w:hAnsi="Arial" w:cs="Arial"/>
          <w:szCs w:val="24"/>
          <w:lang w:val="en-GB"/>
        </w:rPr>
        <w:t xml:space="preserve"> (</w:t>
      </w:r>
      <w:r w:rsidR="00B43282" w:rsidRPr="00547227">
        <w:rPr>
          <w:rFonts w:ascii="Arial" w:hAnsi="Arial" w:cs="Arial"/>
          <w:szCs w:val="24"/>
          <w:lang w:val="en-GB"/>
        </w:rPr>
        <w:t>95.26</w:t>
      </w:r>
      <w:r w:rsidR="00AF73FE" w:rsidRPr="00547227">
        <w:rPr>
          <w:rFonts w:ascii="Arial" w:hAnsi="Arial" w:cs="Arial"/>
          <w:szCs w:val="24"/>
          <w:lang w:val="en-GB"/>
        </w:rPr>
        <w:t>% of the posterior distribution below zero, β = -0.0</w:t>
      </w:r>
      <w:r w:rsidR="00B43282" w:rsidRPr="00547227">
        <w:rPr>
          <w:rFonts w:ascii="Arial" w:hAnsi="Arial" w:cs="Arial"/>
          <w:szCs w:val="24"/>
          <w:lang w:val="en-GB"/>
        </w:rPr>
        <w:t>31</w:t>
      </w:r>
      <w:r w:rsidR="00AF73FE" w:rsidRPr="00547227">
        <w:rPr>
          <w:rFonts w:ascii="Arial" w:hAnsi="Arial" w:cs="Arial"/>
          <w:szCs w:val="24"/>
          <w:lang w:val="en-GB"/>
        </w:rPr>
        <w:t>, SE= 0.0</w:t>
      </w:r>
      <w:r w:rsidR="00B43282" w:rsidRPr="00547227">
        <w:rPr>
          <w:rFonts w:ascii="Arial" w:hAnsi="Arial" w:cs="Arial"/>
          <w:szCs w:val="24"/>
          <w:lang w:val="en-GB"/>
        </w:rPr>
        <w:t>19</w:t>
      </w:r>
      <w:r w:rsidR="00AF73FE" w:rsidRPr="00547227">
        <w:rPr>
          <w:rFonts w:ascii="Arial" w:hAnsi="Arial" w:cs="Arial"/>
          <w:szCs w:val="24"/>
          <w:lang w:val="en-GB"/>
        </w:rPr>
        <w:t>)</w:t>
      </w:r>
      <w:r w:rsidR="00B43282" w:rsidRPr="00547227">
        <w:rPr>
          <w:rFonts w:ascii="Arial" w:hAnsi="Arial" w:cs="Arial"/>
          <w:szCs w:val="24"/>
          <w:lang w:val="en-GB"/>
        </w:rPr>
        <w:t>.</w:t>
      </w:r>
    </w:p>
    <w:p w14:paraId="0E5B3E51" w14:textId="77777777" w:rsidR="00F32C9E" w:rsidRPr="00547227" w:rsidRDefault="00F32C9E" w:rsidP="00F32C9E">
      <w:pPr>
        <w:pStyle w:val="Heading2"/>
        <w:rPr>
          <w:rFonts w:ascii="Arial" w:hAnsi="Arial" w:cs="Arial"/>
          <w:sz w:val="24"/>
          <w:szCs w:val="24"/>
          <w:lang w:val="en-GB"/>
        </w:rPr>
      </w:pPr>
    </w:p>
    <w:p w14:paraId="5D724FF0" w14:textId="77777777" w:rsidR="00F32C9E" w:rsidRPr="00547227" w:rsidRDefault="00F32C9E" w:rsidP="00F32C9E">
      <w:pPr>
        <w:pStyle w:val="Heading2"/>
        <w:rPr>
          <w:rFonts w:ascii="Arial" w:hAnsi="Arial" w:cs="Arial"/>
          <w:sz w:val="24"/>
          <w:szCs w:val="24"/>
          <w:lang w:val="en-GB"/>
        </w:rPr>
      </w:pPr>
      <w:r w:rsidRPr="00547227">
        <w:rPr>
          <w:rFonts w:ascii="Arial" w:hAnsi="Arial" w:cs="Arial"/>
          <w:sz w:val="24"/>
          <w:szCs w:val="24"/>
          <w:lang w:val="en-GB"/>
        </w:rPr>
        <w:t>Evolutionary models</w:t>
      </w:r>
    </w:p>
    <w:p w14:paraId="057191F8" w14:textId="77777777" w:rsidR="00F32C9E" w:rsidRPr="00547227" w:rsidRDefault="00F32C9E" w:rsidP="00F32C9E">
      <w:pPr>
        <w:rPr>
          <w:rFonts w:ascii="Arial" w:hAnsi="Arial" w:cs="Arial"/>
          <w:szCs w:val="24"/>
          <w:lang w:val="en-GB"/>
        </w:rPr>
      </w:pPr>
    </w:p>
    <w:p w14:paraId="70F97A28" w14:textId="3B7514BC" w:rsidR="00F32C9E" w:rsidRPr="00547227" w:rsidRDefault="00C12B21" w:rsidP="00F32C9E">
      <w:pPr>
        <w:spacing w:line="480" w:lineRule="auto"/>
        <w:rPr>
          <w:rFonts w:ascii="Arial" w:hAnsi="Arial" w:cs="Arial"/>
          <w:szCs w:val="24"/>
          <w:lang w:val="en-GB"/>
        </w:rPr>
      </w:pPr>
      <w:r>
        <w:rPr>
          <w:rFonts w:ascii="Arial" w:hAnsi="Arial" w:cs="Arial"/>
          <w:szCs w:val="24"/>
          <w:lang w:val="en-GB"/>
        </w:rPr>
        <w:t>We show that marsupials in Australia have undergone early burst (EB) of both brain and body size evolution. In contrast, in New Guinea marsupials,</w:t>
      </w:r>
      <w:r w:rsidR="00F32C9E" w:rsidRPr="00547227">
        <w:rPr>
          <w:rFonts w:ascii="Arial" w:hAnsi="Arial" w:cs="Arial"/>
          <w:szCs w:val="24"/>
          <w:lang w:val="en-GB"/>
        </w:rPr>
        <w:t xml:space="preserve"> </w:t>
      </w:r>
      <w:r>
        <w:rPr>
          <w:rFonts w:ascii="Arial" w:hAnsi="Arial" w:cs="Arial"/>
          <w:szCs w:val="24"/>
          <w:lang w:val="en-GB"/>
        </w:rPr>
        <w:t>we detected EB of evolution of the</w:t>
      </w:r>
      <w:r w:rsidR="00F32C9E" w:rsidRPr="00547227">
        <w:rPr>
          <w:rFonts w:ascii="Arial" w:hAnsi="Arial" w:cs="Arial"/>
          <w:szCs w:val="24"/>
          <w:lang w:val="en-GB"/>
        </w:rPr>
        <w:t xml:space="preserve"> brain</w:t>
      </w:r>
      <w:r>
        <w:rPr>
          <w:rFonts w:ascii="Arial" w:hAnsi="Arial" w:cs="Arial"/>
          <w:szCs w:val="24"/>
          <w:lang w:val="en-GB"/>
        </w:rPr>
        <w:t xml:space="preserve"> only </w:t>
      </w:r>
      <w:r w:rsidR="00F32C9E" w:rsidRPr="00547227">
        <w:rPr>
          <w:rFonts w:ascii="Arial" w:hAnsi="Arial" w:cs="Arial"/>
          <w:szCs w:val="24"/>
          <w:lang w:val="en-GB"/>
        </w:rPr>
        <w:t xml:space="preserve">but </w:t>
      </w:r>
      <w:r>
        <w:rPr>
          <w:rFonts w:ascii="Arial" w:hAnsi="Arial" w:cs="Arial"/>
          <w:szCs w:val="24"/>
          <w:lang w:val="en-GB"/>
        </w:rPr>
        <w:t>Brownian motion (BM)</w:t>
      </w:r>
      <w:r w:rsidR="00F32C9E" w:rsidRPr="00547227">
        <w:rPr>
          <w:rFonts w:ascii="Arial" w:hAnsi="Arial" w:cs="Arial"/>
          <w:szCs w:val="24"/>
          <w:lang w:val="en-GB"/>
        </w:rPr>
        <w:t xml:space="preserve"> for body size evolution. In America we determined that BM </w:t>
      </w:r>
      <w:r>
        <w:rPr>
          <w:rFonts w:ascii="Arial" w:hAnsi="Arial" w:cs="Arial"/>
          <w:szCs w:val="24"/>
          <w:lang w:val="en-GB"/>
        </w:rPr>
        <w:t>is</w:t>
      </w:r>
      <w:r w:rsidR="00F32C9E" w:rsidRPr="00547227">
        <w:rPr>
          <w:rFonts w:ascii="Arial" w:hAnsi="Arial" w:cs="Arial"/>
          <w:szCs w:val="24"/>
          <w:lang w:val="en-GB"/>
        </w:rPr>
        <w:t xml:space="preserve"> the best fit for both brain and body size</w:t>
      </w:r>
      <w:r>
        <w:rPr>
          <w:rFonts w:ascii="Arial" w:hAnsi="Arial" w:cs="Arial"/>
          <w:szCs w:val="24"/>
          <w:lang w:val="en-GB"/>
        </w:rPr>
        <w:t xml:space="preserve"> evolution</w:t>
      </w:r>
      <w:r w:rsidR="00F32C9E" w:rsidRPr="00547227">
        <w:rPr>
          <w:rFonts w:ascii="Arial" w:hAnsi="Arial" w:cs="Arial"/>
          <w:szCs w:val="24"/>
          <w:lang w:val="en-GB"/>
        </w:rPr>
        <w:t>.</w:t>
      </w:r>
    </w:p>
    <w:p w14:paraId="2DD05109" w14:textId="77777777" w:rsidR="00F32C9E" w:rsidRPr="00547227" w:rsidRDefault="00F32C9E" w:rsidP="00F32C9E">
      <w:pPr>
        <w:spacing w:line="480" w:lineRule="auto"/>
        <w:rPr>
          <w:rFonts w:ascii="Arial" w:hAnsi="Arial" w:cs="Arial"/>
          <w:szCs w:val="24"/>
          <w:lang w:val="en-GB"/>
        </w:rPr>
      </w:pPr>
    </w:p>
    <w:tbl>
      <w:tblPr>
        <w:tblStyle w:val="PlainTable1"/>
        <w:tblW w:w="9635" w:type="dxa"/>
        <w:tblLook w:val="04A0" w:firstRow="1" w:lastRow="0" w:firstColumn="1" w:lastColumn="0" w:noHBand="0" w:noVBand="1"/>
      </w:tblPr>
      <w:tblGrid>
        <w:gridCol w:w="3211"/>
        <w:gridCol w:w="3211"/>
        <w:gridCol w:w="3213"/>
      </w:tblGrid>
      <w:tr w:rsidR="00F32C9E" w:rsidRPr="00547227" w14:paraId="0B3189DD" w14:textId="77777777" w:rsidTr="003D0E6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BC18D87"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Origin</w:t>
            </w:r>
          </w:p>
        </w:tc>
        <w:tc>
          <w:tcPr>
            <w:tcW w:w="3211" w:type="dxa"/>
            <w:shd w:val="clear" w:color="auto" w:fill="auto"/>
          </w:tcPr>
          <w:p w14:paraId="3B5F43EB"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Brain</w:t>
            </w:r>
          </w:p>
        </w:tc>
        <w:tc>
          <w:tcPr>
            <w:tcW w:w="3213" w:type="dxa"/>
            <w:shd w:val="clear" w:color="auto" w:fill="auto"/>
          </w:tcPr>
          <w:p w14:paraId="50BD59F9" w14:textId="77777777" w:rsidR="00F32C9E" w:rsidRPr="00547227" w:rsidRDefault="00F32C9E" w:rsidP="003D0E61">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Body</w:t>
            </w:r>
          </w:p>
        </w:tc>
      </w:tr>
      <w:tr w:rsidR="00F32C9E" w:rsidRPr="00547227" w14:paraId="040B6EC7" w14:textId="77777777" w:rsidTr="003D0E6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0682A60D"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Australia</w:t>
            </w:r>
          </w:p>
        </w:tc>
        <w:tc>
          <w:tcPr>
            <w:tcW w:w="3211" w:type="dxa"/>
            <w:shd w:val="clear" w:color="auto" w:fill="auto"/>
          </w:tcPr>
          <w:p w14:paraId="5D28EE21"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064444AE"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r>
      <w:tr w:rsidR="00F32C9E" w:rsidRPr="00547227" w14:paraId="1C2A84CB" w14:textId="77777777" w:rsidTr="003D0E61">
        <w:trPr>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45A5782C"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New Guinea</w:t>
            </w:r>
          </w:p>
        </w:tc>
        <w:tc>
          <w:tcPr>
            <w:tcW w:w="3211" w:type="dxa"/>
            <w:shd w:val="clear" w:color="auto" w:fill="auto"/>
          </w:tcPr>
          <w:p w14:paraId="78000C71"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EB</w:t>
            </w:r>
          </w:p>
        </w:tc>
        <w:tc>
          <w:tcPr>
            <w:tcW w:w="3213" w:type="dxa"/>
            <w:shd w:val="clear" w:color="auto" w:fill="auto"/>
          </w:tcPr>
          <w:p w14:paraId="34EA50CC" w14:textId="77777777" w:rsidR="00F32C9E" w:rsidRPr="00547227" w:rsidRDefault="00F32C9E" w:rsidP="003D0E6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r w:rsidR="00F32C9E" w:rsidRPr="00547227" w14:paraId="04E58AA1" w14:textId="77777777" w:rsidTr="003D0E6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6351BB1" w14:textId="77777777" w:rsidR="00F32C9E" w:rsidRPr="00547227" w:rsidRDefault="00F32C9E" w:rsidP="003D0E61">
            <w:pPr>
              <w:spacing w:line="480" w:lineRule="auto"/>
              <w:rPr>
                <w:rFonts w:ascii="Arial" w:hAnsi="Arial" w:cs="Arial"/>
                <w:szCs w:val="24"/>
                <w:lang w:val="en-GB"/>
              </w:rPr>
            </w:pPr>
            <w:r w:rsidRPr="00547227">
              <w:rPr>
                <w:rFonts w:ascii="Arial" w:hAnsi="Arial" w:cs="Arial"/>
                <w:szCs w:val="24"/>
                <w:lang w:val="en-GB"/>
              </w:rPr>
              <w:t>Americas</w:t>
            </w:r>
          </w:p>
        </w:tc>
        <w:tc>
          <w:tcPr>
            <w:tcW w:w="3211" w:type="dxa"/>
            <w:shd w:val="clear" w:color="auto" w:fill="auto"/>
          </w:tcPr>
          <w:p w14:paraId="5E7414C3"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c>
          <w:tcPr>
            <w:tcW w:w="3213" w:type="dxa"/>
            <w:shd w:val="clear" w:color="auto" w:fill="auto"/>
          </w:tcPr>
          <w:p w14:paraId="264D7746" w14:textId="77777777" w:rsidR="00F32C9E" w:rsidRPr="00547227" w:rsidRDefault="00F32C9E" w:rsidP="003D0E6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547227">
              <w:rPr>
                <w:rFonts w:ascii="Arial" w:hAnsi="Arial" w:cs="Arial"/>
                <w:szCs w:val="24"/>
                <w:lang w:val="en-GB"/>
              </w:rPr>
              <w:t>BM</w:t>
            </w:r>
          </w:p>
        </w:tc>
      </w:tr>
    </w:tbl>
    <w:p w14:paraId="7503FFED" w14:textId="77777777" w:rsidR="00F32C9E" w:rsidRPr="00547227" w:rsidRDefault="00F32C9E" w:rsidP="00F32C9E">
      <w:pPr>
        <w:spacing w:line="480" w:lineRule="auto"/>
        <w:rPr>
          <w:rFonts w:ascii="Arial" w:hAnsi="Arial" w:cs="Arial"/>
          <w:szCs w:val="24"/>
          <w:lang w:val="en-GB"/>
        </w:rPr>
      </w:pPr>
    </w:p>
    <w:p w14:paraId="357E2534" w14:textId="77777777" w:rsidR="00F32C9E" w:rsidRPr="00547227" w:rsidRDefault="00F32C9E" w:rsidP="00F32C9E">
      <w:pPr>
        <w:rPr>
          <w:rFonts w:ascii="Arial" w:hAnsi="Arial" w:cs="Arial"/>
          <w:szCs w:val="24"/>
          <w:lang w:val="en-GB"/>
        </w:rPr>
      </w:pPr>
    </w:p>
    <w:p w14:paraId="43660A57" w14:textId="77777777" w:rsidR="00F32C9E" w:rsidRPr="00547227" w:rsidRDefault="00F32C9E" w:rsidP="00F32C9E">
      <w:pPr>
        <w:pStyle w:val="ListParagraph"/>
        <w:numPr>
          <w:ilvl w:val="0"/>
          <w:numId w:val="4"/>
        </w:numPr>
        <w:spacing w:after="200" w:line="480" w:lineRule="auto"/>
        <w:rPr>
          <w:rFonts w:ascii="Arial" w:hAnsi="Arial" w:cs="Arial"/>
          <w:b/>
          <w:szCs w:val="24"/>
          <w:lang w:val="en-GB"/>
        </w:rPr>
      </w:pPr>
      <w:commentRangeStart w:id="4"/>
      <w:r w:rsidRPr="00547227">
        <w:rPr>
          <w:rFonts w:ascii="Arial" w:hAnsi="Arial" w:cs="Arial"/>
          <w:b/>
          <w:szCs w:val="24"/>
          <w:lang w:val="en-GB"/>
        </w:rPr>
        <w:t>Evolutionary models of BM, OU, EB</w:t>
      </w:r>
    </w:p>
    <w:p w14:paraId="3CA78C43"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lastRenderedPageBreak/>
        <w:t xml:space="preserve">Prediction: </w:t>
      </w:r>
      <w:r w:rsidRPr="00547227">
        <w:rPr>
          <w:rFonts w:ascii="Arial" w:hAnsi="Arial" w:cs="Arial"/>
          <w:szCs w:val="24"/>
          <w:lang w:val="en-GB"/>
        </w:rPr>
        <w:t xml:space="preserve">Later invasions into new </w:t>
      </w:r>
      <w:proofErr w:type="spellStart"/>
      <w:r w:rsidRPr="00547227">
        <w:rPr>
          <w:rFonts w:ascii="Arial" w:hAnsi="Arial" w:cs="Arial"/>
          <w:szCs w:val="24"/>
          <w:lang w:val="en-GB"/>
        </w:rPr>
        <w:t>ecospaces</w:t>
      </w:r>
      <w:proofErr w:type="spellEnd"/>
      <w:r w:rsidRPr="00547227">
        <w:rPr>
          <w:rFonts w:ascii="Arial" w:hAnsi="Arial" w:cs="Arial"/>
          <w:szCs w:val="24"/>
          <w:lang w:val="en-GB"/>
        </w:rPr>
        <w:t xml:space="preserve"> have involved bursts of variation as the clade adapts. </w:t>
      </w:r>
    </w:p>
    <w:p w14:paraId="02BCCC52"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szCs w:val="24"/>
          <w:lang w:val="en-GB"/>
        </w:rPr>
        <w:t xml:space="preserve">Rationale: </w:t>
      </w:r>
      <w:r w:rsidRPr="00547227">
        <w:rPr>
          <w:rFonts w:ascii="Arial" w:hAnsi="Arial" w:cs="Arial"/>
          <w:szCs w:val="24"/>
          <w:lang w:val="en-GB"/>
        </w:rPr>
        <w:t>We would expect this for Australia because of the invasion from Gondwana and for NG because of the invasion from Australia; We would not expect this because crown marsupials have been in S. Am. Since the isthmus of panama formed.</w:t>
      </w:r>
    </w:p>
    <w:p w14:paraId="1FF7216F" w14:textId="77777777" w:rsidR="00F32C9E" w:rsidRPr="00547227" w:rsidRDefault="00F32C9E" w:rsidP="00F32C9E">
      <w:pPr>
        <w:spacing w:line="480" w:lineRule="auto"/>
        <w:ind w:left="360"/>
        <w:rPr>
          <w:rFonts w:ascii="Arial" w:hAnsi="Arial" w:cs="Arial"/>
          <w:b/>
          <w:szCs w:val="24"/>
          <w:lang w:val="en-GB"/>
        </w:rPr>
      </w:pPr>
      <w:r w:rsidRPr="00547227">
        <w:rPr>
          <w:rFonts w:ascii="Arial" w:hAnsi="Arial" w:cs="Arial"/>
          <w:b/>
          <w:szCs w:val="24"/>
          <w:lang w:val="en-GB"/>
        </w:rPr>
        <w:t xml:space="preserve">Result: </w:t>
      </w:r>
    </w:p>
    <w:p w14:paraId="66CA6947"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Australia we have EB for body and brain</w:t>
      </w:r>
    </w:p>
    <w:p w14:paraId="7E35C459"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Ng we have EB for brain but BM for body</w:t>
      </w:r>
    </w:p>
    <w:p w14:paraId="6FBA7853"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In America we have BM for both brain and body</w:t>
      </w:r>
    </w:p>
    <w:p w14:paraId="5FA6FADE"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b/>
          <w:color w:val="00B050"/>
          <w:szCs w:val="24"/>
          <w:lang w:val="en-GB"/>
        </w:rPr>
        <w:t>Conclusion</w:t>
      </w:r>
      <w:r w:rsidRPr="00547227">
        <w:rPr>
          <w:rFonts w:ascii="Arial" w:hAnsi="Arial" w:cs="Arial"/>
          <w:b/>
          <w:szCs w:val="24"/>
          <w:lang w:val="en-GB"/>
        </w:rPr>
        <w:t xml:space="preserve">: </w:t>
      </w:r>
      <w:r w:rsidRPr="00547227">
        <w:rPr>
          <w:rFonts w:ascii="Arial" w:hAnsi="Arial" w:cs="Arial"/>
          <w:szCs w:val="24"/>
          <w:lang w:val="en-GB"/>
        </w:rPr>
        <w:t>Prediction supported – VW: in Ng we have significantly greater relative brain size and there seems to have been a jump in brain size that body mass for some reason has not participated in. The polarity of this is interesting – it really is the brain that jumps, not body mass. Why??? Seasonality? Human hunting pressure? Competition with placentals? Cognitive buffer?</w:t>
      </w:r>
    </w:p>
    <w:p w14:paraId="23F2F416" w14:textId="77777777" w:rsidR="00F32C9E" w:rsidRPr="00547227" w:rsidRDefault="00F32C9E" w:rsidP="00F32C9E">
      <w:pPr>
        <w:spacing w:line="480" w:lineRule="auto"/>
        <w:ind w:left="360"/>
        <w:rPr>
          <w:rFonts w:ascii="Arial" w:hAnsi="Arial" w:cs="Arial"/>
          <w:szCs w:val="24"/>
          <w:lang w:val="en-GB"/>
        </w:rPr>
      </w:pPr>
    </w:p>
    <w:p w14:paraId="3A8AB6E0" w14:textId="77777777" w:rsidR="00F32C9E" w:rsidRPr="00547227" w:rsidRDefault="00F32C9E" w:rsidP="00F32C9E">
      <w:pPr>
        <w:spacing w:line="480" w:lineRule="auto"/>
        <w:ind w:left="360"/>
        <w:rPr>
          <w:rFonts w:ascii="Arial" w:hAnsi="Arial" w:cs="Arial"/>
          <w:szCs w:val="24"/>
          <w:lang w:val="en-GB"/>
        </w:rPr>
      </w:pPr>
      <w:r w:rsidRPr="00547227">
        <w:rPr>
          <w:rFonts w:ascii="Arial" w:hAnsi="Arial" w:cs="Arial"/>
          <w:szCs w:val="24"/>
          <w:lang w:val="en-GB"/>
        </w:rPr>
        <w:t xml:space="preserve">An additional </w:t>
      </w:r>
      <w:proofErr w:type="spellStart"/>
      <w:r w:rsidRPr="00547227">
        <w:rPr>
          <w:rFonts w:ascii="Arial" w:hAnsi="Arial" w:cs="Arial"/>
          <w:szCs w:val="24"/>
          <w:lang w:val="en-GB"/>
        </w:rPr>
        <w:t>pANCOVA</w:t>
      </w:r>
      <w:proofErr w:type="spellEnd"/>
      <w:r w:rsidRPr="00547227">
        <w:rPr>
          <w:rFonts w:ascii="Arial" w:hAnsi="Arial" w:cs="Arial"/>
          <w:szCs w:val="24"/>
          <w:lang w:val="en-GB"/>
        </w:rPr>
        <w:t xml:space="preserve"> showed that a model including ‘Origin’ as an interaction term was significantly better than a model including </w:t>
      </w:r>
      <w:proofErr w:type="spellStart"/>
      <w:r w:rsidRPr="00547227">
        <w:rPr>
          <w:rFonts w:ascii="Arial" w:hAnsi="Arial" w:cs="Arial"/>
          <w:szCs w:val="24"/>
          <w:lang w:val="en-GB"/>
        </w:rPr>
        <w:t>maruspials</w:t>
      </w:r>
      <w:proofErr w:type="spellEnd"/>
      <w:r w:rsidRPr="00547227">
        <w:rPr>
          <w:rFonts w:ascii="Arial" w:hAnsi="Arial" w:cs="Arial"/>
          <w:szCs w:val="24"/>
          <w:lang w:val="en-GB"/>
        </w:rPr>
        <w:t xml:space="preserve"> from all origins (F=5.07, P=0.0072 on 4, 2 degrees of freedom), while variance inflation factor (VIF) was &lt;2. </w:t>
      </w:r>
      <w:commentRangeEnd w:id="4"/>
      <w:r w:rsidR="00C12B21">
        <w:rPr>
          <w:rStyle w:val="CommentReference"/>
        </w:rPr>
        <w:commentReference w:id="4"/>
      </w:r>
      <w:r w:rsidRPr="00547227">
        <w:rPr>
          <w:rFonts w:ascii="Arial" w:hAnsi="Arial" w:cs="Arial"/>
          <w:szCs w:val="24"/>
          <w:lang w:val="en-GB"/>
        </w:rPr>
        <w:br/>
      </w:r>
      <w:r w:rsidRPr="00547227">
        <w:rPr>
          <w:rFonts w:ascii="Arial" w:hAnsi="Arial" w:cs="Arial"/>
          <w:szCs w:val="24"/>
          <w:lang w:val="en-GB"/>
        </w:rPr>
        <w:br/>
        <w:t>&lt;figure 1 around here – report slopes and intercepts for the 3 origins&gt;</w:t>
      </w:r>
    </w:p>
    <w:p w14:paraId="769682C4" w14:textId="77777777" w:rsidR="00F32C9E" w:rsidRPr="006D7933" w:rsidRDefault="00F32C9E" w:rsidP="00F32C9E">
      <w:pPr>
        <w:pStyle w:val="Heading2"/>
        <w:rPr>
          <w:rFonts w:ascii="Arial" w:hAnsi="Arial" w:cs="Arial"/>
          <w:sz w:val="24"/>
          <w:szCs w:val="24"/>
          <w:lang w:val="en-GB"/>
        </w:rPr>
      </w:pPr>
      <w:r w:rsidRPr="006D7933">
        <w:rPr>
          <w:rFonts w:ascii="Arial" w:hAnsi="Arial" w:cs="Arial"/>
          <w:sz w:val="24"/>
          <w:szCs w:val="24"/>
          <w:lang w:val="en-GB"/>
        </w:rPr>
        <w:lastRenderedPageBreak/>
        <w:t>Rate shifts</w:t>
      </w:r>
    </w:p>
    <w:p w14:paraId="7CB55175" w14:textId="77777777" w:rsidR="00F32C9E" w:rsidRPr="006D7933" w:rsidRDefault="00F32C9E" w:rsidP="00F33EB3">
      <w:pPr>
        <w:spacing w:line="480" w:lineRule="auto"/>
        <w:rPr>
          <w:rFonts w:ascii="Arial" w:hAnsi="Arial" w:cs="Arial"/>
          <w:szCs w:val="24"/>
          <w:lang w:val="en-GB"/>
        </w:rPr>
      </w:pPr>
      <w:commentRangeStart w:id="5"/>
      <w:proofErr w:type="spellStart"/>
      <w:r w:rsidRPr="006D7933">
        <w:rPr>
          <w:rFonts w:ascii="Arial" w:hAnsi="Arial" w:cs="Arial"/>
          <w:szCs w:val="24"/>
          <w:lang w:val="en-GB"/>
        </w:rPr>
        <w:t>RRphylo</w:t>
      </w:r>
      <w:commentRangeEnd w:id="5"/>
      <w:proofErr w:type="spellEnd"/>
      <w:r w:rsidR="00C12B21">
        <w:rPr>
          <w:rStyle w:val="CommentReference"/>
        </w:rPr>
        <w:commentReference w:id="5"/>
      </w:r>
      <w:r w:rsidRPr="006D7933">
        <w:rPr>
          <w:rFonts w:ascii="Arial" w:hAnsi="Arial" w:cs="Arial"/>
          <w:szCs w:val="24"/>
          <w:lang w:val="en-GB"/>
        </w:rPr>
        <w:t xml:space="preserve"> report here (Figures)</w:t>
      </w:r>
    </w:p>
    <w:p w14:paraId="7B88BE14" w14:textId="6F005E70" w:rsidR="006D7933" w:rsidRPr="006D7933" w:rsidRDefault="006D7933" w:rsidP="006D7933">
      <w:pPr>
        <w:pStyle w:val="Heading2"/>
        <w:rPr>
          <w:rFonts w:ascii="Arial" w:hAnsi="Arial" w:cs="Arial"/>
          <w:sz w:val="24"/>
          <w:szCs w:val="24"/>
          <w:lang w:val="en-GB"/>
        </w:rPr>
      </w:pPr>
      <w:r w:rsidRPr="006D7933">
        <w:rPr>
          <w:rFonts w:ascii="Arial" w:hAnsi="Arial" w:cs="Arial"/>
          <w:sz w:val="24"/>
          <w:szCs w:val="24"/>
          <w:lang w:val="en-GB"/>
        </w:rPr>
        <w:t>Ancestral state estimation</w:t>
      </w:r>
    </w:p>
    <w:p w14:paraId="7C33E333" w14:textId="6DA006BF" w:rsidR="006D7933" w:rsidRPr="006D7933" w:rsidRDefault="006D7933" w:rsidP="006D7933">
      <w:pPr>
        <w:rPr>
          <w:rFonts w:ascii="Arial" w:hAnsi="Arial" w:cs="Arial"/>
          <w:szCs w:val="24"/>
          <w:lang w:val="en-GB"/>
        </w:rPr>
      </w:pPr>
    </w:p>
    <w:p w14:paraId="2F2FCAE5" w14:textId="74ABCFA2" w:rsidR="006D7933" w:rsidRPr="006D7933" w:rsidRDefault="006D7933" w:rsidP="006D7933">
      <w:pPr>
        <w:rPr>
          <w:rFonts w:ascii="Arial" w:hAnsi="Arial" w:cs="Arial"/>
          <w:szCs w:val="24"/>
          <w:lang w:val="en-GB"/>
        </w:rPr>
      </w:pPr>
      <w:r w:rsidRPr="006D7933">
        <w:rPr>
          <w:rFonts w:ascii="Arial" w:hAnsi="Arial" w:cs="Arial"/>
          <w:szCs w:val="24"/>
          <w:lang w:val="en-GB"/>
        </w:rPr>
        <w:t>Report ANC here</w:t>
      </w:r>
    </w:p>
    <w:p w14:paraId="5302F03C" w14:textId="77777777" w:rsidR="00F32C9E" w:rsidRPr="00547227" w:rsidRDefault="00F32C9E" w:rsidP="00F33EB3">
      <w:pPr>
        <w:spacing w:line="480" w:lineRule="auto"/>
        <w:rPr>
          <w:rFonts w:ascii="Arial" w:hAnsi="Arial" w:cs="Arial"/>
          <w:szCs w:val="24"/>
          <w:lang w:val="en-GB"/>
        </w:rPr>
      </w:pPr>
    </w:p>
    <w:p w14:paraId="32C71C04" w14:textId="77777777" w:rsidR="00F32C9E" w:rsidRPr="00547227" w:rsidRDefault="00F32C9E" w:rsidP="00F33EB3">
      <w:pPr>
        <w:spacing w:line="480" w:lineRule="auto"/>
        <w:rPr>
          <w:rFonts w:ascii="Arial" w:hAnsi="Arial" w:cs="Arial"/>
          <w:szCs w:val="24"/>
          <w:lang w:val="en-GB"/>
        </w:rPr>
      </w:pPr>
    </w:p>
    <w:p w14:paraId="1B8AA6B6" w14:textId="77777777" w:rsidR="00F32C9E" w:rsidRPr="00547227" w:rsidRDefault="00F32C9E" w:rsidP="00F33EB3">
      <w:pPr>
        <w:spacing w:line="480" w:lineRule="auto"/>
        <w:rPr>
          <w:rFonts w:ascii="Arial" w:hAnsi="Arial" w:cs="Arial"/>
          <w:szCs w:val="24"/>
          <w:lang w:val="en-GB"/>
        </w:rPr>
      </w:pPr>
    </w:p>
    <w:p w14:paraId="312A651E" w14:textId="0BB16E62" w:rsidR="00552D5F" w:rsidRDefault="00552D5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Discussion</w:t>
      </w:r>
    </w:p>
    <w:p w14:paraId="30E44F0A" w14:textId="41B8F744" w:rsidR="007C0A7E" w:rsidRDefault="007C0A7E" w:rsidP="007C0A7E">
      <w:pPr>
        <w:rPr>
          <w:lang w:val="en-GB"/>
        </w:rPr>
      </w:pPr>
    </w:p>
    <w:p w14:paraId="0BB5D1F5" w14:textId="6A642413" w:rsidR="007C0A7E" w:rsidRDefault="007C0A7E" w:rsidP="007C0A7E">
      <w:pPr>
        <w:spacing w:line="480" w:lineRule="auto"/>
        <w:jc w:val="both"/>
        <w:rPr>
          <w:rFonts w:ascii="Arial" w:hAnsi="Arial" w:cs="Arial"/>
          <w:noProof/>
          <w:color w:val="C45911" w:themeColor="accent2" w:themeShade="BF"/>
          <w:szCs w:val="24"/>
          <w:lang w:val="en-GB"/>
        </w:rPr>
      </w:pPr>
      <w:r w:rsidRPr="007F2C83">
        <w:rPr>
          <w:rFonts w:ascii="Arial" w:hAnsi="Arial" w:cs="Arial"/>
          <w:noProof/>
          <w:szCs w:val="24"/>
          <w:lang w:val="en-GB"/>
        </w:rPr>
        <w:t xml:space="preserve">In this comprehensive study of brain size evolution, we find an intriguing lack of selection-related brain size correlates across the radiation of marsupial mammals. However, our use of RRphylo/SURFACE suggests that this very common issue in brain size evolution studies may arise because there is no </w:t>
      </w:r>
      <w:r w:rsidR="007F2C83" w:rsidRPr="007F2C83">
        <w:rPr>
          <w:rFonts w:ascii="Arial" w:hAnsi="Arial" w:cs="Arial"/>
          <w:noProof/>
          <w:szCs w:val="24"/>
          <w:lang w:val="en-GB"/>
        </w:rPr>
        <w:t xml:space="preserve">one </w:t>
      </w:r>
      <w:r w:rsidRPr="007F2C83">
        <w:rPr>
          <w:rFonts w:ascii="Arial" w:hAnsi="Arial" w:cs="Arial"/>
          <w:noProof/>
          <w:szCs w:val="24"/>
          <w:lang w:val="en-GB"/>
        </w:rPr>
        <w:t>single correlate of brain size. Rather, increases in brain size seem to be associated with different factors in different radiations, which appears to make it all so noisy that an overarching signal is lost</w:t>
      </w:r>
      <w:r w:rsidR="007F2C83">
        <w:rPr>
          <w:rFonts w:ascii="Arial" w:hAnsi="Arial" w:cs="Arial"/>
          <w:noProof/>
          <w:szCs w:val="24"/>
          <w:lang w:val="en-GB"/>
        </w:rPr>
        <w:t xml:space="preserve"> </w:t>
      </w:r>
      <w:r w:rsidR="007F2C83">
        <w:rPr>
          <w:rFonts w:ascii="Arial" w:hAnsi="Arial" w:cs="Arial"/>
          <w:noProof/>
          <w:szCs w:val="24"/>
          <w:lang w:val="en-GB"/>
        </w:rPr>
        <w:fldChar w:fldCharType="begin"/>
      </w:r>
      <w:r w:rsidR="007F2C83">
        <w:rPr>
          <w:rFonts w:ascii="Arial" w:hAnsi="Arial" w:cs="Arial"/>
          <w:noProof/>
          <w:szCs w:val="24"/>
          <w:lang w:val="en-GB"/>
        </w:rPr>
        <w:instrText xml:space="preserve"> ADDIN EN.CITE &lt;EndNote&gt;&lt;Cite&gt;&lt;Author&gt;Smaers&lt;/Author&gt;&lt;Year&gt;2012&lt;/Year&gt;&lt;RecNum&gt;53&lt;/RecNum&gt;&lt;DisplayText&gt;(Smaers, Dechmann, Goswami, Soligo, &amp;amp; Safi, 2012)&lt;/DisplayText&gt;&lt;record&gt;&lt;rec-number&gt;53&lt;/rec-number&gt;&lt;foreign-keys&gt;&lt;key app="EN" db-id="a9aw0atab92x0ledv2kxwsvmdfttad9p2fez" timestamp="1564364862" guid="5abbb43b-8e33-4bd2-86d0-8059f9b529ba"&gt;53&lt;/key&gt;&lt;/foreign-keys&gt;&lt;ref-type name="Journal Article"&gt;17&lt;/ref-type&gt;&lt;contributors&gt;&lt;authors&gt;&lt;author&gt;Smaers, J. B.&lt;/author&gt;&lt;author&gt;Dechmann, D. K.&lt;/author&gt;&lt;author&gt;Goswami, A.&lt;/author&gt;&lt;author&gt;Soligo, C.&lt;/author&gt;&lt;author&gt;Safi, K.&lt;/author&gt;&lt;/authors&gt;&lt;/contributors&gt;&lt;auth-address&gt;Department of Anthropology, University College London, London WC1H 0BW, United Kingdom.&lt;/auth-address&gt;&lt;titles&gt;&lt;title&gt;Comparative analyses of evolutionary rates reveal different pathways to encephalization in bats, carnivorans, and primates&lt;/title&gt;&lt;secondary-title&gt;Proc Natl Acad Sci U S A&lt;/secondary-title&gt;&lt;/titles&gt;&lt;pages&gt;18006-11&lt;/pages&gt;&lt;volume&gt;109&lt;/volume&gt;&lt;number&gt;44&lt;/number&gt;&lt;edition&gt;2012/10/17&lt;/edition&gt;&lt;keywords&gt;&lt;keyword&gt;Animals&lt;/keyword&gt;&lt;keyword&gt;*Biological Evolution&lt;/keyword&gt;&lt;keyword&gt;Brain/*physiology&lt;/keyword&gt;&lt;keyword&gt;Carnivora/*physiology&lt;/keyword&gt;&lt;keyword&gt;Chiroptera/*physiology&lt;/keyword&gt;&lt;keyword&gt;Locomotion&lt;/keyword&gt;&lt;keyword&gt;Phylogeny&lt;/keyword&gt;&lt;keyword&gt;Primates/*physiology&lt;/keyword&gt;&lt;/keywords&gt;&lt;dates&gt;&lt;year&gt;2012&lt;/year&gt;&lt;pub-dates&gt;&lt;date&gt;Oct 30&lt;/date&gt;&lt;/pub-dates&gt;&lt;/dates&gt;&lt;isbn&gt;1091-6490 (Electronic)&amp;#xD;0027-8424 (Linking)&lt;/isbn&gt;&lt;accession-num&gt;23071335&lt;/accession-num&gt;&lt;urls&gt;&lt;related-urls&gt;&lt;url&gt;https://www.ncbi.nlm.nih.gov/pubmed/23071335&lt;/url&gt;&lt;/related-urls&gt;&lt;/urls&gt;&lt;custom2&gt;PMC3497830&lt;/custom2&gt;&lt;electronic-resource-num&gt;10.1073/pnas.1212181109&lt;/electronic-resource-num&gt;&lt;/record&gt;&lt;/Cite&gt;&lt;/EndNote&gt;</w:instrText>
      </w:r>
      <w:r w:rsidR="007F2C83">
        <w:rPr>
          <w:rFonts w:ascii="Arial" w:hAnsi="Arial" w:cs="Arial"/>
          <w:noProof/>
          <w:szCs w:val="24"/>
          <w:lang w:val="en-GB"/>
        </w:rPr>
        <w:fldChar w:fldCharType="separate"/>
      </w:r>
      <w:r w:rsidR="007F2C83">
        <w:rPr>
          <w:rFonts w:ascii="Arial" w:hAnsi="Arial" w:cs="Arial"/>
          <w:noProof/>
          <w:szCs w:val="24"/>
          <w:lang w:val="en-GB"/>
        </w:rPr>
        <w:t>(Smaers, Dechmann, Goswami, Soligo, &amp; Safi, 2012)</w:t>
      </w:r>
      <w:r w:rsidR="007F2C83">
        <w:rPr>
          <w:rFonts w:ascii="Arial" w:hAnsi="Arial" w:cs="Arial"/>
          <w:noProof/>
          <w:szCs w:val="24"/>
          <w:lang w:val="en-GB"/>
        </w:rPr>
        <w:fldChar w:fldCharType="end"/>
      </w:r>
      <w:r w:rsidRPr="007F2C83">
        <w:rPr>
          <w:rFonts w:ascii="Arial" w:hAnsi="Arial" w:cs="Arial"/>
          <w:noProof/>
          <w:szCs w:val="24"/>
          <w:lang w:val="en-GB"/>
        </w:rPr>
        <w:t>.</w:t>
      </w:r>
    </w:p>
    <w:p w14:paraId="509A5B5E" w14:textId="10E3ADC5" w:rsidR="007F2C83" w:rsidRDefault="007C0A7E" w:rsidP="007C0A7E">
      <w:pPr>
        <w:spacing w:line="480" w:lineRule="auto"/>
        <w:jc w:val="both"/>
        <w:rPr>
          <w:rFonts w:ascii="Arial" w:hAnsi="Arial" w:cs="Arial"/>
          <w:noProof/>
          <w:color w:val="C45911" w:themeColor="accent2" w:themeShade="BF"/>
          <w:szCs w:val="24"/>
          <w:lang w:val="en-GB"/>
        </w:rPr>
      </w:pPr>
      <w:r>
        <w:rPr>
          <w:rFonts w:ascii="Arial" w:hAnsi="Arial" w:cs="Arial"/>
          <w:noProof/>
          <w:color w:val="C45911" w:themeColor="accent2" w:themeShade="BF"/>
          <w:szCs w:val="24"/>
          <w:lang w:val="en-GB"/>
        </w:rPr>
        <w:tab/>
      </w:r>
      <w:r w:rsidR="007F2C83" w:rsidRPr="00450CF7">
        <w:rPr>
          <w:rFonts w:ascii="Arial" w:hAnsi="Arial" w:cs="Arial"/>
          <w:noProof/>
          <w:szCs w:val="24"/>
          <w:lang w:val="en-GB"/>
        </w:rPr>
        <w:t xml:space="preserve">Our models included the most comprehensive dataset of marsupials to date, including species from all geographic </w:t>
      </w:r>
      <w:r w:rsidR="00450CF7" w:rsidRPr="00450CF7">
        <w:rPr>
          <w:rFonts w:ascii="Arial" w:hAnsi="Arial" w:cs="Arial"/>
          <w:noProof/>
          <w:szCs w:val="24"/>
          <w:lang w:val="en-GB"/>
        </w:rPr>
        <w:t xml:space="preserve">regions, along with updated body mass and trait data. </w:t>
      </w:r>
      <w:r w:rsidR="00450CF7">
        <w:rPr>
          <w:rFonts w:ascii="Arial" w:hAnsi="Arial" w:cs="Arial"/>
          <w:noProof/>
          <w:szCs w:val="24"/>
          <w:lang w:val="en-GB"/>
        </w:rPr>
        <w:t>In order to tackle uncertainty due to missing data we u</w:t>
      </w:r>
      <w:r w:rsidR="00450CF7" w:rsidRPr="00450CF7">
        <w:rPr>
          <w:rFonts w:ascii="Arial" w:hAnsi="Arial" w:cs="Arial"/>
          <w:noProof/>
          <w:szCs w:val="24"/>
          <w:lang w:val="en-GB"/>
        </w:rPr>
        <w:t xml:space="preserve">sed phylogenetic imputations and </w:t>
      </w:r>
      <w:r w:rsidR="00450CF7" w:rsidRPr="00450CF7">
        <w:rPr>
          <w:rFonts w:ascii="Arial" w:hAnsi="Arial" w:cs="Arial"/>
          <w:szCs w:val="24"/>
          <w:lang w:val="en-GB"/>
        </w:rPr>
        <w:t xml:space="preserve">Bayesian comparative analysis method – </w:t>
      </w:r>
      <w:proofErr w:type="spellStart"/>
      <w:r w:rsidR="00450CF7" w:rsidRPr="00450CF7">
        <w:rPr>
          <w:rFonts w:ascii="Arial" w:hAnsi="Arial" w:cs="Arial"/>
          <w:szCs w:val="24"/>
          <w:lang w:val="en-GB"/>
        </w:rPr>
        <w:t>MCMCglmm</w:t>
      </w:r>
      <w:proofErr w:type="spellEnd"/>
      <w:r w:rsidR="00450CF7">
        <w:rPr>
          <w:rFonts w:ascii="Arial" w:hAnsi="Arial" w:cs="Arial"/>
          <w:noProof/>
          <w:szCs w:val="24"/>
          <w:lang w:val="en-GB"/>
        </w:rPr>
        <w:t>, which allowed us to run the analysis on several imputed datasets.</w:t>
      </w:r>
    </w:p>
    <w:p w14:paraId="251FB5E2" w14:textId="78F64A7E" w:rsidR="00E050F7" w:rsidRDefault="007C0A7E" w:rsidP="00E050F7">
      <w:pPr>
        <w:spacing w:line="480" w:lineRule="auto"/>
        <w:jc w:val="both"/>
        <w:rPr>
          <w:rFonts w:ascii="Arial" w:hAnsi="Arial" w:cs="Arial"/>
          <w:noProof/>
          <w:szCs w:val="24"/>
          <w:lang w:val="en-GB"/>
        </w:rPr>
      </w:pPr>
      <w:r w:rsidRPr="00450CF7">
        <w:rPr>
          <w:rFonts w:ascii="Arial" w:hAnsi="Arial" w:cs="Arial"/>
          <w:noProof/>
          <w:szCs w:val="24"/>
          <w:lang w:val="en-GB"/>
        </w:rPr>
        <w:t>Nevertheless</w:t>
      </w:r>
      <w:r w:rsidR="00450CF7" w:rsidRPr="00450CF7">
        <w:rPr>
          <w:rFonts w:ascii="Arial" w:hAnsi="Arial" w:cs="Arial"/>
          <w:noProof/>
          <w:szCs w:val="24"/>
          <w:lang w:val="en-GB"/>
        </w:rPr>
        <w:t>, the</w:t>
      </w:r>
      <w:r w:rsidR="00450CF7">
        <w:rPr>
          <w:rFonts w:ascii="Arial" w:hAnsi="Arial" w:cs="Arial"/>
          <w:noProof/>
          <w:szCs w:val="24"/>
          <w:lang w:val="en-GB"/>
        </w:rPr>
        <w:t>se new and more rigorous analys</w:t>
      </w:r>
      <w:r w:rsidR="00BD5310">
        <w:rPr>
          <w:rFonts w:ascii="Arial" w:hAnsi="Arial" w:cs="Arial"/>
          <w:noProof/>
          <w:szCs w:val="24"/>
          <w:lang w:val="en-GB"/>
        </w:rPr>
        <w:t>e</w:t>
      </w:r>
      <w:r w:rsidR="00450CF7">
        <w:rPr>
          <w:rFonts w:ascii="Arial" w:hAnsi="Arial" w:cs="Arial"/>
          <w:noProof/>
          <w:szCs w:val="24"/>
          <w:lang w:val="en-GB"/>
        </w:rPr>
        <w:t xml:space="preserve">s confirmed previous findings, namely, that the only major determinant of brain size evolution in marsupials is their developmental mode, and more specifically litter size is inversely related to relative </w:t>
      </w:r>
      <w:r w:rsidR="00450CF7">
        <w:rPr>
          <w:rFonts w:ascii="Arial" w:hAnsi="Arial" w:cs="Arial"/>
          <w:noProof/>
          <w:szCs w:val="24"/>
          <w:lang w:val="en-GB"/>
        </w:rPr>
        <w:lastRenderedPageBreak/>
        <w:t xml:space="preserve">brain size </w:t>
      </w:r>
      <w:r w:rsidR="00450CF7">
        <w:rPr>
          <w:rFonts w:ascii="Arial" w:hAnsi="Arial" w:cs="Arial"/>
          <w:noProof/>
          <w:szCs w:val="24"/>
          <w:lang w:val="en-GB"/>
        </w:rPr>
        <w:fldChar w:fldCharType="begin"/>
      </w:r>
      <w:r w:rsidR="00450CF7">
        <w:rPr>
          <w:rFonts w:ascii="Arial" w:hAnsi="Arial" w:cs="Arial"/>
          <w:noProof/>
          <w:szCs w:val="24"/>
          <w:lang w:val="en-GB"/>
        </w:rPr>
        <w:instrText xml:space="preserve"> ADDIN EN.CITE &lt;EndNote&gt;&lt;Cite&gt;&lt;Author&gt;Weisbecker&lt;/Author&gt;&lt;Year&gt;2015&lt;/Year&gt;&lt;RecNum&gt;122&lt;/RecNum&gt;&lt;DisplayText&gt;(V. Weisbecker et al., 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50CF7">
        <w:rPr>
          <w:rFonts w:ascii="Arial" w:hAnsi="Arial" w:cs="Arial"/>
          <w:noProof/>
          <w:szCs w:val="24"/>
          <w:lang w:val="en-GB"/>
        </w:rPr>
        <w:fldChar w:fldCharType="separate"/>
      </w:r>
      <w:r w:rsidR="00450CF7">
        <w:rPr>
          <w:rFonts w:ascii="Arial" w:hAnsi="Arial" w:cs="Arial"/>
          <w:noProof/>
          <w:szCs w:val="24"/>
          <w:lang w:val="en-GB"/>
        </w:rPr>
        <w:t>(V. Weisbecker et al., 2015)</w:t>
      </w:r>
      <w:r w:rsidR="00450CF7">
        <w:rPr>
          <w:rFonts w:ascii="Arial" w:hAnsi="Arial" w:cs="Arial"/>
          <w:noProof/>
          <w:szCs w:val="24"/>
          <w:lang w:val="en-GB"/>
        </w:rPr>
        <w:fldChar w:fldCharType="end"/>
      </w:r>
      <w:r w:rsidR="00450CF7">
        <w:rPr>
          <w:rFonts w:ascii="Arial" w:hAnsi="Arial" w:cs="Arial"/>
          <w:noProof/>
          <w:szCs w:val="24"/>
          <w:lang w:val="en-GB"/>
        </w:rPr>
        <w:t>. Additionally, we were able to confirm that marsupials from New Guinea do have the largest brains among marsupials,</w:t>
      </w:r>
      <w:r w:rsidR="00F40083">
        <w:rPr>
          <w:rFonts w:ascii="Arial" w:hAnsi="Arial" w:cs="Arial"/>
          <w:noProof/>
          <w:szCs w:val="24"/>
          <w:lang w:val="en-GB"/>
        </w:rPr>
        <w:t xml:space="preserve"> and</w:t>
      </w:r>
      <w:r w:rsidR="00450CF7">
        <w:rPr>
          <w:rFonts w:ascii="Arial" w:hAnsi="Arial" w:cs="Arial"/>
          <w:noProof/>
          <w:szCs w:val="24"/>
          <w:lang w:val="en-GB"/>
        </w:rPr>
        <w:t xml:space="preserve"> this relationship is dependent upon body size</w:t>
      </w:r>
      <w:r w:rsidR="00AC7A3C">
        <w:rPr>
          <w:rFonts w:ascii="Arial" w:hAnsi="Arial" w:cs="Arial"/>
          <w:noProof/>
          <w:szCs w:val="24"/>
          <w:lang w:val="en-GB"/>
        </w:rPr>
        <w:t xml:space="preserve"> – the largest bodied species from both localities do not differ in brain size</w:t>
      </w:r>
      <w:r w:rsidR="00450CF7">
        <w:rPr>
          <w:rFonts w:ascii="Arial" w:hAnsi="Arial" w:cs="Arial"/>
          <w:noProof/>
          <w:szCs w:val="24"/>
          <w:lang w:val="en-GB"/>
        </w:rPr>
        <w:t>.</w:t>
      </w:r>
      <w:r w:rsidR="00E050F7">
        <w:rPr>
          <w:rFonts w:ascii="Arial" w:hAnsi="Arial" w:cs="Arial"/>
          <w:noProof/>
          <w:szCs w:val="24"/>
          <w:lang w:val="en-GB"/>
        </w:rPr>
        <w:t xml:space="preserve"> Similar to previous studies </w:t>
      </w:r>
      <w:r w:rsidR="00E050F7">
        <w:rPr>
          <w:rFonts w:ascii="Arial" w:hAnsi="Arial" w:cs="Arial"/>
          <w:noProof/>
          <w:szCs w:val="24"/>
          <w:lang w:val="en-GB"/>
        </w:rPr>
        <w:fldChar w:fldCharType="begin">
          <w:fldData xml:space="preserve">PEVuZE5vdGU+PENpdGU+PEF1dGhvcj5Jd2FuaXVrPC9BdXRob3I+PFllYXI+MjAwMTwvWWVhcj48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</w:fldData>
        </w:fldChar>
      </w:r>
      <w:r w:rsidR="00E050F7">
        <w:rPr>
          <w:rFonts w:ascii="Arial" w:hAnsi="Arial" w:cs="Arial"/>
          <w:noProof/>
          <w:szCs w:val="24"/>
          <w:lang w:val="en-GB"/>
        </w:rPr>
        <w:instrText xml:space="preserve"> ADDIN EN.CITE </w:instrText>
      </w:r>
      <w:r w:rsidR="00E050F7">
        <w:rPr>
          <w:rFonts w:ascii="Arial" w:hAnsi="Arial" w:cs="Arial"/>
          <w:noProof/>
          <w:szCs w:val="24"/>
          <w:lang w:val="en-GB"/>
        </w:rPr>
        <w:fldChar w:fldCharType="begin">
          <w:fldData xml:space="preserve">PEVuZE5vdGU+PENpdGU+PEF1dGhvcj5Jd2FuaXVrPC9BdXRob3I+PFllYXI+MjAwMTwvWWVhcj48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</w:fldData>
        </w:fldChar>
      </w:r>
      <w:r w:rsidR="00E050F7">
        <w:rPr>
          <w:rFonts w:ascii="Arial" w:hAnsi="Arial" w:cs="Arial"/>
          <w:noProof/>
          <w:szCs w:val="24"/>
          <w:lang w:val="en-GB"/>
        </w:rPr>
        <w:instrText xml:space="preserve"> ADDIN EN.CITE.DATA </w:instrText>
      </w:r>
      <w:r w:rsidR="00E050F7">
        <w:rPr>
          <w:rFonts w:ascii="Arial" w:hAnsi="Arial" w:cs="Arial"/>
          <w:noProof/>
          <w:szCs w:val="24"/>
          <w:lang w:val="en-GB"/>
        </w:rPr>
      </w:r>
      <w:r w:rsidR="00E050F7">
        <w:rPr>
          <w:rFonts w:ascii="Arial" w:hAnsi="Arial" w:cs="Arial"/>
          <w:noProof/>
          <w:szCs w:val="24"/>
          <w:lang w:val="en-GB"/>
        </w:rPr>
        <w:fldChar w:fldCharType="end"/>
      </w:r>
      <w:r w:rsidR="00E050F7">
        <w:rPr>
          <w:rFonts w:ascii="Arial" w:hAnsi="Arial" w:cs="Arial"/>
          <w:noProof/>
          <w:szCs w:val="24"/>
          <w:lang w:val="en-GB"/>
        </w:rPr>
        <w:fldChar w:fldCharType="separate"/>
      </w:r>
      <w:r w:rsidR="00E050F7">
        <w:rPr>
          <w:rFonts w:ascii="Arial" w:hAnsi="Arial" w:cs="Arial"/>
          <w:noProof/>
          <w:szCs w:val="24"/>
          <w:lang w:val="en-GB"/>
        </w:rPr>
        <w:t>(Byers, 1999; Iwaniuk, Nelson, &amp; Pellis, 2001)</w:t>
      </w:r>
      <w:r w:rsidR="00E050F7">
        <w:rPr>
          <w:rFonts w:ascii="Arial" w:hAnsi="Arial" w:cs="Arial"/>
          <w:noProof/>
          <w:szCs w:val="24"/>
          <w:lang w:val="en-GB"/>
        </w:rPr>
        <w:fldChar w:fldCharType="end"/>
      </w:r>
      <w:r w:rsidR="00E050F7">
        <w:rPr>
          <w:rFonts w:ascii="Arial" w:hAnsi="Arial" w:cs="Arial"/>
          <w:noProof/>
          <w:szCs w:val="24"/>
          <w:lang w:val="en-GB"/>
        </w:rPr>
        <w:t>, we did not find any clear-cut evidence that play behaviour and its complexity is related to brain size.</w:t>
      </w:r>
    </w:p>
    <w:p w14:paraId="71FD29A8" w14:textId="120FC770" w:rsidR="00450CF7" w:rsidRDefault="00450CF7" w:rsidP="007C0A7E">
      <w:pPr>
        <w:spacing w:line="480" w:lineRule="auto"/>
        <w:jc w:val="both"/>
        <w:rPr>
          <w:rFonts w:ascii="Arial" w:hAnsi="Arial" w:cs="Arial"/>
          <w:noProof/>
          <w:szCs w:val="24"/>
          <w:lang w:val="en-GB"/>
        </w:rPr>
      </w:pPr>
      <w:r>
        <w:rPr>
          <w:rFonts w:ascii="Arial" w:hAnsi="Arial" w:cs="Arial"/>
          <w:noProof/>
          <w:szCs w:val="24"/>
          <w:lang w:val="en-GB"/>
        </w:rPr>
        <w:t xml:space="preserve">Apart from confirming previous findings, we were able to analyse the relationship between species’ vulnerability and brain size, showing for the first time that </w:t>
      </w:r>
      <w:r w:rsidR="00E050F7">
        <w:rPr>
          <w:rFonts w:ascii="Arial" w:hAnsi="Arial" w:cs="Arial"/>
          <w:noProof/>
          <w:szCs w:val="24"/>
          <w:lang w:val="en-GB"/>
        </w:rPr>
        <w:t xml:space="preserve">larger brained marsupials are more vulnerable to extinction. This effect, again, was dependent on body size (I need to graph this too) </w:t>
      </w:r>
      <w:r w:rsidR="00E050F7">
        <w:rPr>
          <w:rFonts w:ascii="Arial" w:hAnsi="Arial" w:cs="Arial"/>
          <w:noProof/>
          <w:szCs w:val="24"/>
          <w:lang w:val="en-GB"/>
        </w:rPr>
        <w:fldChar w:fldCharType="begin">
          <w:fldData xml:space="preserve">PEVuZE5vdGU+PENpdGU+PEF1dGhvcj5BYmVsc29uPC9BdXRob3I+PFllYXI+MjAxNjwvWWVhcj48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==
</w:fldData>
        </w:fldChar>
      </w:r>
      <w:r w:rsidR="00E050F7">
        <w:rPr>
          <w:rFonts w:ascii="Arial" w:hAnsi="Arial" w:cs="Arial"/>
          <w:noProof/>
          <w:szCs w:val="24"/>
          <w:lang w:val="en-GB"/>
        </w:rPr>
        <w:instrText xml:space="preserve"> ADDIN EN.CITE </w:instrText>
      </w:r>
      <w:r w:rsidR="00E050F7">
        <w:rPr>
          <w:rFonts w:ascii="Arial" w:hAnsi="Arial" w:cs="Arial"/>
          <w:noProof/>
          <w:szCs w:val="24"/>
          <w:lang w:val="en-GB"/>
        </w:rPr>
        <w:fldChar w:fldCharType="begin">
          <w:fldData xml:space="preserve">PEVuZE5vdGU+PENpdGU+PEF1dGhvcj5BYmVsc29uPC9BdXRob3I+PFllYXI+MjAxNjwvWWVhcj48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==
</w:fldData>
        </w:fldChar>
      </w:r>
      <w:r w:rsidR="00E050F7">
        <w:rPr>
          <w:rFonts w:ascii="Arial" w:hAnsi="Arial" w:cs="Arial"/>
          <w:noProof/>
          <w:szCs w:val="24"/>
          <w:lang w:val="en-GB"/>
        </w:rPr>
        <w:instrText xml:space="preserve"> ADDIN EN.CITE.DATA </w:instrText>
      </w:r>
      <w:r w:rsidR="00E050F7">
        <w:rPr>
          <w:rFonts w:ascii="Arial" w:hAnsi="Arial" w:cs="Arial"/>
          <w:noProof/>
          <w:szCs w:val="24"/>
          <w:lang w:val="en-GB"/>
        </w:rPr>
      </w:r>
      <w:r w:rsidR="00E050F7">
        <w:rPr>
          <w:rFonts w:ascii="Arial" w:hAnsi="Arial" w:cs="Arial"/>
          <w:noProof/>
          <w:szCs w:val="24"/>
          <w:lang w:val="en-GB"/>
        </w:rPr>
        <w:fldChar w:fldCharType="end"/>
      </w:r>
      <w:r w:rsidR="00E050F7">
        <w:rPr>
          <w:rFonts w:ascii="Arial" w:hAnsi="Arial" w:cs="Arial"/>
          <w:noProof/>
          <w:szCs w:val="24"/>
          <w:lang w:val="en-GB"/>
        </w:rPr>
        <w:fldChar w:fldCharType="separate"/>
      </w:r>
      <w:r w:rsidR="00E050F7">
        <w:rPr>
          <w:rFonts w:ascii="Arial" w:hAnsi="Arial" w:cs="Arial"/>
          <w:noProof/>
          <w:szCs w:val="24"/>
          <w:lang w:val="en-GB"/>
        </w:rPr>
        <w:t>(Abelson, 2016; Gonzalez-Voyer, Gonzalez-Suarez, Vila, &amp; Revilla, 2016)</w:t>
      </w:r>
      <w:r w:rsidR="00E050F7">
        <w:rPr>
          <w:rFonts w:ascii="Arial" w:hAnsi="Arial" w:cs="Arial"/>
          <w:noProof/>
          <w:szCs w:val="24"/>
          <w:lang w:val="en-GB"/>
        </w:rPr>
        <w:fldChar w:fldCharType="end"/>
      </w:r>
    </w:p>
    <w:p w14:paraId="62D7A6B3" w14:textId="6A35C16D" w:rsidR="005036CF" w:rsidRDefault="005036CF" w:rsidP="007C0A7E">
      <w:pPr>
        <w:spacing w:line="480" w:lineRule="auto"/>
        <w:jc w:val="both"/>
        <w:rPr>
          <w:rFonts w:ascii="Arial" w:hAnsi="Arial" w:cs="Arial"/>
          <w:noProof/>
          <w:color w:val="C45911" w:themeColor="accent2" w:themeShade="BF"/>
          <w:szCs w:val="24"/>
          <w:lang w:val="en-GB"/>
        </w:rPr>
      </w:pPr>
      <w:r>
        <w:rPr>
          <w:rFonts w:ascii="Arial" w:hAnsi="Arial" w:cs="Arial"/>
          <w:noProof/>
          <w:color w:val="C45911" w:themeColor="accent2" w:themeShade="BF"/>
          <w:szCs w:val="24"/>
          <w:lang w:val="en-GB"/>
        </w:rPr>
        <w:t>Why in marsupials</w:t>
      </w:r>
    </w:p>
    <w:p w14:paraId="38B3D47B" w14:textId="7A831B3A" w:rsidR="005036CF" w:rsidRDefault="005036CF" w:rsidP="007C0A7E">
      <w:pPr>
        <w:spacing w:line="480" w:lineRule="auto"/>
        <w:jc w:val="both"/>
        <w:rPr>
          <w:rFonts w:ascii="Arial" w:hAnsi="Arial" w:cs="Arial"/>
          <w:noProof/>
          <w:color w:val="C45911" w:themeColor="accent2" w:themeShade="BF"/>
          <w:szCs w:val="24"/>
          <w:lang w:val="en-GB"/>
        </w:rPr>
      </w:pPr>
      <w:r>
        <w:rPr>
          <w:rFonts w:ascii="Arial" w:hAnsi="Arial" w:cs="Arial"/>
          <w:noProof/>
          <w:color w:val="C45911" w:themeColor="accent2" w:themeShade="BF"/>
          <w:szCs w:val="24"/>
          <w:lang w:val="en-GB"/>
        </w:rPr>
        <w:t>Seasonality/predation cognitive buffer -&gt; BM/RRphylo – in NG</w:t>
      </w:r>
    </w:p>
    <w:p w14:paraId="0F004110" w14:textId="2780DCE1" w:rsidR="005036CF" w:rsidRDefault="00162674" w:rsidP="007C0A7E">
      <w:pPr>
        <w:spacing w:line="480" w:lineRule="auto"/>
        <w:jc w:val="both"/>
        <w:rPr>
          <w:rFonts w:ascii="Arial" w:hAnsi="Arial" w:cs="Arial"/>
          <w:noProof/>
          <w:color w:val="C45911" w:themeColor="accent2" w:themeShade="BF"/>
          <w:szCs w:val="24"/>
          <w:lang w:val="en-GB"/>
        </w:rPr>
      </w:pPr>
      <w:r w:rsidRPr="00162674">
        <w:rPr>
          <w:rFonts w:ascii="Arial" w:hAnsi="Arial" w:cs="Arial"/>
          <w:noProof/>
          <w:color w:val="C45911" w:themeColor="accent2" w:themeShade="BF"/>
          <w:szCs w:val="24"/>
          <w:lang w:val="en-GB"/>
        </w:rPr>
        <w:t>The interaction we see might not actually relate to brain size, but rather to the different reproductive mode of big and small brained mammals. E.g. small mammals tend to be k strategists whose survival is ai</w:t>
      </w:r>
      <w:r>
        <w:rPr>
          <w:rFonts w:ascii="Arial" w:hAnsi="Arial" w:cs="Arial"/>
          <w:noProof/>
          <w:color w:val="C45911" w:themeColor="accent2" w:themeShade="BF"/>
          <w:szCs w:val="24"/>
          <w:lang w:val="en-GB"/>
        </w:rPr>
        <w:t>d</w:t>
      </w:r>
      <w:r w:rsidRPr="00162674">
        <w:rPr>
          <w:rFonts w:ascii="Arial" w:hAnsi="Arial" w:cs="Arial"/>
          <w:noProof/>
          <w:color w:val="C45911" w:themeColor="accent2" w:themeShade="BF"/>
          <w:szCs w:val="24"/>
          <w:lang w:val="en-GB"/>
        </w:rPr>
        <w:t>ed by their large reproductive output. This might make them less threatened but will have the side effec</w:t>
      </w:r>
      <w:bookmarkStart w:id="6" w:name="_GoBack"/>
      <w:bookmarkEnd w:id="6"/>
      <w:r w:rsidRPr="00162674">
        <w:rPr>
          <w:rFonts w:ascii="Arial" w:hAnsi="Arial" w:cs="Arial"/>
          <w:noProof/>
          <w:color w:val="C45911" w:themeColor="accent2" w:themeShade="BF"/>
          <w:szCs w:val="24"/>
          <w:lang w:val="en-GB"/>
        </w:rPr>
        <w:t>t of relatively smaller brains because larger litters are associated with smaller brain sizes.</w:t>
      </w:r>
    </w:p>
    <w:p w14:paraId="22FB8C3F" w14:textId="77777777" w:rsidR="005036CF" w:rsidRDefault="005036CF" w:rsidP="007C0A7E">
      <w:pPr>
        <w:spacing w:line="480" w:lineRule="auto"/>
        <w:jc w:val="both"/>
        <w:rPr>
          <w:rFonts w:ascii="Arial" w:hAnsi="Arial" w:cs="Arial"/>
          <w:noProof/>
          <w:color w:val="C45911" w:themeColor="accent2" w:themeShade="BF"/>
          <w:szCs w:val="24"/>
          <w:lang w:val="en-GB"/>
        </w:rPr>
      </w:pPr>
    </w:p>
    <w:p w14:paraId="6176D21F" w14:textId="77777777" w:rsidR="005036CF" w:rsidRDefault="005036CF" w:rsidP="007C0A7E">
      <w:pPr>
        <w:spacing w:line="480" w:lineRule="auto"/>
        <w:jc w:val="both"/>
        <w:rPr>
          <w:rFonts w:ascii="Arial" w:hAnsi="Arial" w:cs="Arial"/>
          <w:noProof/>
          <w:color w:val="C45911" w:themeColor="accent2" w:themeShade="BF"/>
          <w:szCs w:val="24"/>
          <w:lang w:val="en-GB"/>
        </w:rPr>
      </w:pPr>
    </w:p>
    <w:p w14:paraId="0A74B2F6" w14:textId="27401BCA" w:rsidR="007C0A7E" w:rsidRPr="005A0579" w:rsidRDefault="007C0A7E" w:rsidP="007C0A7E">
      <w:pPr>
        <w:spacing w:line="480" w:lineRule="auto"/>
        <w:jc w:val="both"/>
        <w:rPr>
          <w:rFonts w:ascii="Arial" w:hAnsi="Arial" w:cs="Arial"/>
          <w:noProof/>
          <w:color w:val="C45911" w:themeColor="accent2" w:themeShade="BF"/>
          <w:szCs w:val="24"/>
          <w:lang w:val="en-GB"/>
        </w:rPr>
      </w:pPr>
      <w:r w:rsidRPr="005A0579">
        <w:rPr>
          <w:rFonts w:ascii="Arial" w:hAnsi="Arial" w:cs="Arial"/>
          <w:noProof/>
          <w:color w:val="C45911" w:themeColor="accent2" w:themeShade="BF"/>
          <w:szCs w:val="24"/>
          <w:lang w:val="en-GB"/>
        </w:rPr>
        <w:t xml:space="preserve">reveals solid support for the two hypotheses that posit an energetic constraint on mammalian brain size, while adding the subclass of Marsupialia to the considerable number of placental clades for which no connections between social complexity and </w:t>
      </w:r>
      <w:r w:rsidRPr="005A0579">
        <w:rPr>
          <w:rFonts w:ascii="Arial" w:hAnsi="Arial" w:cs="Arial"/>
          <w:noProof/>
          <w:color w:val="C45911" w:themeColor="accent2" w:themeShade="BF"/>
          <w:szCs w:val="24"/>
          <w:lang w:val="en-GB"/>
        </w:rPr>
        <w:lastRenderedPageBreak/>
        <w:t>relative brain size are apparent [Walker et al., 2006; Healy and Rowe, 2007; Finarelli, 2009b; Shultz and Dunbar, 2010b]. Specifically, the maternal investment constraint model has far more support than the environmental interaction and social brain models. In addition, the constraint-based variables of litter size and NG origins (as well as possibly latitudinal distribution, which was close to the significance cutoff) are the only unambiguous associates of marsupial brain size. The significantly larger brains of NG marsupials in particular provide good support for the notion that low seasonality represents ‘nutrition safety’ for the brain [van Woerden et al., 2010, 2012]. It is possible that this effect is amplified by the better soils of NG, which might contribute to better food availability overall [Flannery, 1994; Ashwell, 2008]. However, this needs further research, since many NG ecosystems – particularly rainforest communities – are on fairly poor soil.</w:t>
      </w:r>
    </w:p>
    <w:p w14:paraId="3A02366C" w14:textId="77777777" w:rsidR="007C0A7E" w:rsidRDefault="007C0A7E" w:rsidP="007C0A7E">
      <w:pPr>
        <w:spacing w:line="480" w:lineRule="auto"/>
        <w:rPr>
          <w:rFonts w:ascii="Arial" w:hAnsi="Arial" w:cs="Arial"/>
          <w:noProof/>
          <w:szCs w:val="24"/>
          <w:lang w:val="en-GB"/>
        </w:rPr>
      </w:pPr>
    </w:p>
    <w:p w14:paraId="01EEA9C6" w14:textId="77777777" w:rsidR="007C0A7E" w:rsidRDefault="007C0A7E" w:rsidP="007C0A7E">
      <w:pPr>
        <w:spacing w:line="480" w:lineRule="auto"/>
        <w:rPr>
          <w:rFonts w:ascii="Arial" w:hAnsi="Arial" w:cs="Arial"/>
          <w:szCs w:val="24"/>
          <w:lang w:val="en-GB"/>
        </w:rPr>
      </w:pPr>
    </w:p>
    <w:p w14:paraId="3BF3D0EB" w14:textId="77777777" w:rsidR="007C0A7E" w:rsidRDefault="007C0A7E" w:rsidP="007C0A7E">
      <w:pPr>
        <w:spacing w:line="480" w:lineRule="auto"/>
        <w:rPr>
          <w:rFonts w:ascii="Arial" w:hAnsi="Arial" w:cs="Arial"/>
          <w:szCs w:val="24"/>
          <w:lang w:val="en-GB"/>
        </w:rPr>
      </w:pPr>
    </w:p>
    <w:p w14:paraId="6FF2D43A" w14:textId="51C49DD2" w:rsidR="007C0A7E" w:rsidRDefault="007C0A7E" w:rsidP="007C0A7E">
      <w:pPr>
        <w:rPr>
          <w:lang w:val="en-GB"/>
        </w:rPr>
      </w:pPr>
    </w:p>
    <w:p w14:paraId="7EE758BA" w14:textId="0C43D6CD" w:rsidR="007C0A7E" w:rsidRDefault="007C0A7E" w:rsidP="007C0A7E">
      <w:pPr>
        <w:rPr>
          <w:lang w:val="en-GB"/>
        </w:rPr>
      </w:pPr>
    </w:p>
    <w:p w14:paraId="21943A6F" w14:textId="4E92847F" w:rsidR="007C0A7E" w:rsidRDefault="007C0A7E" w:rsidP="007C0A7E">
      <w:pPr>
        <w:rPr>
          <w:lang w:val="en-GB"/>
        </w:rPr>
      </w:pPr>
    </w:p>
    <w:p w14:paraId="65F1E39C" w14:textId="77777777" w:rsidR="007C0A7E" w:rsidRPr="007C0A7E" w:rsidRDefault="007C0A7E" w:rsidP="007C0A7E">
      <w:pPr>
        <w:rPr>
          <w:lang w:val="en-GB"/>
        </w:rPr>
      </w:pPr>
    </w:p>
    <w:p w14:paraId="4275F0F0"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 xml:space="preserve">Discuss the framework and elaborate on advantages and some drawbacks </w:t>
      </w:r>
      <w:proofErr w:type="gramStart"/>
      <w:r w:rsidRPr="00547227">
        <w:rPr>
          <w:rFonts w:ascii="Arial" w:hAnsi="Arial" w:cs="Arial"/>
          <w:szCs w:val="24"/>
          <w:lang w:val="en-GB"/>
        </w:rPr>
        <w:t>( i.e.</w:t>
      </w:r>
      <w:proofErr w:type="gramEnd"/>
      <w:r w:rsidRPr="00547227">
        <w:rPr>
          <w:rFonts w:ascii="Arial" w:hAnsi="Arial" w:cs="Arial"/>
          <w:szCs w:val="24"/>
          <w:lang w:val="en-GB"/>
        </w:rPr>
        <w:t xml:space="preserve"> the case of a lot of missing data)</w:t>
      </w:r>
    </w:p>
    <w:p w14:paraId="41A8F424" w14:textId="77777777" w:rsidR="005D7807" w:rsidRPr="00547227" w:rsidRDefault="005D7807"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Imputation as a useful tool and extending the </w:t>
      </w:r>
      <w:proofErr w:type="spellStart"/>
      <w:r w:rsidRPr="00547227">
        <w:rPr>
          <w:rFonts w:ascii="Arial" w:hAnsi="Arial" w:cs="Arial"/>
          <w:szCs w:val="24"/>
          <w:lang w:val="en-GB"/>
        </w:rPr>
        <w:t>phylo</w:t>
      </w:r>
      <w:proofErr w:type="spellEnd"/>
      <w:r w:rsidRPr="00547227">
        <w:rPr>
          <w:rFonts w:ascii="Arial" w:hAnsi="Arial" w:cs="Arial"/>
          <w:szCs w:val="24"/>
          <w:lang w:val="en-GB"/>
        </w:rPr>
        <w:t>-part of MICE</w:t>
      </w:r>
    </w:p>
    <w:p w14:paraId="09AAD176" w14:textId="77777777"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MCMC as better (more flexible) compared to </w:t>
      </w:r>
      <w:proofErr w:type="spellStart"/>
      <w:r w:rsidRPr="00547227">
        <w:rPr>
          <w:rFonts w:ascii="Arial" w:hAnsi="Arial" w:cs="Arial"/>
          <w:szCs w:val="24"/>
          <w:lang w:val="en-GB"/>
        </w:rPr>
        <w:t>pgls</w:t>
      </w:r>
      <w:proofErr w:type="spellEnd"/>
    </w:p>
    <w:p w14:paraId="7932612C" w14:textId="77777777" w:rsidR="000878F4" w:rsidRPr="00547227" w:rsidRDefault="000878F4" w:rsidP="00F33EB3">
      <w:pPr>
        <w:pStyle w:val="ListParagraph"/>
        <w:numPr>
          <w:ilvl w:val="1"/>
          <w:numId w:val="5"/>
        </w:numPr>
        <w:spacing w:line="480" w:lineRule="auto"/>
        <w:rPr>
          <w:rFonts w:ascii="Arial" w:hAnsi="Arial" w:cs="Arial"/>
          <w:szCs w:val="24"/>
          <w:lang w:val="en-GB"/>
        </w:rPr>
      </w:pPr>
      <w:r w:rsidRPr="00547227">
        <w:rPr>
          <w:rFonts w:ascii="Arial" w:hAnsi="Arial" w:cs="Arial"/>
          <w:szCs w:val="24"/>
          <w:lang w:val="en-GB"/>
        </w:rPr>
        <w:t xml:space="preserve">Pooling </w:t>
      </w:r>
    </w:p>
    <w:p w14:paraId="1CC6D5DD"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ANC and further explorations after incorporating fossil data</w:t>
      </w:r>
    </w:p>
    <w:p w14:paraId="130742F3"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lastRenderedPageBreak/>
        <w:t>Discuss convergence and the further directions using this method in brain evolution studies (maybe shape too?)</w:t>
      </w:r>
    </w:p>
    <w:p w14:paraId="18A01894"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Red line about ECV vs brain</w:t>
      </w:r>
    </w:p>
    <w:p w14:paraId="50DBB75D" w14:textId="77777777" w:rsidR="000878F4" w:rsidRPr="00547227" w:rsidRDefault="000878F4"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Whinge about more data in B(F)MR and cog ability (play, etc)</w:t>
      </w:r>
    </w:p>
    <w:p w14:paraId="18163D36" w14:textId="77777777" w:rsidR="005D7807" w:rsidRPr="00547227" w:rsidRDefault="005D7807" w:rsidP="00F33EB3">
      <w:pPr>
        <w:pStyle w:val="ListParagraph"/>
        <w:numPr>
          <w:ilvl w:val="0"/>
          <w:numId w:val="5"/>
        </w:numPr>
        <w:spacing w:line="480" w:lineRule="auto"/>
        <w:rPr>
          <w:rFonts w:ascii="Arial" w:hAnsi="Arial" w:cs="Arial"/>
          <w:szCs w:val="24"/>
          <w:lang w:val="en-GB"/>
        </w:rPr>
      </w:pPr>
      <w:r w:rsidRPr="00547227">
        <w:rPr>
          <w:rFonts w:ascii="Arial" w:hAnsi="Arial" w:cs="Arial"/>
          <w:szCs w:val="24"/>
          <w:lang w:val="en-GB"/>
        </w:rPr>
        <w:t>Discuss all models and stress on the new ones. Discuss differences and similarities with previous attempts in the field and propose further work (maybe suggest neuronal morphology, numbers, and density</w:t>
      </w:r>
      <w:r w:rsidR="00751A10" w:rsidRPr="00547227">
        <w:rPr>
          <w:rFonts w:ascii="Arial" w:hAnsi="Arial" w:cs="Arial"/>
          <w:szCs w:val="24"/>
          <w:lang w:val="en-GB"/>
        </w:rPr>
        <w:t xml:space="preserve"> gradients</w:t>
      </w:r>
      <w:r w:rsidRPr="00547227">
        <w:rPr>
          <w:rFonts w:ascii="Arial" w:hAnsi="Arial" w:cs="Arial"/>
          <w:szCs w:val="24"/>
          <w:lang w:val="en-GB"/>
        </w:rPr>
        <w:t>?)</w:t>
      </w:r>
    </w:p>
    <w:p w14:paraId="308BB717" w14:textId="77777777" w:rsidR="00F77E04" w:rsidRPr="00C12B21" w:rsidRDefault="00F77E04" w:rsidP="00C12B21">
      <w:pPr>
        <w:spacing w:line="480" w:lineRule="auto"/>
        <w:ind w:left="360"/>
        <w:rPr>
          <w:ins w:id="7" w:author="uqvweisb_local" w:date="2019-08-29T14:15:00Z"/>
          <w:rStyle w:val="Heading1Char"/>
          <w:rFonts w:ascii="Arial" w:hAnsi="Arial" w:cs="Arial"/>
          <w:sz w:val="24"/>
          <w:szCs w:val="24"/>
          <w:lang w:val="en-GB"/>
        </w:rPr>
      </w:pPr>
    </w:p>
    <w:p w14:paraId="7AFBB5A8" w14:textId="77777777" w:rsidR="00F77E04" w:rsidRPr="00F77E04" w:rsidRDefault="00F77E04" w:rsidP="00C12B21">
      <w:pPr>
        <w:pStyle w:val="ListParagraph"/>
        <w:spacing w:line="480" w:lineRule="auto"/>
        <w:rPr>
          <w:ins w:id="8" w:author="uqvweisb_local" w:date="2019-08-29T14:15:00Z"/>
          <w:rStyle w:val="Heading1Char"/>
          <w:rFonts w:ascii="Arial" w:hAnsi="Arial" w:cs="Arial"/>
          <w:sz w:val="24"/>
          <w:szCs w:val="24"/>
          <w:lang w:val="en-GB"/>
        </w:rPr>
      </w:pPr>
      <w:ins w:id="9" w:author="uqvweisb_local" w:date="2019-08-29T14:15:00Z">
        <w:r w:rsidRPr="00F77E04">
          <w:rPr>
            <w:rStyle w:val="Heading1Char"/>
            <w:rFonts w:ascii="Arial" w:hAnsi="Arial" w:cs="Arial"/>
            <w:sz w:val="24"/>
            <w:szCs w:val="24"/>
            <w:lang w:val="en-GB"/>
          </w:rPr>
          <w:t>IN THE END WRITE SOMETHING LIKE</w:t>
        </w:r>
      </w:ins>
    </w:p>
    <w:p w14:paraId="2574F91A" w14:textId="2E104527" w:rsidR="00F77E04" w:rsidRPr="00F77E04" w:rsidRDefault="00F77E04" w:rsidP="00C12B21">
      <w:pPr>
        <w:pStyle w:val="ListParagraph"/>
        <w:spacing w:line="480" w:lineRule="auto"/>
        <w:rPr>
          <w:ins w:id="10" w:author="uqvweisb_local" w:date="2019-08-29T14:15:00Z"/>
          <w:rFonts w:ascii="Arial" w:hAnsi="Arial" w:cs="Arial"/>
          <w:szCs w:val="24"/>
          <w:lang w:val="en-GB"/>
        </w:rPr>
      </w:pPr>
      <w:ins w:id="11" w:author="uqvweisb_local" w:date="2019-08-29T14:15:00Z">
        <w:r w:rsidRPr="00F77E04">
          <w:rPr>
            <w:rStyle w:val="Heading1Char"/>
            <w:rFonts w:ascii="Arial" w:hAnsi="Arial" w:cs="Arial"/>
            <w:sz w:val="24"/>
            <w:szCs w:val="24"/>
            <w:lang w:val="en-GB"/>
          </w:rPr>
          <w:t xml:space="preserve">Despite the hugely improved sophistication of data, </w:t>
        </w:r>
      </w:ins>
      <w:r w:rsidR="008B2266" w:rsidRPr="00F77E04">
        <w:rPr>
          <w:rStyle w:val="Heading1Char"/>
          <w:rFonts w:ascii="Arial" w:hAnsi="Arial" w:cs="Arial"/>
          <w:sz w:val="24"/>
          <w:szCs w:val="24"/>
          <w:lang w:val="en-GB"/>
        </w:rPr>
        <w:t>completeness</w:t>
      </w:r>
      <w:ins w:id="12" w:author="uqvweisb_local" w:date="2019-08-29T14:15:00Z">
        <w:r w:rsidRPr="00F77E04">
          <w:rPr>
            <w:rStyle w:val="Heading1Char"/>
            <w:rFonts w:ascii="Arial" w:hAnsi="Arial" w:cs="Arial"/>
            <w:sz w:val="24"/>
            <w:szCs w:val="24"/>
            <w:lang w:val="en-GB"/>
          </w:rPr>
          <w:t xml:space="preserve"> through imputation, and modelling, the only model that explains relative brain size best is maternal constraints and specifically litter size. This could be because marsupials </w:t>
        </w:r>
        <w:proofErr w:type="gramStart"/>
        <w:r w:rsidRPr="00F77E04">
          <w:rPr>
            <w:rStyle w:val="Heading1Char"/>
            <w:rFonts w:ascii="Arial" w:hAnsi="Arial" w:cs="Arial"/>
            <w:sz w:val="24"/>
            <w:szCs w:val="24"/>
            <w:lang w:val="en-GB"/>
          </w:rPr>
          <w:t>actually can’t</w:t>
        </w:r>
        <w:proofErr w:type="gramEnd"/>
        <w:r w:rsidRPr="00F77E04">
          <w:rPr>
            <w:rStyle w:val="Heading1Char"/>
            <w:rFonts w:ascii="Arial" w:hAnsi="Arial" w:cs="Arial"/>
            <w:sz w:val="24"/>
            <w:szCs w:val="24"/>
            <w:lang w:val="en-GB"/>
          </w:rPr>
          <w:t xml:space="preserve"> change brain size for some reason, and that matches with their lower variation around the regression line compared to placentals. But also, reproductive parameters are tightly linked with a plethora of behavioural and ecological traits in the other models – for example, mating and home range </w:t>
        </w:r>
        <w:proofErr w:type="spellStart"/>
        <w:r w:rsidRPr="00F77E04">
          <w:rPr>
            <w:rStyle w:val="Heading1Char"/>
            <w:rFonts w:ascii="Arial" w:hAnsi="Arial" w:cs="Arial"/>
            <w:sz w:val="24"/>
            <w:szCs w:val="24"/>
            <w:lang w:val="en-GB"/>
          </w:rPr>
          <w:t>blabla</w:t>
        </w:r>
        <w:proofErr w:type="spellEnd"/>
        <w:r w:rsidRPr="00F77E04">
          <w:rPr>
            <w:rStyle w:val="Heading1Char"/>
            <w:rFonts w:ascii="Arial" w:hAnsi="Arial" w:cs="Arial"/>
            <w:sz w:val="24"/>
            <w:szCs w:val="24"/>
            <w:lang w:val="en-GB"/>
          </w:rPr>
          <w:t xml:space="preserve">. Marsupials with their low level of reproductive confoundment may therefore indicate that </w:t>
        </w:r>
        <w:proofErr w:type="gramStart"/>
        <w:r w:rsidRPr="00F77E04">
          <w:rPr>
            <w:rStyle w:val="Heading1Char"/>
            <w:rFonts w:ascii="Arial" w:hAnsi="Arial" w:cs="Arial"/>
            <w:sz w:val="24"/>
            <w:szCs w:val="24"/>
            <w:lang w:val="en-GB"/>
          </w:rPr>
          <w:t>a majority of</w:t>
        </w:r>
        <w:proofErr w:type="gramEnd"/>
        <w:r w:rsidRPr="00F77E04">
          <w:rPr>
            <w:rStyle w:val="Heading1Char"/>
            <w:rFonts w:ascii="Arial" w:hAnsi="Arial" w:cs="Arial"/>
            <w:sz w:val="24"/>
            <w:szCs w:val="24"/>
            <w:lang w:val="en-GB"/>
          </w:rPr>
          <w:t xml:space="preserve"> correlations found in placentals have their ultimate cause in reproductive traits. For example, LITERTURE primate social systems/group size…</w:t>
        </w:r>
      </w:ins>
    </w:p>
    <w:p w14:paraId="2836EC9A" w14:textId="77777777" w:rsidR="00F32C9E" w:rsidRPr="00547227" w:rsidRDefault="00F32C9E" w:rsidP="00F33EB3">
      <w:pPr>
        <w:pStyle w:val="Heading1"/>
        <w:spacing w:line="480" w:lineRule="auto"/>
        <w:rPr>
          <w:rFonts w:ascii="Arial" w:hAnsi="Arial" w:cs="Arial"/>
          <w:sz w:val="24"/>
          <w:szCs w:val="24"/>
          <w:lang w:val="en-GB"/>
        </w:rPr>
      </w:pPr>
    </w:p>
    <w:p w14:paraId="5E1F9B52" w14:textId="77777777" w:rsidR="00152BEF"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Materials and Methods</w:t>
      </w:r>
    </w:p>
    <w:p w14:paraId="7D968EA6" w14:textId="39D14DD4" w:rsidR="009D6717" w:rsidRPr="00547227" w:rsidRDefault="00CD6F6F" w:rsidP="00F33EB3">
      <w:pPr>
        <w:spacing w:line="480" w:lineRule="auto"/>
        <w:rPr>
          <w:rFonts w:ascii="Arial" w:hAnsi="Arial" w:cs="Arial"/>
          <w:szCs w:val="24"/>
          <w:lang w:val="en-GB"/>
        </w:rPr>
      </w:pPr>
      <w:ins w:id="13" w:author="uqvweisb_local" w:date="2019-08-29T14:29:00Z">
        <w:r>
          <w:rPr>
            <w:rFonts w:ascii="Arial" w:hAnsi="Arial" w:cs="Arial"/>
            <w:szCs w:val="24"/>
            <w:lang w:val="en-GB"/>
          </w:rPr>
          <w:t>All analyses were conducted in R. The code to replicate all analyses</w:t>
        </w:r>
      </w:ins>
      <w:ins w:id="14" w:author="uqvweisb_local" w:date="2019-08-29T14:30:00Z">
        <w:r>
          <w:rPr>
            <w:rFonts w:ascii="Arial" w:hAnsi="Arial" w:cs="Arial"/>
            <w:szCs w:val="24"/>
            <w:lang w:val="en-GB"/>
          </w:rPr>
          <w:t>, including all data,</w:t>
        </w:r>
      </w:ins>
      <w:ins w:id="15" w:author="uqvweisb_local" w:date="2019-08-29T14:29:00Z">
        <w:r>
          <w:rPr>
            <w:rFonts w:ascii="Arial" w:hAnsi="Arial" w:cs="Arial"/>
            <w:szCs w:val="24"/>
            <w:lang w:val="en-GB"/>
          </w:rPr>
          <w:t xml:space="preserve"> can be found on </w:t>
        </w:r>
      </w:ins>
      <w:r w:rsidR="008B2266">
        <w:rPr>
          <w:rFonts w:ascii="Arial" w:hAnsi="Arial" w:cs="Arial"/>
          <w:szCs w:val="24"/>
          <w:lang w:val="en-GB"/>
        </w:rPr>
        <w:t>LINK TO GITHUB.</w:t>
      </w:r>
      <w:ins w:id="16" w:author="uqvweisb_local" w:date="2019-08-29T14:29:00Z">
        <w:r>
          <w:rPr>
            <w:rFonts w:ascii="Arial" w:hAnsi="Arial" w:cs="Arial"/>
            <w:szCs w:val="24"/>
            <w:lang w:val="en-GB"/>
          </w:rPr>
          <w:t xml:space="preserve"> </w:t>
        </w:r>
      </w:ins>
      <w:r w:rsidR="00152BEF" w:rsidRPr="00547227">
        <w:rPr>
          <w:rFonts w:ascii="Arial" w:hAnsi="Arial" w:cs="Arial"/>
          <w:szCs w:val="24"/>
          <w:lang w:val="en-GB"/>
        </w:rPr>
        <w:t>Packages that we</w:t>
      </w:r>
      <w:r w:rsidR="00547227">
        <w:rPr>
          <w:rFonts w:ascii="Arial" w:hAnsi="Arial" w:cs="Arial"/>
          <w:szCs w:val="24"/>
          <w:lang w:val="en-GB"/>
        </w:rPr>
        <w:t>re</w:t>
      </w:r>
      <w:r w:rsidR="00152BEF" w:rsidRPr="00547227">
        <w:rPr>
          <w:rFonts w:ascii="Arial" w:hAnsi="Arial" w:cs="Arial"/>
          <w:szCs w:val="24"/>
          <w:lang w:val="en-GB"/>
        </w:rPr>
        <w:t xml:space="preserve"> use</w:t>
      </w:r>
      <w:r w:rsidR="00547227">
        <w:rPr>
          <w:rFonts w:ascii="Arial" w:hAnsi="Arial" w:cs="Arial"/>
          <w:szCs w:val="24"/>
          <w:lang w:val="en-GB"/>
        </w:rPr>
        <w:t>d</w:t>
      </w:r>
      <w:r w:rsidR="00152BEF" w:rsidRPr="00547227">
        <w:rPr>
          <w:rFonts w:ascii="Arial" w:hAnsi="Arial" w:cs="Arial"/>
          <w:szCs w:val="24"/>
          <w:lang w:val="en-GB"/>
        </w:rPr>
        <w:t xml:space="preserve"> for the analysis</w:t>
      </w:r>
      <w:r w:rsidR="00547227">
        <w:rPr>
          <w:rFonts w:ascii="Arial" w:hAnsi="Arial" w:cs="Arial"/>
          <w:szCs w:val="24"/>
          <w:lang w:val="en-GB"/>
        </w:rPr>
        <w:t>:</w:t>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lastRenderedPageBreak/>
        <w:t>phytools</w:t>
      </w:r>
      <w:proofErr w:type="spellEnd"/>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(Revell, 2012)</w:t>
      </w:r>
      <w:r w:rsidR="003D0E61" w:rsidRPr="00547227">
        <w:rPr>
          <w:rFonts w:ascii="Arial" w:hAnsi="Arial" w:cs="Arial"/>
          <w:szCs w:val="24"/>
          <w:lang w:val="en-GB"/>
        </w:rPr>
        <w:fldChar w:fldCharType="end"/>
      </w:r>
      <w:r w:rsidR="00152BEF" w:rsidRPr="00547227">
        <w:rPr>
          <w:rFonts w:ascii="Arial" w:hAnsi="Arial" w:cs="Arial"/>
          <w:szCs w:val="24"/>
          <w:lang w:val="en-GB"/>
        </w:rPr>
        <w:t>, caper</w:t>
      </w:r>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(Orme, 2012)</w:t>
      </w:r>
      <w:r w:rsidR="00AA2E14"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MCMglmm</w:t>
      </w:r>
      <w:proofErr w:type="spellEnd"/>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(Hadfield, 2010)</w:t>
      </w:r>
      <w:r w:rsidR="00AA2E14"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mulTree</w:t>
      </w:r>
      <w:proofErr w:type="spellEnd"/>
      <w:r w:rsidR="00AA2E14" w:rsidRPr="00547227">
        <w:rPr>
          <w:rFonts w:ascii="Arial" w:hAnsi="Arial" w:cs="Arial"/>
          <w:szCs w:val="24"/>
          <w:lang w:val="en-GB"/>
        </w:rPr>
        <w:t xml:space="preserve">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periodical&gt;&lt;full-title&gt;Zonodo&lt;/full-title&gt;&lt;/periodical&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(Guillerme &amp; Healy, 2014)</w:t>
      </w:r>
      <w:r w:rsidR="00AA2E14" w:rsidRPr="00547227">
        <w:rPr>
          <w:rFonts w:ascii="Arial" w:hAnsi="Arial" w:cs="Arial"/>
          <w:szCs w:val="24"/>
          <w:lang w:val="en-GB"/>
        </w:rPr>
        <w:fldChar w:fldCharType="end"/>
      </w:r>
      <w:r w:rsidR="00152BEF" w:rsidRPr="00547227">
        <w:rPr>
          <w:rFonts w:ascii="Arial" w:hAnsi="Arial" w:cs="Arial"/>
          <w:szCs w:val="24"/>
          <w:lang w:val="en-GB"/>
        </w:rPr>
        <w:t>, mice</w:t>
      </w:r>
      <w:r w:rsidR="003D0E61" w:rsidRP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(Buuren &amp; Groothuis-Oudshoorn, 2011)</w:t>
      </w:r>
      <w:r w:rsidR="003D0E61"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152BEF" w:rsidRPr="00547227">
        <w:rPr>
          <w:rFonts w:ascii="Arial" w:hAnsi="Arial" w:cs="Arial"/>
          <w:szCs w:val="24"/>
          <w:lang w:val="en-GB"/>
        </w:rPr>
        <w:t>phylomice</w:t>
      </w:r>
      <w:proofErr w:type="spellEnd"/>
      <w:r w:rsidR="003D0E61" w:rsidRPr="00547227">
        <w:rPr>
          <w:rFonts w:ascii="Arial" w:hAnsi="Arial" w:cs="Arial"/>
          <w:szCs w:val="24"/>
          <w:lang w:val="en-GB"/>
        </w:rPr>
        <w:t xml:space="preserve"> (Blomberg and </w:t>
      </w:r>
      <w:proofErr w:type="spellStart"/>
      <w:r w:rsidR="003D0E61" w:rsidRPr="00547227">
        <w:rPr>
          <w:rFonts w:ascii="Arial" w:hAnsi="Arial" w:cs="Arial"/>
          <w:szCs w:val="24"/>
          <w:lang w:val="en-GB"/>
        </w:rPr>
        <w:t>Drhlik</w:t>
      </w:r>
      <w:proofErr w:type="spellEnd"/>
      <w:r w:rsidR="003D0E61" w:rsidRPr="00547227">
        <w:rPr>
          <w:rFonts w:ascii="Arial" w:hAnsi="Arial" w:cs="Arial"/>
          <w:szCs w:val="24"/>
          <w:lang w:val="en-GB"/>
        </w:rPr>
        <w:t>)</w:t>
      </w:r>
      <w:r w:rsidR="00152BEF" w:rsidRPr="00547227">
        <w:rPr>
          <w:rFonts w:ascii="Arial" w:hAnsi="Arial" w:cs="Arial"/>
          <w:szCs w:val="24"/>
          <w:lang w:val="en-GB"/>
        </w:rPr>
        <w:t xml:space="preserve">, </w:t>
      </w:r>
      <w:proofErr w:type="spellStart"/>
      <w:r w:rsidR="006A7494" w:rsidRPr="00547227">
        <w:rPr>
          <w:rFonts w:ascii="Arial" w:hAnsi="Arial" w:cs="Arial"/>
          <w:szCs w:val="24"/>
          <w:lang w:val="en-GB"/>
        </w:rPr>
        <w:t>geiger</w:t>
      </w:r>
      <w:proofErr w:type="spellEnd"/>
      <w:r w:rsidR="006A7494" w:rsidRPr="00547227">
        <w:rPr>
          <w:rFonts w:ascii="Arial" w:hAnsi="Arial" w:cs="Arial"/>
          <w:szCs w:val="24"/>
          <w:lang w:val="en-GB"/>
        </w:rPr>
        <w:t xml:space="preserve"> </w:t>
      </w:r>
      <w:r w:rsidR="009C6610" w:rsidRPr="0054722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 </w:instrText>
      </w:r>
      <w:r w:rsidR="000C17D7">
        <w:rPr>
          <w:rFonts w:ascii="Arial" w:hAnsi="Arial" w:cs="Arial"/>
          <w:szCs w:val="24"/>
          <w:lang w:val="en-GB"/>
        </w:rPr>
        <w:fldChar w:fldCharType="begin">
          <w:fldData xml:space="preserve">PEVuZE5vdGU+PENpdGU+PEF1dGhvcj5IYXJtb248L0F1dGhvcj48WWVhcj4yMDA3PC9ZZWFyPjxS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</w:fldData>
        </w:fldChar>
      </w:r>
      <w:r w:rsidR="000C17D7">
        <w:rPr>
          <w:rFonts w:ascii="Arial" w:hAnsi="Arial" w:cs="Arial"/>
          <w:szCs w:val="24"/>
          <w:lang w:val="en-GB"/>
        </w:rPr>
        <w:instrText xml:space="preserve"> ADDIN EN.CITE.DATA </w:instrText>
      </w:r>
      <w:r w:rsidR="000C17D7">
        <w:rPr>
          <w:rFonts w:ascii="Arial" w:hAnsi="Arial" w:cs="Arial"/>
          <w:szCs w:val="24"/>
          <w:lang w:val="en-GB"/>
        </w:rPr>
      </w:r>
      <w:r w:rsidR="000C17D7">
        <w:rPr>
          <w:rFonts w:ascii="Arial" w:hAnsi="Arial" w:cs="Arial"/>
          <w:szCs w:val="24"/>
          <w:lang w:val="en-GB"/>
        </w:rPr>
        <w:fldChar w:fldCharType="end"/>
      </w:r>
      <w:r w:rsidR="009C6610" w:rsidRPr="00547227">
        <w:rPr>
          <w:rFonts w:ascii="Arial" w:hAnsi="Arial" w:cs="Arial"/>
          <w:szCs w:val="24"/>
          <w:lang w:val="en-GB"/>
        </w:rPr>
      </w:r>
      <w:r w:rsidR="009C6610" w:rsidRPr="00547227">
        <w:rPr>
          <w:rFonts w:ascii="Arial" w:hAnsi="Arial" w:cs="Arial"/>
          <w:szCs w:val="24"/>
          <w:lang w:val="en-GB"/>
        </w:rPr>
        <w:fldChar w:fldCharType="separate"/>
      </w:r>
      <w:r w:rsidR="000C17D7">
        <w:rPr>
          <w:rFonts w:ascii="Arial" w:hAnsi="Arial" w:cs="Arial"/>
          <w:noProof/>
          <w:szCs w:val="24"/>
          <w:lang w:val="en-GB"/>
        </w:rPr>
        <w:t>(Harmon, Weir, Brock, Glor, &amp; Challenger, 2007)</w:t>
      </w:r>
      <w:r w:rsidR="009C6610" w:rsidRPr="00547227">
        <w:rPr>
          <w:rFonts w:ascii="Arial" w:hAnsi="Arial" w:cs="Arial"/>
          <w:szCs w:val="24"/>
          <w:lang w:val="en-GB"/>
        </w:rPr>
        <w:fldChar w:fldCharType="end"/>
      </w:r>
      <w:r w:rsidR="00152BEF" w:rsidRPr="00547227">
        <w:rPr>
          <w:rFonts w:ascii="Arial" w:hAnsi="Arial" w:cs="Arial"/>
          <w:szCs w:val="24"/>
          <w:lang w:val="en-GB"/>
        </w:rPr>
        <w:t xml:space="preserve">, </w:t>
      </w:r>
      <w:proofErr w:type="spellStart"/>
      <w:r w:rsidR="00F33EB3" w:rsidRPr="00547227">
        <w:rPr>
          <w:rFonts w:ascii="Arial" w:hAnsi="Arial" w:cs="Arial"/>
          <w:szCs w:val="24"/>
          <w:lang w:val="en-GB"/>
        </w:rPr>
        <w:t>RRphylo</w:t>
      </w:r>
      <w:proofErr w:type="spellEnd"/>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&lt;EndNote&gt;&lt;Cite&gt;&lt;Author&gt;Raia&lt;/Author&gt;&lt;Year&gt;2019&lt;/Year&gt;&lt;RecNum&gt;36&lt;/RecNum&gt;&lt;DisplayText&gt;(Raia et al., 2019)&lt;/DisplayText&gt;&lt;record&gt;&lt;rec-number&gt;36&lt;/rec-number&gt;&lt;foreign-keys&gt;&lt;key app="EN" db-id="a9aw0atab92x0ledv2kxwsvmdfttad9p2fez" timestamp="1564364862" guid="ed20f92f-d4b8-4f57-a0c7-e3409fe0c26e"&gt;36&lt;/key&gt;&lt;/foreign-keys&gt;&lt;ref-type name="Journal Article"&gt;17&lt;/ref-type&gt;&lt;contributors&gt;&lt;authors&gt;&lt;author&gt;Raia, Pasquale&lt;/author&gt;&lt;author&gt;Castiglione, Silvia&lt;/author&gt;&lt;author&gt;Serio, Carmela&lt;/author&gt;&lt;author&gt;Mondanaro, Alessandro&lt;/author&gt;&lt;author&gt;Mel-Chionna, Marina&lt;/author&gt;&lt;author&gt;Febbraro, Mirko Di&lt;/author&gt;&lt;author&gt;Profico, Antonio&lt;/author&gt;&lt;author&gt;Maintainer, Francesco Carotenuto&lt;/author&gt;&lt;/authors&gt;&lt;/contributors&gt;&lt;titles&gt;&lt;title&gt;Package &amp;apos;RRphylo&amp;apos; Type Package Title Phylogenetic Ridge Regression Methods for Comparative Studies&lt;/title&gt;&lt;/titles&gt;&lt;keywords&gt;&lt;keyword&gt;Imports ape&lt;/keyword&gt;&lt;keyword&gt;RColorBrewer&lt;/keyword&gt;&lt;keyword&gt;Rutils&lt;/keyword&gt;&lt;keyword&gt;binr&lt;/keyword&gt;&lt;keyword&gt;car&lt;/keyword&gt;&lt;keyword&gt;cluster&lt;/keyword&gt;&lt;keyword&gt;datatree&lt;/keyword&gt;&lt;keyword&gt;doParallel&lt;/keyword&gt;&lt;keyword&gt;emmeans&lt;/keyword&gt;&lt;keyword&gt;foreach&lt;/keyword&gt;&lt;keyword&gt;geiger&lt;/keyword&gt;&lt;keyword&gt;lmtest&lt;/keyword&gt;&lt;keyword&gt;mvMORPH&lt;/keyword&gt;&lt;keyword&gt;nlme&lt;/keyword&gt;&lt;keyword&gt;outliers&lt;/keyword&gt;&lt;keyword&gt;parallel&lt;/keyword&gt;&lt;keyword&gt;penalized&lt;/keyword&gt;&lt;keyword&gt;phangorn&lt;/keyword&gt;&lt;keyword&gt;phytools&lt;/keyword&gt;&lt;keyword&gt;picante&lt;/keyword&gt;&lt;keyword&gt;plotrix&lt;/keyword&gt;&lt;keyword&gt;pvclust&lt;/keyword&gt;&lt;keyword&gt;rlist&lt;/keyword&gt;&lt;keyword&gt;scales&lt;/keyword&gt;&lt;keyword&gt;smatr&lt;/keyword&gt;&lt;keyword&gt;stats4&lt;/keyword&gt;&lt;keyword&gt;tseries RoxygenNote 610 NeedsCompilation no&lt;/keyword&gt;&lt;keyword&gt;vegan&lt;/keyword&gt;&lt;/keywords&gt;&lt;dates&gt;&lt;year&gt;2019&lt;/year&gt;&lt;/dates&gt;&lt;urls&gt;&lt;related-urls&gt;&lt;url&gt;https://cran.r-project.org/web/packages/RRphylo/RRphylo.pdf&lt;/url&gt;&lt;/related-urls&gt;&lt;/urls&gt;&lt;electronic-resource-num&gt;10.1111/2041&lt;/electronic-resource-num&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(Raia et al., 2019)</w:t>
      </w:r>
      <w:r w:rsidR="006A7494" w:rsidRPr="00547227">
        <w:rPr>
          <w:rFonts w:ascii="Arial" w:hAnsi="Arial" w:cs="Arial"/>
          <w:szCs w:val="24"/>
          <w:lang w:val="en-GB"/>
        </w:rPr>
        <w:fldChar w:fldCharType="end"/>
      </w:r>
      <w:r w:rsidR="00152BEF" w:rsidRPr="00547227">
        <w:rPr>
          <w:rFonts w:ascii="Arial" w:hAnsi="Arial" w:cs="Arial"/>
          <w:szCs w:val="24"/>
          <w:lang w:val="en-GB"/>
        </w:rPr>
        <w:t>. For plotting ggplot2</w:t>
      </w:r>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(Wickham, 2016)</w:t>
      </w:r>
      <w:r w:rsidR="006A7494" w:rsidRPr="00547227">
        <w:rPr>
          <w:rFonts w:ascii="Arial" w:hAnsi="Arial" w:cs="Arial"/>
          <w:szCs w:val="24"/>
          <w:lang w:val="en-GB"/>
        </w:rPr>
        <w:fldChar w:fldCharType="end"/>
      </w:r>
      <w:r w:rsidR="00152BEF" w:rsidRPr="00547227">
        <w:rPr>
          <w:rFonts w:ascii="Arial" w:hAnsi="Arial" w:cs="Arial"/>
          <w:szCs w:val="24"/>
          <w:lang w:val="en-GB"/>
        </w:rPr>
        <w:t xml:space="preserve"> and </w:t>
      </w:r>
      <w:proofErr w:type="spellStart"/>
      <w:r w:rsidR="00152BEF" w:rsidRPr="00547227">
        <w:rPr>
          <w:rFonts w:ascii="Arial" w:hAnsi="Arial" w:cs="Arial"/>
          <w:szCs w:val="24"/>
          <w:lang w:val="en-GB"/>
        </w:rPr>
        <w:t>hdrcde</w:t>
      </w:r>
      <w:proofErr w:type="spellEnd"/>
      <w:r w:rsidR="006A7494" w:rsidRPr="00547227">
        <w:rPr>
          <w:rFonts w:ascii="Arial" w:hAnsi="Arial" w:cs="Arial"/>
          <w:szCs w:val="24"/>
          <w:lang w:val="en-GB"/>
        </w:rPr>
        <w:t xml:space="preserve"> </w:t>
      </w:r>
      <w:r w:rsidR="006A749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&lt;EndNote&gt;&lt;Cite&gt;&lt;Author&gt;Hyndman&lt;/Author&gt;&lt;Year&gt;2018&lt;/Year&gt;&lt;RecNum&gt;352&lt;/RecNum&gt;&lt;DisplayText&gt;(Hyndman, Einbeck, Wand, &amp;amp; Hyndman, 2018)&lt;/DisplayText&gt;&lt;record&gt;&lt;rec-number&gt;352&lt;/rec-number&gt;&lt;foreign-keys&gt;&lt;key app="EN" db-id="a9aw0atab92x0ledv2kxwsvmdfttad9p2fez" timestamp="1564447537" guid="7ab945f1-ac15-4319-8890-63841b58fcef"&gt;352&lt;/key&gt;&lt;/foreign-keys&gt;&lt;ref-type name="Journal Article"&gt;17&lt;/ref-type&gt;&lt;contributors&gt;&lt;authors&gt;&lt;author&gt;Hyndman, Rob J&lt;/author&gt;&lt;author&gt;Einbeck, Jochen&lt;/author&gt;&lt;author&gt;Wand, Matthew&lt;/author&gt;&lt;author&gt;Hyndman, Maintainer Rob&lt;/author&gt;&lt;/authors&gt;&lt;/contributors&gt;&lt;titles&gt;&lt;title&gt;Package ‘hdrcde’&lt;/title&gt;&lt;/titles&gt;&lt;dates&gt;&lt;year&gt;2018&lt;/year&gt;&lt;/dates&gt;&lt;urls&gt;&lt;/urls&gt;&lt;/record&gt;&lt;/Cite&gt;&lt;/EndNote&gt;</w:instrText>
      </w:r>
      <w:r w:rsidR="006A7494" w:rsidRPr="00547227">
        <w:rPr>
          <w:rFonts w:ascii="Arial" w:hAnsi="Arial" w:cs="Arial"/>
          <w:szCs w:val="24"/>
          <w:lang w:val="en-GB"/>
        </w:rPr>
        <w:fldChar w:fldCharType="separate"/>
      </w:r>
      <w:r w:rsidR="000C17D7">
        <w:rPr>
          <w:rFonts w:ascii="Arial" w:hAnsi="Arial" w:cs="Arial"/>
          <w:noProof/>
          <w:szCs w:val="24"/>
          <w:lang w:val="en-GB"/>
        </w:rPr>
        <w:t>(Hyndman, Einbeck, Wand, &amp; Hyndman, 2018)</w:t>
      </w:r>
      <w:r w:rsidR="006A7494" w:rsidRPr="00547227">
        <w:rPr>
          <w:rFonts w:ascii="Arial" w:hAnsi="Arial" w:cs="Arial"/>
          <w:szCs w:val="24"/>
          <w:lang w:val="en-GB"/>
        </w:rPr>
        <w:fldChar w:fldCharType="end"/>
      </w:r>
      <w:r w:rsidR="00547227">
        <w:rPr>
          <w:rFonts w:ascii="Arial" w:hAnsi="Arial" w:cs="Arial"/>
          <w:szCs w:val="24"/>
          <w:lang w:val="en-GB"/>
        </w:rPr>
        <w:t xml:space="preserve"> were used</w:t>
      </w:r>
      <w:r w:rsidR="00152BEF" w:rsidRPr="00547227">
        <w:rPr>
          <w:rFonts w:ascii="Arial" w:hAnsi="Arial" w:cs="Arial"/>
          <w:szCs w:val="24"/>
          <w:lang w:val="en-GB"/>
        </w:rPr>
        <w:t>.</w:t>
      </w:r>
    </w:p>
    <w:p w14:paraId="13EB6BCC" w14:textId="77777777" w:rsidR="009D6717" w:rsidRPr="00547227" w:rsidRDefault="009D6717"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Dataset</w:t>
      </w:r>
    </w:p>
    <w:p w14:paraId="025A160B" w14:textId="77777777" w:rsidR="006D7933" w:rsidRDefault="006D7933" w:rsidP="00F33EB3">
      <w:pPr>
        <w:spacing w:line="480" w:lineRule="auto"/>
        <w:rPr>
          <w:rFonts w:ascii="Arial" w:hAnsi="Arial" w:cs="Arial"/>
          <w:szCs w:val="24"/>
          <w:lang w:val="en-GB"/>
        </w:rPr>
      </w:pPr>
    </w:p>
    <w:p w14:paraId="57A0F651" w14:textId="77777777" w:rsidR="006D7933" w:rsidRDefault="006D7933" w:rsidP="00F33EB3">
      <w:pPr>
        <w:spacing w:line="480" w:lineRule="auto"/>
        <w:rPr>
          <w:rFonts w:ascii="Arial" w:hAnsi="Arial" w:cs="Arial"/>
          <w:szCs w:val="24"/>
          <w:lang w:val="en-GB"/>
        </w:rPr>
      </w:pPr>
    </w:p>
    <w:p w14:paraId="71F91908" w14:textId="0F5E81B7" w:rsidR="008A7BE2" w:rsidRDefault="008A7BE2" w:rsidP="008A7BE2">
      <w:pPr>
        <w:spacing w:line="480" w:lineRule="auto"/>
        <w:rPr>
          <w:rFonts w:ascii="Arial" w:hAnsi="Arial" w:cs="Arial"/>
          <w:szCs w:val="24"/>
          <w:lang w:val="en-GB"/>
        </w:rPr>
      </w:pPr>
      <w:r w:rsidRPr="00547227">
        <w:rPr>
          <w:rFonts w:ascii="Arial" w:hAnsi="Arial" w:cs="Arial"/>
          <w:szCs w:val="24"/>
          <w:lang w:val="en-GB"/>
        </w:rPr>
        <w:t xml:space="preserve">We use body mass as an estimate for body size, while </w:t>
      </w:r>
      <w:r>
        <w:rPr>
          <w:rFonts w:ascii="Arial" w:hAnsi="Arial" w:cs="Arial"/>
          <w:szCs w:val="24"/>
          <w:lang w:val="en-GB"/>
        </w:rPr>
        <w:t>endocranial volume (ECV)</w:t>
      </w:r>
      <w:r w:rsidRPr="00547227">
        <w:rPr>
          <w:rFonts w:ascii="Arial" w:hAnsi="Arial" w:cs="Arial"/>
          <w:szCs w:val="24"/>
          <w:lang w:val="en-GB"/>
        </w:rPr>
        <w:t xml:space="preserve"> </w:t>
      </w:r>
      <w:r>
        <w:rPr>
          <w:rFonts w:ascii="Arial" w:hAnsi="Arial" w:cs="Arial"/>
          <w:szCs w:val="24"/>
          <w:lang w:val="en-GB"/>
        </w:rPr>
        <w:t>was</w:t>
      </w:r>
      <w:r w:rsidRPr="00547227">
        <w:rPr>
          <w:rFonts w:ascii="Arial" w:hAnsi="Arial" w:cs="Arial"/>
          <w:szCs w:val="24"/>
          <w:lang w:val="en-GB"/>
        </w:rPr>
        <w:t xml:space="preserve"> used as an estimate for brain size. Data on brain volumes were derived from measurements of endocranial volumes (ECV) and were obtained from several different sources </w:t>
      </w:r>
      <w:r w:rsidRPr="00547227">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 </w:instrText>
      </w:r>
      <w:r w:rsidR="008B2266">
        <w:rPr>
          <w:rFonts w:ascii="Arial" w:hAnsi="Arial" w:cs="Arial"/>
          <w:szCs w:val="24"/>
          <w:lang w:val="en-GB"/>
        </w:rPr>
        <w:fldChar w:fldCharType="begin">
          <w:fldData xml:space="preserve">PEVuZE5vdGU+PENpdGU+PEF1dGhvcj5XZWlzYmVja2VyPC9BdXRob3I+PFllYXI+MjAxNTwvWWVh
cj48UmVjTnVtPjEyMjwvUmVjTnVtPjxEaXNwbGF5VGV4dD4oQXNod2VsbCwgMjAwODsgVi4gV2Vp
c2JlY2tlciBldCBhbC4sIDIwMTUpPC9EaXNwbGF5VGV4dD48cmVjb3JkPjxyZWMtbnVtYmVyPjEy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dW0+PC9yZWNvcmQ+PC9DaXRlPjxDaXRlPjxBdXRob3I+QXNod2VsbDwvQXV0aG9yPjxZZWFyPjIw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=
</w:fldData>
        </w:fldChar>
      </w:r>
      <w:r w:rsidR="008B2266">
        <w:rPr>
          <w:rFonts w:ascii="Arial" w:hAnsi="Arial" w:cs="Arial"/>
          <w:szCs w:val="24"/>
          <w:lang w:val="en-GB"/>
        </w:rPr>
        <w:instrText xml:space="preserve"> ADDIN EN.CITE.DATA </w:instrText>
      </w:r>
      <w:r w:rsidR="008B2266">
        <w:rPr>
          <w:rFonts w:ascii="Arial" w:hAnsi="Arial" w:cs="Arial"/>
          <w:szCs w:val="24"/>
          <w:lang w:val="en-GB"/>
        </w:rPr>
      </w:r>
      <w:r w:rsidR="008B2266">
        <w:rPr>
          <w:rFonts w:ascii="Arial" w:hAnsi="Arial" w:cs="Arial"/>
          <w:szCs w:val="24"/>
          <w:lang w:val="en-GB"/>
        </w:rPr>
        <w:fldChar w:fldCharType="end"/>
      </w:r>
      <w:r w:rsidRPr="00547227">
        <w:rPr>
          <w:rFonts w:ascii="Arial" w:hAnsi="Arial" w:cs="Arial"/>
          <w:szCs w:val="24"/>
          <w:lang w:val="en-GB"/>
        </w:rPr>
      </w:r>
      <w:r w:rsidRPr="00547227">
        <w:rPr>
          <w:rFonts w:ascii="Arial" w:hAnsi="Arial" w:cs="Arial"/>
          <w:szCs w:val="24"/>
          <w:lang w:val="en-GB"/>
        </w:rPr>
        <w:fldChar w:fldCharType="separate"/>
      </w:r>
      <w:r w:rsidR="008B2266">
        <w:rPr>
          <w:rFonts w:ascii="Arial" w:hAnsi="Arial" w:cs="Arial"/>
          <w:noProof/>
          <w:szCs w:val="24"/>
          <w:lang w:val="en-GB"/>
        </w:rPr>
        <w:t>(Ashwell, 2008; V. Weisbecker et al., 2015)</w:t>
      </w:r>
      <w:r w:rsidRPr="00547227">
        <w:rPr>
          <w:rFonts w:ascii="Arial" w:hAnsi="Arial" w:cs="Arial"/>
          <w:szCs w:val="24"/>
          <w:lang w:val="en-GB"/>
        </w:rPr>
        <w:fldChar w:fldCharType="end"/>
      </w:r>
      <w:r>
        <w:rPr>
          <w:rFonts w:ascii="Arial" w:hAnsi="Arial" w:cs="Arial"/>
          <w:szCs w:val="24"/>
          <w:lang w:val="en-GB"/>
        </w:rPr>
        <w:t xml:space="preserve">. </w:t>
      </w:r>
      <w:r w:rsidRPr="006D7933">
        <w:rPr>
          <w:rFonts w:ascii="Arial" w:hAnsi="Arial" w:cs="Arial"/>
          <w:szCs w:val="24"/>
          <w:lang w:val="en-GB"/>
        </w:rPr>
        <w:t>Most ECV volumes were obtained from Ashwe</w:t>
      </w:r>
      <w:r>
        <w:rPr>
          <w:rFonts w:ascii="Arial" w:hAnsi="Arial" w:cs="Arial"/>
          <w:szCs w:val="24"/>
          <w:lang w:val="en-GB"/>
        </w:rPr>
        <w:t>l</w:t>
      </w:r>
      <w:r w:rsidRPr="006D7933">
        <w:rPr>
          <w:rFonts w:ascii="Arial" w:hAnsi="Arial" w:cs="Arial"/>
          <w:szCs w:val="24"/>
          <w:lang w:val="en-GB"/>
        </w:rPr>
        <w:t xml:space="preserve">l (2008) which included: 472 skulls from 52 species of </w:t>
      </w:r>
      <w:proofErr w:type="spellStart"/>
      <w:r w:rsidRPr="006D7933">
        <w:rPr>
          <w:rFonts w:ascii="Arial" w:hAnsi="Arial" w:cs="Arial"/>
          <w:szCs w:val="24"/>
          <w:lang w:val="en-GB"/>
        </w:rPr>
        <w:t>Dasyuromorph</w:t>
      </w:r>
      <w:proofErr w:type="spellEnd"/>
      <w:r w:rsidRPr="006D7933">
        <w:rPr>
          <w:rFonts w:ascii="Arial" w:hAnsi="Arial" w:cs="Arial"/>
          <w:szCs w:val="24"/>
          <w:lang w:val="en-GB"/>
        </w:rPr>
        <w:t xml:space="preserve"> (carnivorous/insectivorous) marsupials and the marsupial mole, 146 skulls from 14 species of </w:t>
      </w:r>
      <w:proofErr w:type="spellStart"/>
      <w:r w:rsidRPr="006D7933">
        <w:rPr>
          <w:rFonts w:ascii="Arial" w:hAnsi="Arial" w:cs="Arial"/>
          <w:szCs w:val="24"/>
          <w:lang w:val="en-GB"/>
        </w:rPr>
        <w:t>Peramelemorphia</w:t>
      </w:r>
      <w:proofErr w:type="spellEnd"/>
      <w:r w:rsidRPr="006D7933">
        <w:rPr>
          <w:rFonts w:ascii="Arial" w:hAnsi="Arial" w:cs="Arial"/>
          <w:szCs w:val="24"/>
          <w:lang w:val="en-GB"/>
        </w:rPr>
        <w:t xml:space="preserve"> (bilbies and bandicoots) and 639 skulls from 116 species of Diprotodontia (koala, wombats, gliders, possums, kangaroos, wallabies, from the collection of the Australian Museum in Sydney. 29 skulls from 16 species of </w:t>
      </w:r>
      <w:proofErr w:type="spellStart"/>
      <w:r w:rsidRPr="006D7933">
        <w:rPr>
          <w:rFonts w:ascii="Arial" w:hAnsi="Arial" w:cs="Arial"/>
          <w:szCs w:val="24"/>
          <w:lang w:val="en-GB"/>
        </w:rPr>
        <w:t>Ameridelphian</w:t>
      </w:r>
      <w:proofErr w:type="spellEnd"/>
      <w:r w:rsidRPr="006D7933">
        <w:rPr>
          <w:rFonts w:ascii="Arial" w:hAnsi="Arial" w:cs="Arial"/>
          <w:szCs w:val="24"/>
          <w:lang w:val="en-GB"/>
        </w:rPr>
        <w:t xml:space="preserve"> marsupials from the Museums of Victoria and Queensland. We had added</w:t>
      </w:r>
      <w:r>
        <w:rPr>
          <w:rFonts w:ascii="Arial" w:hAnsi="Arial" w:cs="Arial"/>
          <w:szCs w:val="24"/>
          <w:lang w:val="en-GB"/>
        </w:rPr>
        <w:t xml:space="preserve"> 62 new species of American marsupials provided by (</w:t>
      </w:r>
      <w:commentRangeStart w:id="17"/>
      <w:r>
        <w:rPr>
          <w:rFonts w:ascii="Arial" w:hAnsi="Arial" w:cs="Arial"/>
          <w:szCs w:val="24"/>
          <w:lang w:val="en-GB"/>
        </w:rPr>
        <w:t>REF</w:t>
      </w:r>
      <w:commentRangeEnd w:id="17"/>
      <w:r w:rsidR="008B2266">
        <w:rPr>
          <w:rStyle w:val="CommentReference"/>
        </w:rPr>
        <w:commentReference w:id="17"/>
      </w:r>
      <w:r>
        <w:rPr>
          <w:rFonts w:ascii="Arial" w:hAnsi="Arial" w:cs="Arial"/>
          <w:szCs w:val="24"/>
          <w:lang w:val="en-GB"/>
        </w:rPr>
        <w:t xml:space="preserve">). Body weight data were taken from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&lt;EndNote&gt;&lt;Cite&gt;&lt;Author&gt;Weisbecker&lt;/Author&gt;&lt;Year&gt;2013&lt;/Year&gt;&lt;RecNum&gt;332&lt;/RecNum&gt;&lt;DisplayText&gt;(Vera Weisbecker, Ashwell, &amp;amp; Fisher, 2013)&lt;/DisplayText&gt;&lt;record&gt;&lt;rec-number&gt;332&lt;/rec-number&gt;&lt;foreign-keys&gt;&lt;key app="EN" db-id="a9aw0atab92x0ledv2kxwsvmdfttad9p2fez" timestamp="1564364865" guid="a03463bf-a958-414f-8797-8a882a5376b2"&gt;332&lt;/key&gt;&lt;/foreign-keys&gt;&lt;ref-type name="Generic"&gt;13&lt;/ref-type&gt;&lt;contributors&gt;&lt;authors&gt;&lt;author&gt;Weisbecker, Vera&lt;/author&gt;&lt;author&gt;Ashwell, Ken&lt;/author&gt;&lt;author&gt;Fisher, Diana&lt;/author&gt;&lt;/authors&gt;&lt;/contributors&gt;&lt;titles&gt;&lt;title&gt;An improved body mass dataset for the study of marsupial brain size evolution&lt;/title&gt;&lt;/titles&gt;&lt;pages&gt;81-82&lt;/pages&gt;&lt;volume&gt;82&lt;/volume&gt;&lt;dates&gt;&lt;year&gt;2013&lt;/year&gt;&lt;/dates&gt;&lt;publisher&gt;Karger Publishers&lt;/publisher&gt;&lt;urls&gt;&lt;related-urls&gt;&lt;url&gt;http://www.ncbi.nlm.nih.gov/pubmed/23615387&lt;/url&gt;&lt;/related-urls&gt;&lt;/urls&gt;&lt;electronic-resource-num&gt;10.1159/000348647&lt;/electronic-resource-num&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(Vera Weisbecker, Ashwell, &amp; Fisher, 2013)</w:t>
      </w:r>
      <w:r w:rsidR="008B2266">
        <w:rPr>
          <w:rFonts w:ascii="Arial" w:hAnsi="Arial" w:cs="Arial"/>
          <w:szCs w:val="24"/>
          <w:lang w:val="en-GB"/>
        </w:rPr>
        <w:fldChar w:fldCharType="end"/>
      </w:r>
      <w:r>
        <w:rPr>
          <w:rFonts w:ascii="Arial" w:hAnsi="Arial" w:cs="Arial"/>
          <w:szCs w:val="24"/>
          <w:lang w:val="en-GB"/>
        </w:rPr>
        <w:t xml:space="preserve"> but thoroughly updated using latest data from</w:t>
      </w:r>
      <w:r w:rsidR="008B2266">
        <w:rPr>
          <w:rFonts w:ascii="Arial" w:hAnsi="Arial" w:cs="Arial"/>
          <w:szCs w:val="24"/>
          <w:lang w:val="en-GB"/>
        </w:rPr>
        <w:t xml:space="preserve">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&lt;EndNote&gt;&lt;Cite&gt;&lt;Author&gt;van Dyck&lt;/Author&gt;&lt;Year&gt;2013&lt;/Year&gt;&lt;RecNum&gt;213&lt;/RecNum&gt;&lt;DisplayText&gt;(van Dyck et al., 2013)&lt;/DisplayText&gt;&lt;record&gt;&lt;rec-number&gt;213&lt;/rec-number&gt;&lt;foreign-keys&gt;&lt;key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(van Dyck et al., 2013)</w:t>
      </w:r>
      <w:r w:rsidR="008B2266">
        <w:rPr>
          <w:rFonts w:ascii="Arial" w:hAnsi="Arial" w:cs="Arial"/>
          <w:szCs w:val="24"/>
          <w:lang w:val="en-GB"/>
        </w:rPr>
        <w:fldChar w:fldCharType="end"/>
      </w:r>
      <w:r>
        <w:rPr>
          <w:rFonts w:ascii="Arial" w:hAnsi="Arial" w:cs="Arial"/>
          <w:szCs w:val="24"/>
          <w:lang w:val="en-GB"/>
        </w:rPr>
        <w:t>. As a result, w</w:t>
      </w:r>
      <w:r w:rsidRPr="00547227">
        <w:rPr>
          <w:rFonts w:ascii="Arial" w:hAnsi="Arial" w:cs="Arial"/>
          <w:szCs w:val="24"/>
          <w:lang w:val="en-GB"/>
        </w:rPr>
        <w:t>e collated the largest and most comprehensive dataset on marsupial brain</w:t>
      </w:r>
      <w:r>
        <w:rPr>
          <w:rFonts w:ascii="Arial" w:hAnsi="Arial" w:cs="Arial"/>
          <w:szCs w:val="24"/>
          <w:lang w:val="en-GB"/>
        </w:rPr>
        <w:t xml:space="preserve"> size and body</w:t>
      </w:r>
      <w:r w:rsidRPr="00547227">
        <w:rPr>
          <w:rFonts w:ascii="Arial" w:hAnsi="Arial" w:cs="Arial"/>
          <w:szCs w:val="24"/>
          <w:lang w:val="en-GB"/>
        </w:rPr>
        <w:t xml:space="preserve"> </w:t>
      </w:r>
      <w:r>
        <w:rPr>
          <w:rFonts w:ascii="Arial" w:hAnsi="Arial" w:cs="Arial"/>
          <w:szCs w:val="24"/>
          <w:lang w:val="en-GB"/>
        </w:rPr>
        <w:t>weight</w:t>
      </w:r>
      <w:r w:rsidRPr="00547227">
        <w:rPr>
          <w:rFonts w:ascii="Arial" w:hAnsi="Arial" w:cs="Arial"/>
          <w:szCs w:val="24"/>
          <w:lang w:val="en-GB"/>
        </w:rPr>
        <w:t xml:space="preserve"> to date</w:t>
      </w:r>
      <w:r>
        <w:rPr>
          <w:rFonts w:ascii="Arial" w:hAnsi="Arial" w:cs="Arial"/>
          <w:szCs w:val="24"/>
          <w:lang w:val="en-GB"/>
        </w:rPr>
        <w:t xml:space="preserve"> comprising 176 species. </w:t>
      </w:r>
      <w:r w:rsidRPr="00547227">
        <w:rPr>
          <w:rFonts w:ascii="Arial" w:hAnsi="Arial" w:cs="Arial"/>
          <w:szCs w:val="24"/>
          <w:lang w:val="en-GB"/>
        </w:rPr>
        <w:t xml:space="preserve">  </w:t>
      </w:r>
    </w:p>
    <w:p w14:paraId="4391EB1F" w14:textId="6EB91F40" w:rsidR="008A7BE2" w:rsidRPr="00547227" w:rsidRDefault="008A7BE2" w:rsidP="008A7BE2">
      <w:pPr>
        <w:spacing w:line="480" w:lineRule="auto"/>
        <w:rPr>
          <w:rFonts w:ascii="Arial" w:hAnsi="Arial" w:cs="Arial"/>
          <w:szCs w:val="24"/>
          <w:lang w:val="en-GB"/>
        </w:rPr>
      </w:pPr>
      <w:r w:rsidRPr="00547227">
        <w:rPr>
          <w:rFonts w:ascii="Arial" w:hAnsi="Arial" w:cs="Arial"/>
          <w:szCs w:val="24"/>
          <w:lang w:val="en-GB"/>
        </w:rPr>
        <w:lastRenderedPageBreak/>
        <w:t>While endocranial volumes are a reliable proxy for brain size</w:t>
      </w:r>
      <w:r>
        <w:rPr>
          <w:rFonts w:ascii="Arial" w:hAnsi="Arial" w:cs="Arial"/>
          <w:szCs w:val="24"/>
          <w:lang w:val="en-GB"/>
        </w:rPr>
        <w:t xml:space="preserve"> </w:t>
      </w:r>
      <w:r w:rsidR="008B2266">
        <w:rPr>
          <w:rFonts w:ascii="Arial" w:hAnsi="Arial" w:cs="Arial"/>
          <w:szCs w:val="24"/>
          <w:lang w:val="en-GB"/>
        </w:rPr>
        <w:fldChar w:fldCharType="begin"/>
      </w:r>
      <w:r w:rsidR="008B2266">
        <w:rPr>
          <w:rFonts w:ascii="Arial" w:hAnsi="Arial" w:cs="Arial"/>
          <w:szCs w:val="24"/>
          <w:lang w:val="en-GB"/>
        </w:rPr>
        <w:instrText xml:space="preserve"> ADDIN EN.CITE &lt;EndNote&gt;&lt;Cite&gt;&lt;Author&gt;Jerison&lt;/Author&gt;&lt;Year&gt;1973&lt;/Year&gt;&lt;RecNum&gt;47&lt;/RecNum&gt;&lt;DisplayText&gt;(Jerison, 1973)&lt;/DisplayText&gt;&lt;record&gt;&lt;rec-number&gt;47&lt;/rec-number&gt;&lt;foreign-keys&gt;&lt;key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008B2266">
        <w:rPr>
          <w:rFonts w:ascii="Arial" w:hAnsi="Arial" w:cs="Arial"/>
          <w:szCs w:val="24"/>
          <w:lang w:val="en-GB"/>
        </w:rPr>
        <w:fldChar w:fldCharType="separate"/>
      </w:r>
      <w:r w:rsidR="008B2266">
        <w:rPr>
          <w:rFonts w:ascii="Arial" w:hAnsi="Arial" w:cs="Arial"/>
          <w:noProof/>
          <w:szCs w:val="24"/>
          <w:lang w:val="en-GB"/>
        </w:rPr>
        <w:t>(Jerison, 1973)</w:t>
      </w:r>
      <w:r w:rsidR="008B2266">
        <w:rPr>
          <w:rFonts w:ascii="Arial" w:hAnsi="Arial" w:cs="Arial"/>
          <w:szCs w:val="24"/>
          <w:lang w:val="en-GB"/>
        </w:rPr>
        <w:fldChar w:fldCharType="end"/>
      </w:r>
      <w:r w:rsidR="008B2266">
        <w:rPr>
          <w:rFonts w:ascii="Arial" w:hAnsi="Arial" w:cs="Arial"/>
          <w:szCs w:val="24"/>
          <w:lang w:val="en-GB"/>
        </w:rPr>
        <w:t xml:space="preserve"> </w:t>
      </w:r>
      <w:r w:rsidRPr="00547227">
        <w:rPr>
          <w:rFonts w:ascii="Arial" w:hAnsi="Arial" w:cs="Arial"/>
          <w:szCs w:val="24"/>
          <w:lang w:val="en-GB"/>
        </w:rPr>
        <w:t xml:space="preserve">they do suffer from certain drawbacks. </w:t>
      </w:r>
      <w:r>
        <w:rPr>
          <w:rFonts w:ascii="Arial" w:hAnsi="Arial" w:cs="Arial"/>
          <w:szCs w:val="24"/>
          <w:lang w:val="en-GB"/>
        </w:rPr>
        <w:t>For example, i</w:t>
      </w:r>
      <w:r w:rsidRPr="00547227">
        <w:rPr>
          <w:rFonts w:ascii="Arial" w:hAnsi="Arial" w:cs="Arial"/>
          <w:szCs w:val="24"/>
          <w:lang w:val="en-GB"/>
        </w:rPr>
        <w:t>n marsupials, the koala</w:t>
      </w:r>
      <w:r>
        <w:rPr>
          <w:rFonts w:ascii="Arial" w:hAnsi="Arial" w:cs="Arial"/>
          <w:szCs w:val="24"/>
          <w:lang w:val="en-GB"/>
        </w:rPr>
        <w:t>’s</w:t>
      </w:r>
      <w:r w:rsidRPr="00547227">
        <w:rPr>
          <w:rFonts w:ascii="Arial" w:hAnsi="Arial" w:cs="Arial"/>
          <w:szCs w:val="24"/>
          <w:lang w:val="en-GB"/>
        </w:rPr>
        <w:t xml:space="preserve"> (</w:t>
      </w:r>
      <w:r w:rsidRPr="00547227">
        <w:rPr>
          <w:rFonts w:ascii="Arial" w:hAnsi="Arial" w:cs="Arial"/>
          <w:i/>
          <w:szCs w:val="24"/>
          <w:lang w:val="en-GB"/>
        </w:rPr>
        <w:t xml:space="preserve">Phascolarctos </w:t>
      </w:r>
      <w:proofErr w:type="spellStart"/>
      <w:r w:rsidRPr="00547227">
        <w:rPr>
          <w:rFonts w:ascii="Arial" w:hAnsi="Arial" w:cs="Arial"/>
          <w:i/>
          <w:szCs w:val="24"/>
          <w:lang w:val="en-GB"/>
        </w:rPr>
        <w:t>cinereus</w:t>
      </w:r>
      <w:proofErr w:type="spellEnd"/>
      <w:r w:rsidRPr="00547227">
        <w:rPr>
          <w:rFonts w:ascii="Arial" w:hAnsi="Arial" w:cs="Arial"/>
          <w:szCs w:val="24"/>
          <w:lang w:val="en-GB"/>
        </w:rPr>
        <w:t xml:space="preserve">) endocranial cavity is exceptionally large compared to the brain contained in it, comprising only around 60% of the total ECV </w:t>
      </w:r>
      <w:r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&lt;EndNote&gt;&lt;Cite&gt;&lt;Author&gt;Taylor&lt;/Author&gt;&lt;Year&gt;2006&lt;/Year&gt;&lt;RecNum&gt;90&lt;/RecNum&gt;&lt;DisplayText&gt;(Taylor, Rühli, Brown, De Miguel, &amp;amp; Henneberg, 2006)&lt;/DisplayText&gt;&lt;record&gt;&lt;rec-number&gt;90&lt;/rec-number&gt;&lt;foreign-keys&gt;&lt;key app="EN" db-id="a9aw0atab92x0ledv2kxwsvmdfttad9p2fez" timestamp="1564364862" guid="6e747472-4942-4876-9434-a7247999e9fc"&gt;90&lt;/key&gt;&lt;/foreign-keys&gt;&lt;ref-type name="Report"&gt;27&lt;/ref-type&gt;&lt;contributors&gt;&lt;authors&gt;&lt;author&gt;Taylor, Jamie&lt;/author&gt;&lt;author&gt;Rühli, Frank J.&lt;/author&gt;&lt;author&gt;Brown, Greg&lt;/author&gt;&lt;author&gt;De Miguel, Carmen&lt;/author&gt;&lt;author&gt;Henneberg, MacIej&lt;/author&gt;&lt;/authors&gt;&lt;/contributors&gt;&lt;titles&gt;&lt;title&gt;Mr imaging of brain morphology, vascularisation and encephalization in the koala&lt;/title&gt;&lt;/titles&gt;&lt;pages&gt;243-247&lt;/pages&gt;&lt;volume&gt;28&lt;/volume&gt;&lt;keywords&gt;&lt;keyword&gt;Angiography&lt;/keyword&gt;&lt;keyword&gt;Brain volume&lt;/keyword&gt;&lt;keyword&gt;Central nervous system&lt;/keyword&gt;&lt;keyword&gt;Endocranial volume&lt;/keyword&gt;&lt;keyword&gt;Marsupial&lt;/keyword&gt;&lt;keyword&gt;Morphology&lt;/keyword&gt;&lt;keyword&gt;Radiography&lt;/keyword&gt;&lt;/keywords&gt;&lt;dates&gt;&lt;year&gt;2006&lt;/year&gt;&lt;/dates&gt;&lt;urls&gt;&lt;related-urls&gt;&lt;url&gt;https://www.publish.csiro.au/am/pdf/AM06034&lt;/url&gt;&lt;/related-urls&gt;&lt;/urls&gt;&lt;electronic-resource-num&gt;10.1071/AM06034&lt;/electronic-resource-num&gt;&lt;/record&gt;&lt;/Cite&gt;&lt;/EndNote&gt;</w:instrText>
      </w:r>
      <w:r w:rsidRPr="00547227">
        <w:rPr>
          <w:rFonts w:ascii="Arial" w:hAnsi="Arial" w:cs="Arial"/>
          <w:szCs w:val="24"/>
          <w:lang w:val="en-GB"/>
        </w:rPr>
        <w:fldChar w:fldCharType="separate"/>
      </w:r>
      <w:r w:rsidR="000C17D7">
        <w:rPr>
          <w:rFonts w:ascii="Arial" w:hAnsi="Arial" w:cs="Arial"/>
          <w:noProof/>
          <w:szCs w:val="24"/>
          <w:lang w:val="en-GB"/>
        </w:rPr>
        <w:t>(Taylor, Rühli, Brown, De Miguel, &amp; Henneberg, 2006)</w:t>
      </w:r>
      <w:r w:rsidRPr="00547227">
        <w:rPr>
          <w:rFonts w:ascii="Arial" w:hAnsi="Arial" w:cs="Arial"/>
          <w:szCs w:val="24"/>
          <w:lang w:val="en-GB"/>
        </w:rPr>
        <w:fldChar w:fldCharType="end"/>
      </w:r>
      <w:r w:rsidRPr="00547227">
        <w:rPr>
          <w:rFonts w:ascii="Arial" w:hAnsi="Arial" w:cs="Arial"/>
          <w:szCs w:val="24"/>
          <w:lang w:val="en-GB"/>
        </w:rPr>
        <w:fldChar w:fldCharType="begin" w:fldLock="1"/>
      </w:r>
      <w:r w:rsidRPr="00547227">
        <w:rPr>
          <w:rFonts w:ascii="Arial" w:hAnsi="Arial" w:cs="Arial"/>
          <w:szCs w:val="24"/>
          <w:lang w:val="en-GB"/>
        </w:rPr>
        <w:instrText>ADDIN CSL_CITATION {"citationItems":[{"id":"ITEM-1","itemData":{"ISBN":"1741750318","abstract":"From the (under) ground up? Evolution and relationships -- How the koala lost its tail : Aboriginal dreamtime -- Coolah, koala or sloth? Discovery by Europeans -- Finicky feeders : koala ecology -- Time to sleep : koala behavior -- Koalas as ambassadors : zoos and tourism -- Creation of an icon : from cartoon character to chocolate bar -- Island dilemma : the politics and costs of managing koalas -- Open season : the koala fur trade -- Habitat loss chaos : threats to the koala -- Conservation controversy : the highs and lows.","author":[{"dropping-particle":"","family":"Jackson","given":"Stephen (Stephen M.)","non-dropping-particle":"","parse-names":false,"suffix":""}],"id":"ITEM-1","issued":{"date-parts":[["2007"]]},"number-of-pages":"337","publisher":"Allen &amp; Unwin","title":"Koala : origins of an icon","type":"book"},"uris":["http://www.mendeley.com/documents/?uuid=e2e43da5-2986-3298-9528-453e0b2d477b"]}],"mendeley":{"formattedCitation":"(Jackson, 2007)","plainTextFormattedCitation":"(Jackson, 2007)","previouslyFormattedCitation":"&lt;sup&gt;2&lt;/sup&gt;"},"properties":{"noteIndex":0},"schema":"https://github.com/citation-style-language/schema/raw/master/csl-citation.json"}</w:instrText>
      </w:r>
      <w:r w:rsidRPr="00547227">
        <w:rPr>
          <w:rFonts w:ascii="Arial" w:hAnsi="Arial" w:cs="Arial"/>
          <w:szCs w:val="24"/>
          <w:lang w:val="en-GB"/>
        </w:rPr>
        <w:fldChar w:fldCharType="end"/>
      </w:r>
      <w:r w:rsidRPr="00547227">
        <w:rPr>
          <w:rFonts w:ascii="Arial" w:hAnsi="Arial" w:cs="Arial"/>
          <w:i/>
          <w:szCs w:val="24"/>
          <w:lang w:val="en-GB"/>
        </w:rPr>
        <w:t xml:space="preserve">.  </w:t>
      </w:r>
      <w:r w:rsidRPr="00547227">
        <w:rPr>
          <w:rFonts w:ascii="Arial" w:hAnsi="Arial" w:cs="Arial"/>
          <w:szCs w:val="24"/>
          <w:lang w:val="en-GB"/>
        </w:rPr>
        <w:t>Therefore, using ECV without correction in such species might lead to the misleading observation that they have very large brains. To our knowledge, no other species in our dataset has such stark discrepancy between ECV and actual brain size.</w:t>
      </w:r>
    </w:p>
    <w:p w14:paraId="57F9D761" w14:textId="77777777" w:rsidR="006D7933" w:rsidRDefault="006D7933" w:rsidP="00F33EB3">
      <w:pPr>
        <w:spacing w:line="480" w:lineRule="auto"/>
        <w:rPr>
          <w:rFonts w:ascii="Arial" w:hAnsi="Arial" w:cs="Arial"/>
          <w:szCs w:val="24"/>
          <w:lang w:val="en-GB"/>
        </w:rPr>
      </w:pPr>
    </w:p>
    <w:p w14:paraId="49931D64" w14:textId="5C6D43C0" w:rsidR="00DA68A6" w:rsidRPr="00547227" w:rsidRDefault="008A7BE2" w:rsidP="00F33EB3">
      <w:pPr>
        <w:spacing w:line="480" w:lineRule="auto"/>
        <w:rPr>
          <w:rFonts w:ascii="Arial" w:hAnsi="Arial" w:cs="Arial"/>
          <w:szCs w:val="24"/>
          <w:lang w:val="en-GB"/>
        </w:rPr>
      </w:pPr>
      <w:r>
        <w:rPr>
          <w:rFonts w:ascii="Arial" w:hAnsi="Arial" w:cs="Arial"/>
          <w:szCs w:val="24"/>
          <w:lang w:val="en-GB"/>
        </w:rPr>
        <w:t xml:space="preserve">Moreover, the dataset </w:t>
      </w:r>
      <w:r w:rsidR="009D6717" w:rsidRPr="00547227">
        <w:rPr>
          <w:rFonts w:ascii="Arial" w:hAnsi="Arial" w:cs="Arial"/>
          <w:szCs w:val="24"/>
          <w:lang w:val="en-GB"/>
        </w:rPr>
        <w:t>includes 1</w:t>
      </w:r>
      <w:r>
        <w:rPr>
          <w:rFonts w:ascii="Arial" w:hAnsi="Arial" w:cs="Arial"/>
          <w:szCs w:val="24"/>
          <w:lang w:val="en-GB"/>
        </w:rPr>
        <w:t>6</w:t>
      </w:r>
      <w:r w:rsidR="009D6717" w:rsidRPr="00547227">
        <w:rPr>
          <w:rFonts w:ascii="Arial" w:hAnsi="Arial" w:cs="Arial"/>
          <w:szCs w:val="24"/>
          <w:lang w:val="en-GB"/>
        </w:rPr>
        <w:t xml:space="preserve"> traits</w:t>
      </w:r>
      <w:r>
        <w:rPr>
          <w:rFonts w:ascii="Arial" w:hAnsi="Arial" w:cs="Arial"/>
          <w:szCs w:val="24"/>
          <w:lang w:val="en-GB"/>
        </w:rPr>
        <w:t xml:space="preserve"> chosen so to allow for testing most of the hypothesis about brain evolution </w:t>
      </w:r>
      <w:r w:rsidRPr="00547227">
        <w:rPr>
          <w:rFonts w:ascii="Arial" w:hAnsi="Arial" w:cs="Arial"/>
          <w:szCs w:val="24"/>
          <w:lang w:val="en-GB"/>
        </w:rPr>
        <w:t>(See table for</w:t>
      </w:r>
      <w:r>
        <w:rPr>
          <w:rFonts w:ascii="Arial" w:hAnsi="Arial" w:cs="Arial"/>
          <w:szCs w:val="24"/>
          <w:lang w:val="en-GB"/>
        </w:rPr>
        <w:t xml:space="preserve"> traits and</w:t>
      </w:r>
      <w:r w:rsidRPr="00547227">
        <w:rPr>
          <w:rFonts w:ascii="Arial" w:hAnsi="Arial" w:cs="Arial"/>
          <w:szCs w:val="24"/>
          <w:lang w:val="en-GB"/>
        </w:rPr>
        <w:t xml:space="preserve"> sources).</w:t>
      </w:r>
      <w:r w:rsidR="009D6717" w:rsidRPr="00547227">
        <w:rPr>
          <w:rFonts w:ascii="Arial" w:hAnsi="Arial" w:cs="Arial"/>
          <w:szCs w:val="24"/>
          <w:lang w:val="en-GB"/>
        </w:rPr>
        <w:t xml:space="preserve"> The final dataset </w:t>
      </w:r>
      <w:r w:rsidR="00DA68A6" w:rsidRPr="00547227">
        <w:rPr>
          <w:rFonts w:ascii="Arial" w:hAnsi="Arial" w:cs="Arial"/>
          <w:szCs w:val="24"/>
          <w:lang w:val="en-GB"/>
        </w:rPr>
        <w:t>comprises</w:t>
      </w:r>
      <w:r w:rsidR="009D6717" w:rsidRPr="00547227">
        <w:rPr>
          <w:rFonts w:ascii="Arial" w:hAnsi="Arial" w:cs="Arial"/>
          <w:szCs w:val="24"/>
          <w:lang w:val="en-GB"/>
        </w:rPr>
        <w:t xml:space="preserve"> 176 species of marsupials</w:t>
      </w:r>
      <w:r w:rsidR="00DA68A6" w:rsidRPr="00547227">
        <w:rPr>
          <w:rFonts w:ascii="Arial" w:hAnsi="Arial" w:cs="Arial"/>
          <w:szCs w:val="24"/>
          <w:lang w:val="en-GB"/>
        </w:rPr>
        <w:t xml:space="preserve"> from all three continents inhabited by the infra-class. Those comprise around 53% of all marsupial species, approximated to be around 330 in total</w:t>
      </w:r>
      <w:r w:rsidR="0034657E" w:rsidRPr="00547227">
        <w:rPr>
          <w:rFonts w:ascii="Arial" w:hAnsi="Arial" w:cs="Arial"/>
          <w:szCs w:val="24"/>
          <w:lang w:val="en-GB"/>
        </w:rPr>
        <w:t xml:space="preserve">. </w:t>
      </w:r>
      <w:r w:rsidR="00242FB5">
        <w:rPr>
          <w:rFonts w:ascii="Arial" w:hAnsi="Arial" w:cs="Arial"/>
          <w:szCs w:val="24"/>
          <w:lang w:val="en-GB"/>
        </w:rPr>
        <w:t xml:space="preserve">The full dataset we used can be found </w:t>
      </w:r>
      <w:r>
        <w:rPr>
          <w:rFonts w:ascii="Arial" w:hAnsi="Arial" w:cs="Arial"/>
          <w:szCs w:val="24"/>
          <w:lang w:val="en-GB"/>
        </w:rPr>
        <w:t xml:space="preserve">both as Supplement herein and on </w:t>
      </w:r>
      <w:proofErr w:type="spellStart"/>
      <w:r>
        <w:rPr>
          <w:rFonts w:ascii="Arial" w:hAnsi="Arial" w:cs="Arial"/>
          <w:szCs w:val="24"/>
          <w:lang w:val="en-GB"/>
        </w:rPr>
        <w:t>Github</w:t>
      </w:r>
      <w:proofErr w:type="spellEnd"/>
      <w:r w:rsidR="00C51857">
        <w:rPr>
          <w:rFonts w:ascii="Arial" w:hAnsi="Arial" w:cs="Arial"/>
          <w:szCs w:val="24"/>
          <w:lang w:val="en-GB"/>
        </w:rPr>
        <w:t>.</w:t>
      </w:r>
    </w:p>
    <w:p w14:paraId="2BDB6C95" w14:textId="25839257" w:rsidR="0034657E" w:rsidRPr="00547227" w:rsidRDefault="0034657E" w:rsidP="00F33EB3">
      <w:pPr>
        <w:spacing w:line="480" w:lineRule="auto"/>
        <w:rPr>
          <w:rFonts w:ascii="Arial" w:hAnsi="Arial" w:cs="Arial"/>
          <w:szCs w:val="24"/>
          <w:lang w:val="en-GB"/>
        </w:rPr>
      </w:pPr>
      <w:r w:rsidRPr="00547227">
        <w:rPr>
          <w:rFonts w:ascii="Arial" w:hAnsi="Arial" w:cs="Arial"/>
          <w:szCs w:val="24"/>
          <w:lang w:val="en-GB"/>
        </w:rPr>
        <w:t>B</w:t>
      </w:r>
      <w:r w:rsidR="009D6717" w:rsidRPr="00547227">
        <w:rPr>
          <w:rFonts w:ascii="Arial" w:hAnsi="Arial" w:cs="Arial"/>
          <w:szCs w:val="24"/>
          <w:lang w:val="en-GB"/>
        </w:rPr>
        <w:t>rain</w:t>
      </w:r>
      <w:r w:rsidRPr="00547227">
        <w:rPr>
          <w:rFonts w:ascii="Arial" w:hAnsi="Arial" w:cs="Arial"/>
          <w:szCs w:val="24"/>
          <w:lang w:val="en-GB"/>
        </w:rPr>
        <w:t xml:space="preserve"> size</w:t>
      </w:r>
      <w:r w:rsidR="009D6717" w:rsidRPr="00547227">
        <w:rPr>
          <w:rFonts w:ascii="Arial" w:hAnsi="Arial" w:cs="Arial"/>
          <w:szCs w:val="24"/>
          <w:lang w:val="en-GB"/>
        </w:rPr>
        <w:t>, body</w:t>
      </w:r>
      <w:r w:rsidRPr="00547227">
        <w:rPr>
          <w:rFonts w:ascii="Arial" w:hAnsi="Arial" w:cs="Arial"/>
          <w:szCs w:val="24"/>
          <w:lang w:val="en-GB"/>
        </w:rPr>
        <w:t xml:space="preserve"> size</w:t>
      </w:r>
      <w:r w:rsidR="009D6717" w:rsidRPr="00547227">
        <w:rPr>
          <w:rFonts w:ascii="Arial" w:hAnsi="Arial" w:cs="Arial"/>
          <w:szCs w:val="24"/>
          <w:lang w:val="en-GB"/>
        </w:rPr>
        <w:t>, origin and activity cycle ha</w:t>
      </w:r>
      <w:r w:rsidR="000878F4" w:rsidRPr="00547227">
        <w:rPr>
          <w:rFonts w:ascii="Arial" w:hAnsi="Arial" w:cs="Arial"/>
          <w:szCs w:val="24"/>
          <w:lang w:val="en-GB"/>
        </w:rPr>
        <w:t>d</w:t>
      </w:r>
      <w:r w:rsidR="009D6717" w:rsidRPr="00547227">
        <w:rPr>
          <w:rFonts w:ascii="Arial" w:hAnsi="Arial" w:cs="Arial"/>
          <w:szCs w:val="24"/>
          <w:lang w:val="en-GB"/>
        </w:rPr>
        <w:t xml:space="preserve"> no missing values, while the </w:t>
      </w:r>
      <w:r w:rsidR="00547227">
        <w:rPr>
          <w:rFonts w:ascii="Arial" w:hAnsi="Arial" w:cs="Arial"/>
          <w:szCs w:val="24"/>
          <w:lang w:val="en-GB"/>
        </w:rPr>
        <w:t>other traits</w:t>
      </w:r>
      <w:r w:rsidR="009D6717" w:rsidRPr="00547227">
        <w:rPr>
          <w:rFonts w:ascii="Arial" w:hAnsi="Arial" w:cs="Arial"/>
          <w:szCs w:val="24"/>
          <w:lang w:val="en-GB"/>
        </w:rPr>
        <w:t xml:space="preserve"> ha</w:t>
      </w:r>
      <w:r w:rsidR="000878F4" w:rsidRPr="00547227">
        <w:rPr>
          <w:rFonts w:ascii="Arial" w:hAnsi="Arial" w:cs="Arial"/>
          <w:szCs w:val="24"/>
          <w:lang w:val="en-GB"/>
        </w:rPr>
        <w:t>d</w:t>
      </w:r>
      <w:r w:rsidR="00FF76BB" w:rsidRPr="00547227">
        <w:rPr>
          <w:rFonts w:ascii="Arial" w:hAnsi="Arial" w:cs="Arial"/>
          <w:szCs w:val="24"/>
          <w:lang w:val="en-GB"/>
        </w:rPr>
        <w:t xml:space="preserve"> around</w:t>
      </w:r>
      <w:r w:rsidR="009D6717" w:rsidRPr="00547227">
        <w:rPr>
          <w:rFonts w:ascii="Arial" w:hAnsi="Arial" w:cs="Arial"/>
          <w:szCs w:val="24"/>
          <w:lang w:val="en-GB"/>
        </w:rPr>
        <w:t xml:space="preserve"> 25% missing values on average (see </w:t>
      </w:r>
      <w:r w:rsidR="00FF76BB" w:rsidRPr="00547227">
        <w:rPr>
          <w:rFonts w:ascii="Arial" w:hAnsi="Arial" w:cs="Arial"/>
          <w:szCs w:val="24"/>
          <w:lang w:val="en-GB"/>
        </w:rPr>
        <w:t xml:space="preserve">Multiple </w:t>
      </w:r>
      <w:r w:rsidR="009D6717" w:rsidRPr="00547227">
        <w:rPr>
          <w:rFonts w:ascii="Arial" w:hAnsi="Arial" w:cs="Arial"/>
          <w:szCs w:val="24"/>
          <w:lang w:val="en-GB"/>
        </w:rPr>
        <w:t>Imputations</w:t>
      </w:r>
      <w:r w:rsidR="00FF76BB" w:rsidRPr="00547227">
        <w:rPr>
          <w:rFonts w:ascii="Arial" w:hAnsi="Arial" w:cs="Arial"/>
          <w:szCs w:val="24"/>
          <w:lang w:val="en-GB"/>
        </w:rPr>
        <w:t xml:space="preserve"> section and Supplementary Information</w:t>
      </w:r>
      <w:r w:rsidR="009D6717" w:rsidRPr="00547227">
        <w:rPr>
          <w:rFonts w:ascii="Arial" w:hAnsi="Arial" w:cs="Arial"/>
          <w:szCs w:val="24"/>
          <w:lang w:val="en-GB"/>
        </w:rPr>
        <w:t xml:space="preserve"> for the pattern of the missing data). </w:t>
      </w:r>
    </w:p>
    <w:p w14:paraId="1BE14F25" w14:textId="77777777" w:rsidR="009D6717" w:rsidRPr="00547227" w:rsidRDefault="009D6717" w:rsidP="00F33EB3">
      <w:pPr>
        <w:spacing w:line="480" w:lineRule="auto"/>
        <w:rPr>
          <w:rFonts w:ascii="Arial" w:hAnsi="Arial" w:cs="Arial"/>
          <w:szCs w:val="24"/>
          <w:lang w:val="en-GB"/>
        </w:rPr>
      </w:pPr>
      <w:r w:rsidRPr="00547227">
        <w:rPr>
          <w:rFonts w:ascii="Arial" w:hAnsi="Arial" w:cs="Arial"/>
          <w:szCs w:val="24"/>
          <w:lang w:val="en-GB"/>
        </w:rPr>
        <w:t>For detailed description on rationale for inclusion and sources of the data</w:t>
      </w:r>
      <w:r w:rsidR="0034657E" w:rsidRPr="00547227">
        <w:rPr>
          <w:rFonts w:ascii="Arial" w:hAnsi="Arial" w:cs="Arial"/>
          <w:szCs w:val="24"/>
          <w:lang w:val="en-GB"/>
        </w:rPr>
        <w:t>,</w:t>
      </w:r>
      <w:r w:rsidRPr="00547227">
        <w:rPr>
          <w:rFonts w:ascii="Arial" w:hAnsi="Arial" w:cs="Arial"/>
          <w:szCs w:val="24"/>
          <w:lang w:val="en-GB"/>
        </w:rPr>
        <w:t xml:space="preserve"> see the table with data sources. </w:t>
      </w:r>
    </w:p>
    <w:p w14:paraId="2DA60F11" w14:textId="77777777" w:rsidR="00152BEF" w:rsidRPr="00547227" w:rsidRDefault="00152BE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Phylogeny</w:t>
      </w:r>
    </w:p>
    <w:p w14:paraId="715F6795" w14:textId="3AC4081A" w:rsidR="00A96F5D" w:rsidRDefault="00152BEF" w:rsidP="00F33EB3">
      <w:pPr>
        <w:spacing w:line="480" w:lineRule="auto"/>
        <w:rPr>
          <w:ins w:id="18" w:author="uqvweisb_local" w:date="2019-08-29T14:32:00Z"/>
          <w:rFonts w:ascii="Arial" w:hAnsi="Arial" w:cs="Arial"/>
          <w:szCs w:val="24"/>
          <w:lang w:val="en-GB"/>
        </w:rPr>
      </w:pPr>
      <w:r w:rsidRPr="00547227">
        <w:rPr>
          <w:rFonts w:ascii="Arial" w:hAnsi="Arial" w:cs="Arial"/>
          <w:szCs w:val="24"/>
          <w:lang w:val="en-GB"/>
        </w:rPr>
        <w:t>We included information on phylogenetic non</w:t>
      </w:r>
      <w:r w:rsidR="00BA7458" w:rsidRPr="00547227">
        <w:rPr>
          <w:rFonts w:ascii="Arial" w:hAnsi="Arial" w:cs="Arial"/>
          <w:szCs w:val="24"/>
          <w:lang w:val="en-GB"/>
        </w:rPr>
        <w:t>-independence in all our analyse</w:t>
      </w:r>
      <w:r w:rsidRPr="00547227">
        <w:rPr>
          <w:rFonts w:ascii="Arial" w:hAnsi="Arial" w:cs="Arial"/>
          <w:szCs w:val="24"/>
          <w:lang w:val="en-GB"/>
        </w:rPr>
        <w:t xml:space="preserve">s using an </w:t>
      </w:r>
      <w:proofErr w:type="spellStart"/>
      <w:r w:rsidRPr="00547227">
        <w:rPr>
          <w:rFonts w:ascii="Arial" w:hAnsi="Arial" w:cs="Arial"/>
          <w:szCs w:val="24"/>
          <w:lang w:val="en-GB"/>
        </w:rPr>
        <w:t>ultrametric</w:t>
      </w:r>
      <w:proofErr w:type="spellEnd"/>
      <w:r w:rsidRPr="00547227">
        <w:rPr>
          <w:rFonts w:ascii="Arial" w:hAnsi="Arial" w:cs="Arial"/>
          <w:szCs w:val="24"/>
          <w:lang w:val="en-GB"/>
        </w:rPr>
        <w:t xml:space="preserve"> phylogenetic tree of 17</w:t>
      </w:r>
      <w:r w:rsidR="00547227">
        <w:rPr>
          <w:rFonts w:ascii="Arial" w:hAnsi="Arial" w:cs="Arial"/>
          <w:szCs w:val="24"/>
          <w:lang w:val="en-GB"/>
        </w:rPr>
        <w:t>5</w:t>
      </w:r>
      <w:r w:rsidRPr="00547227">
        <w:rPr>
          <w:rFonts w:ascii="Arial" w:hAnsi="Arial" w:cs="Arial"/>
          <w:szCs w:val="24"/>
          <w:lang w:val="en-GB"/>
        </w:rPr>
        <w:t xml:space="preserve"> extant marsupial species</w:t>
      </w:r>
      <w:r w:rsidR="00547227">
        <w:rPr>
          <w:rFonts w:ascii="Arial" w:hAnsi="Arial" w:cs="Arial"/>
          <w:szCs w:val="24"/>
          <w:lang w:val="en-GB"/>
        </w:rPr>
        <w:t xml:space="preserve"> </w:t>
      </w:r>
      <w:r w:rsidR="00547227" w:rsidRPr="00547227">
        <w:rPr>
          <w:rFonts w:ascii="Arial" w:hAnsi="Arial" w:cs="Arial"/>
          <w:szCs w:val="24"/>
          <w:lang w:val="en-GB"/>
        </w:rPr>
        <w:t xml:space="preserve">(with exception of the </w:t>
      </w:r>
      <w:r w:rsidR="00B2408D">
        <w:rPr>
          <w:rFonts w:ascii="Arial" w:hAnsi="Arial" w:cs="Arial"/>
          <w:szCs w:val="24"/>
          <w:lang w:val="en-GB"/>
        </w:rPr>
        <w:t xml:space="preserve">extinct </w:t>
      </w:r>
      <w:proofErr w:type="spellStart"/>
      <w:r w:rsidR="00547227" w:rsidRPr="00547227">
        <w:rPr>
          <w:rFonts w:ascii="Arial" w:hAnsi="Arial" w:cs="Arial"/>
          <w:szCs w:val="24"/>
          <w:lang w:val="en-GB"/>
        </w:rPr>
        <w:t>Thylacine</w:t>
      </w:r>
      <w:proofErr w:type="spellEnd"/>
      <w:r w:rsidR="00547227" w:rsidRPr="00547227">
        <w:rPr>
          <w:rFonts w:ascii="Arial" w:hAnsi="Arial" w:cs="Arial"/>
          <w:szCs w:val="24"/>
          <w:lang w:val="en-GB"/>
        </w:rPr>
        <w:t>)</w:t>
      </w:r>
      <w:r w:rsidRPr="00547227">
        <w:rPr>
          <w:rFonts w:ascii="Arial" w:hAnsi="Arial" w:cs="Arial"/>
          <w:szCs w:val="24"/>
          <w:lang w:val="en-GB"/>
        </w:rPr>
        <w:t xml:space="preserve"> obtained from Time Tree</w:t>
      </w:r>
      <w:r w:rsidR="00B2408D">
        <w:rPr>
          <w:rFonts w:ascii="Arial" w:hAnsi="Arial" w:cs="Arial"/>
          <w:szCs w:val="24"/>
          <w:lang w:val="en-GB"/>
        </w:rPr>
        <w:t xml:space="preserve">. </w:t>
      </w:r>
      <w:commentRangeStart w:id="19"/>
      <w:r w:rsidR="00B2408D">
        <w:rPr>
          <w:rFonts w:ascii="Arial" w:hAnsi="Arial" w:cs="Arial"/>
          <w:szCs w:val="24"/>
          <w:lang w:val="en-GB"/>
        </w:rPr>
        <w:t xml:space="preserve">This was deemed appropriate </w:t>
      </w:r>
      <w:r w:rsidR="00B2408D">
        <w:rPr>
          <w:rFonts w:ascii="Arial" w:hAnsi="Arial" w:cs="Arial"/>
          <w:szCs w:val="24"/>
          <w:lang w:val="en-GB"/>
        </w:rPr>
        <w:lastRenderedPageBreak/>
        <w:t>because the tree provided full coverage of all species investigated, using for most taxa the recent marsupial phylogeny of Mitchell et al</w:t>
      </w:r>
      <w:commentRangeEnd w:id="19"/>
      <w:r w:rsidR="00B2408D">
        <w:rPr>
          <w:rStyle w:val="CommentReference"/>
        </w:rPr>
        <w:commentReference w:id="19"/>
      </w:r>
      <w:r w:rsidR="00B2408D">
        <w:rPr>
          <w:rFonts w:ascii="Arial" w:hAnsi="Arial" w:cs="Arial"/>
          <w:szCs w:val="24"/>
          <w:lang w:val="en-GB"/>
        </w:rPr>
        <w:t>.</w:t>
      </w:r>
    </w:p>
    <w:p w14:paraId="569CC3BC" w14:textId="0D77929C"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The tree had 12 branches with length of 0 (used as means for resolving pol</w:t>
      </w:r>
      <w:r w:rsidR="00B2408D">
        <w:rPr>
          <w:rFonts w:ascii="Arial" w:hAnsi="Arial" w:cs="Arial"/>
          <w:szCs w:val="24"/>
          <w:lang w:val="en-GB"/>
        </w:rPr>
        <w:t>y</w:t>
      </w:r>
      <w:r w:rsidRPr="00547227">
        <w:rPr>
          <w:rFonts w:ascii="Arial" w:hAnsi="Arial" w:cs="Arial"/>
          <w:szCs w:val="24"/>
          <w:lang w:val="en-GB"/>
        </w:rPr>
        <w:t>tomies), which due to the requirements of some of the approaches had to be resolved. We did that by adding 0.01% of the median branch length, and then ultrametriciz</w:t>
      </w:r>
      <w:r w:rsidR="009D6717" w:rsidRPr="00547227">
        <w:rPr>
          <w:rFonts w:ascii="Arial" w:hAnsi="Arial" w:cs="Arial"/>
          <w:szCs w:val="24"/>
          <w:lang w:val="en-GB"/>
        </w:rPr>
        <w:t>ed</w:t>
      </w:r>
      <w:r w:rsidRPr="00547227">
        <w:rPr>
          <w:rFonts w:ascii="Arial" w:hAnsi="Arial" w:cs="Arial"/>
          <w:szCs w:val="24"/>
          <w:lang w:val="en-GB"/>
        </w:rPr>
        <w:t xml:space="preserve"> the tree again using </w:t>
      </w:r>
      <w:r w:rsidR="00BA7458" w:rsidRPr="00547227">
        <w:rPr>
          <w:rFonts w:ascii="Arial" w:hAnsi="Arial" w:cs="Arial"/>
          <w:szCs w:val="24"/>
          <w:lang w:val="en-GB"/>
        </w:rPr>
        <w:t xml:space="preserve">extension, with </w:t>
      </w:r>
      <w:r w:rsidRPr="00547227">
        <w:rPr>
          <w:rFonts w:ascii="Arial" w:hAnsi="Arial" w:cs="Arial"/>
          <w:szCs w:val="24"/>
          <w:lang w:val="en-GB"/>
        </w:rPr>
        <w:t xml:space="preserve">the package </w:t>
      </w:r>
      <w:proofErr w:type="spellStart"/>
      <w:r w:rsidRPr="00547227">
        <w:rPr>
          <w:rFonts w:ascii="Arial" w:hAnsi="Arial" w:cs="Arial"/>
          <w:szCs w:val="24"/>
          <w:lang w:val="en-GB"/>
        </w:rPr>
        <w:t>phytools</w:t>
      </w:r>
      <w:proofErr w:type="spellEnd"/>
      <w:r w:rsidR="006B7751">
        <w:rPr>
          <w:rFonts w:ascii="Arial" w:hAnsi="Arial" w:cs="Arial"/>
          <w:szCs w:val="24"/>
          <w:lang w:val="en-GB"/>
        </w:rPr>
        <w:t xml:space="preserve"> (e.g. Tail paper ref ;-))</w:t>
      </w:r>
      <w:r w:rsidRPr="00547227">
        <w:rPr>
          <w:rFonts w:ascii="Arial" w:hAnsi="Arial" w:cs="Arial"/>
          <w:szCs w:val="24"/>
          <w:lang w:val="en-GB"/>
        </w:rPr>
        <w:t>.</w:t>
      </w:r>
    </w:p>
    <w:p w14:paraId="570DE4DA" w14:textId="77777777" w:rsidR="00FA598F" w:rsidRPr="00547227" w:rsidRDefault="00FA598F" w:rsidP="00F33EB3">
      <w:pPr>
        <w:pStyle w:val="Heading2"/>
        <w:spacing w:line="480" w:lineRule="auto"/>
        <w:rPr>
          <w:rFonts w:ascii="Arial" w:hAnsi="Arial" w:cs="Arial"/>
          <w:sz w:val="24"/>
          <w:szCs w:val="24"/>
          <w:lang w:val="en-GB"/>
        </w:rPr>
      </w:pPr>
      <w:r w:rsidRPr="00547227">
        <w:rPr>
          <w:rFonts w:ascii="Arial" w:hAnsi="Arial" w:cs="Arial"/>
          <w:sz w:val="24"/>
          <w:szCs w:val="24"/>
          <w:lang w:val="en-GB"/>
        </w:rPr>
        <w:t>Statistical methods</w:t>
      </w:r>
    </w:p>
    <w:p w14:paraId="4B116C11" w14:textId="5C7CEAD0" w:rsidR="00FA598F" w:rsidRPr="00547227" w:rsidDel="00362F42" w:rsidRDefault="00FA598F" w:rsidP="00F33EB3">
      <w:pPr>
        <w:spacing w:line="480" w:lineRule="auto"/>
        <w:rPr>
          <w:del w:id="20" w:author="uqvweisb_local" w:date="2019-08-29T13:31:00Z"/>
          <w:rFonts w:ascii="Arial" w:hAnsi="Arial" w:cs="Arial"/>
          <w:szCs w:val="24"/>
          <w:lang w:val="en-GB"/>
        </w:rPr>
      </w:pPr>
      <w:del w:id="21" w:author="uqvweisb_local" w:date="2019-08-29T13:31:00Z">
        <w:r w:rsidRPr="00547227" w:rsidDel="00362F42">
          <w:rPr>
            <w:rFonts w:ascii="Arial" w:hAnsi="Arial" w:cs="Arial"/>
            <w:szCs w:val="24"/>
            <w:lang w:val="en-GB"/>
          </w:rPr>
          <w:delText>We use a combination of Bayesian statistical methods in a framework for phylogenetically informed comparative analyses</w:delText>
        </w:r>
        <w:r w:rsidR="005E46A3" w:rsidRPr="00547227" w:rsidDel="00362F42">
          <w:rPr>
            <w:rFonts w:ascii="Arial" w:hAnsi="Arial" w:cs="Arial"/>
            <w:szCs w:val="24"/>
            <w:lang w:val="en-GB"/>
          </w:rPr>
          <w:delText xml:space="preserve"> (see Figure)</w:delText>
        </w:r>
        <w:r w:rsidRPr="00547227" w:rsidDel="00362F42">
          <w:rPr>
            <w:rFonts w:ascii="Arial" w:hAnsi="Arial" w:cs="Arial"/>
            <w:szCs w:val="24"/>
            <w:lang w:val="en-GB"/>
          </w:rPr>
          <w:delText>. We start off with multiple imputations of missing data resulting in a number of biased estimations based on chained equations (check Multiple Imputations section). We run MCMCglmm on all the imputed datasets running on 2 chains. Subsequently, we pool all the solutions from both chains into an ‘average’ mod</w:delText>
        </w:r>
        <w:r w:rsidR="00365BFD" w:rsidRPr="00547227" w:rsidDel="00362F42">
          <w:rPr>
            <w:rFonts w:ascii="Arial" w:hAnsi="Arial" w:cs="Arial"/>
            <w:szCs w:val="24"/>
            <w:lang w:val="en-GB"/>
          </w:rPr>
          <w:delText xml:space="preserve">el, on which we base </w:delText>
        </w:r>
        <w:r w:rsidR="00624706" w:rsidRPr="00547227" w:rsidDel="00362F42">
          <w:rPr>
            <w:rFonts w:ascii="Arial" w:hAnsi="Arial" w:cs="Arial"/>
            <w:szCs w:val="24"/>
            <w:lang w:val="en-GB"/>
          </w:rPr>
          <w:delText>all</w:delText>
        </w:r>
        <w:r w:rsidR="00365BFD" w:rsidRPr="00547227" w:rsidDel="00362F42">
          <w:rPr>
            <w:rFonts w:ascii="Arial" w:hAnsi="Arial" w:cs="Arial"/>
            <w:szCs w:val="24"/>
            <w:lang w:val="en-GB"/>
          </w:rPr>
          <w:delText xml:space="preserve"> analyse</w:delText>
        </w:r>
        <w:r w:rsidRPr="00547227" w:rsidDel="00362F42">
          <w:rPr>
            <w:rFonts w:ascii="Arial" w:hAnsi="Arial" w:cs="Arial"/>
            <w:szCs w:val="24"/>
            <w:lang w:val="en-GB"/>
          </w:rPr>
          <w:delText xml:space="preserve">s and conclusions. </w:delText>
        </w:r>
      </w:del>
    </w:p>
    <w:p w14:paraId="766B9F17" w14:textId="77777777" w:rsidR="00152BEF" w:rsidRPr="00547227" w:rsidRDefault="0034657E" w:rsidP="00F33EB3">
      <w:pPr>
        <w:pStyle w:val="Heading3"/>
        <w:spacing w:line="480" w:lineRule="auto"/>
        <w:rPr>
          <w:rFonts w:ascii="Arial" w:hAnsi="Arial" w:cs="Arial"/>
          <w:lang w:val="en-GB"/>
        </w:rPr>
      </w:pPr>
      <w:r w:rsidRPr="00547227">
        <w:rPr>
          <w:rFonts w:ascii="Arial" w:hAnsi="Arial" w:cs="Arial"/>
          <w:lang w:val="en-GB"/>
        </w:rPr>
        <w:t>Multiple i</w:t>
      </w:r>
      <w:r w:rsidR="00152BEF" w:rsidRPr="00547227">
        <w:rPr>
          <w:rFonts w:ascii="Arial" w:hAnsi="Arial" w:cs="Arial"/>
          <w:lang w:val="en-GB"/>
        </w:rPr>
        <w:t>mputation</w:t>
      </w:r>
      <w:r w:rsidRPr="00547227">
        <w:rPr>
          <w:rFonts w:ascii="Arial" w:hAnsi="Arial" w:cs="Arial"/>
          <w:lang w:val="en-GB"/>
        </w:rPr>
        <w:t>s</w:t>
      </w:r>
    </w:p>
    <w:p w14:paraId="6F35945A" w14:textId="3B494536"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For imputation of missing </w:t>
      </w:r>
      <w:r w:rsidR="00624706" w:rsidRPr="00547227">
        <w:rPr>
          <w:rFonts w:ascii="Arial" w:hAnsi="Arial" w:cs="Arial"/>
          <w:szCs w:val="24"/>
          <w:lang w:val="en-GB"/>
        </w:rPr>
        <w:t>data,</w:t>
      </w:r>
      <w:r w:rsidRPr="00547227">
        <w:rPr>
          <w:rFonts w:ascii="Arial" w:hAnsi="Arial" w:cs="Arial"/>
          <w:szCs w:val="24"/>
          <w:lang w:val="en-GB"/>
        </w:rPr>
        <w:t xml:space="preserve"> we used the R package </w:t>
      </w:r>
      <w:proofErr w:type="spellStart"/>
      <w:r w:rsidRPr="00547227">
        <w:rPr>
          <w:rFonts w:ascii="Arial" w:hAnsi="Arial" w:cs="Arial"/>
          <w:szCs w:val="24"/>
          <w:lang w:val="en-GB"/>
        </w:rPr>
        <w:t>phylomice</w:t>
      </w:r>
      <w:proofErr w:type="spellEnd"/>
      <w:r w:rsidR="003D0E61" w:rsidRPr="00547227">
        <w:rPr>
          <w:rFonts w:ascii="Arial" w:hAnsi="Arial" w:cs="Arial"/>
          <w:szCs w:val="24"/>
          <w:lang w:val="en-GB"/>
        </w:rPr>
        <w:t>.</w:t>
      </w:r>
      <w:r w:rsidRPr="00547227">
        <w:rPr>
          <w:rFonts w:ascii="Arial" w:hAnsi="Arial" w:cs="Arial"/>
          <w:szCs w:val="24"/>
          <w:lang w:val="en-GB"/>
        </w:rPr>
        <w:t xml:space="preserve"> It is an extension for the package mice, which allows for multiple imputations with the addition of taking the phylogenetic non-independence of the data into account. We use the method of predictive means matching</w:t>
      </w:r>
      <w:r w:rsidR="00547227">
        <w:rPr>
          <w:rFonts w:ascii="Arial" w:hAnsi="Arial" w:cs="Arial"/>
          <w:szCs w:val="24"/>
          <w:lang w:val="en-GB"/>
        </w:rPr>
        <w:t xml:space="preserve"> </w:t>
      </w:r>
      <w:r w:rsidR="003D0E61"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&lt;EndNote&gt;&lt;Cite&gt;&lt;Author&gt;Demirtas&lt;/Author&gt;&lt;Year&gt;2018&lt;/Year&gt;&lt;RecNum&gt;170&lt;/RecNum&gt;&lt;DisplayText&gt;(Demirtas, 2018; Little, 1988)&lt;/DisplayText&gt;&lt;record&gt;&lt;rec-number&gt;170&lt;/rec-number&gt;&lt;foreign-keys&gt;&lt;key app="EN" db-id="a9aw0atab92x0ledv2kxwsvmdfttad9p2fez" timestamp="1564364863" guid="d8b8804f-25e3-4a56-a749-220979f478e9"&gt;170&lt;/key&gt;&lt;/foreign-keys&gt;&lt;ref-type name="Book"&gt;6&lt;/ref-type&gt;&lt;contributors&gt;&lt;authors&gt;&lt;author&gt;Demirtas, Hakan&lt;/author&gt;&lt;/authors&gt;&lt;/contributors&gt;&lt;titles&gt;&lt;title&gt;Flexible Imputation of Missing Data&lt;/title&gt;&lt;/titles&gt;&lt;pages&gt;415-415&lt;/pages&gt;&lt;volume&gt;85&lt;/volume&gt;&lt;dates&gt;&lt;year&gt;2018&lt;/year&gt;&lt;/dates&gt;&lt;publisher&gt;CRC Press&lt;/publisher&gt;&lt;isbn&gt;9781138588318&lt;/isbn&gt;&lt;urls&gt;&lt;related-urls&gt;&lt;url&gt;http://www.jstatsoft.org/v85/b04/&lt;/url&gt;&lt;/related-urls&gt;&lt;/urls&gt;&lt;electronic-resource-num&gt;10.18637/jss.v085.b04&lt;/electronic-resource-num&gt;&lt;/record&gt;&lt;/Cite&gt;&lt;Cite&gt;&lt;Author&gt;Little&lt;/Author&gt;&lt;Year&gt;1988&lt;/Year&gt;&lt;RecNum&gt;58&lt;/RecNum&gt;&lt;record&gt;&lt;rec-number&gt;58&lt;/rec-number&gt;&lt;foreign-keys&gt;&lt;key app="EN" db-id="a9aw0atab92x0ledv2kxwsvmdfttad9p2fez" timestamp="1564364862" guid="c2ac1f06-5237-477e-9e43-40ae346b8ccc"&gt;58&lt;/key&gt;&lt;/foreign-keys&gt;&lt;ref-type name="Journal Article"&gt;17&lt;/ref-type&gt;&lt;contributors&gt;&lt;authors&gt;&lt;author&gt;Little, Roderick J. A.&lt;/author&gt;&lt;/authors&gt;&lt;/contributors&gt;&lt;titles&gt;&lt;title&gt;Missing-Data Adjustments in Large Surveys&lt;/title&gt;&lt;secondary-title&gt;Journal of Business &amp;amp; Economic Statistics&lt;/secondary-title&gt;&lt;/titles&gt;&lt;pages&gt;287-296&lt;/pages&gt;&lt;volume&gt;6&lt;/volume&gt;&lt;number&gt;3&lt;/number&gt;&lt;section&gt;287&lt;/section&gt;&lt;keywords&gt;&lt;keyword&gt;Imputation&lt;/keyword&gt;&lt;keyword&gt;Incomplete data&lt;/keyword&gt;&lt;keyword&gt;Matching&lt;/keyword&gt;&lt;keyword&gt;Multiple imputation&lt;/keyword&gt;&lt;keyword&gt;Regression models&lt;/keyword&gt;&lt;keyword&gt;Weighting&lt;/keyword&gt;&lt;/keywords&gt;&lt;dates&gt;&lt;year&gt;1988&lt;/year&gt;&lt;/dates&gt;&lt;isbn&gt;0735-0015&amp;#xD;1537-2707&lt;/isbn&gt;&lt;urls&gt;&lt;related-urls&gt;&lt;url&gt;http://www.tandfonline.com/doi/abs/10.1080/07350015.1988.10509663&lt;/url&gt;&lt;/related-urls&gt;&lt;/urls&gt;&lt;electronic-resource-num&gt;10.1080/07350015.1988.10509663&lt;/electronic-resource-num&gt;&lt;/record&gt;&lt;/Cite&gt;&lt;/EndNote&gt;</w:instrText>
      </w:r>
      <w:r w:rsidR="003D0E61" w:rsidRPr="00547227">
        <w:rPr>
          <w:rFonts w:ascii="Arial" w:hAnsi="Arial" w:cs="Arial"/>
          <w:szCs w:val="24"/>
          <w:lang w:val="en-GB"/>
        </w:rPr>
        <w:fldChar w:fldCharType="separate"/>
      </w:r>
      <w:r w:rsidR="000C17D7">
        <w:rPr>
          <w:rFonts w:ascii="Arial" w:hAnsi="Arial" w:cs="Arial"/>
          <w:noProof/>
          <w:szCs w:val="24"/>
          <w:lang w:val="en-GB"/>
        </w:rPr>
        <w:t>(Demirtas, 2018; Little, 1988)</w:t>
      </w:r>
      <w:r w:rsidR="003D0E61" w:rsidRPr="00547227">
        <w:rPr>
          <w:rFonts w:ascii="Arial" w:hAnsi="Arial" w:cs="Arial"/>
          <w:szCs w:val="24"/>
          <w:lang w:val="en-GB"/>
        </w:rPr>
        <w:fldChar w:fldCharType="end"/>
      </w:r>
      <w:r w:rsidRPr="00547227">
        <w:rPr>
          <w:rFonts w:ascii="Arial" w:hAnsi="Arial" w:cs="Arial"/>
          <w:szCs w:val="24"/>
          <w:lang w:val="en-GB"/>
        </w:rPr>
        <w:t xml:space="preserve">, a semi-parametric stochastic regression method in which a small set of candidate values (‘donors’) is found for each missing data point based on multiple regression model, whose predicted regression score is closest to the missing value. The choice of donor is then biased by the phylogenetically closer cases. Because the beta coefficients values in the regression models are chosen at random from the joint posterior </w:t>
      </w:r>
      <w:r w:rsidRPr="00547227">
        <w:rPr>
          <w:rFonts w:ascii="Arial" w:hAnsi="Arial" w:cs="Arial"/>
          <w:szCs w:val="24"/>
          <w:lang w:val="en-GB"/>
        </w:rPr>
        <w:lastRenderedPageBreak/>
        <w:t>distribution, such model introduces considerable stochastic variation, simulated by a Markov chain Monte Carlo procedure.</w:t>
      </w:r>
    </w:p>
    <w:p w14:paraId="75892DA3" w14:textId="42CFA9FB"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This imputation method has the advantage that missing data </w:t>
      </w:r>
      <w:del w:id="22" w:author="uqvweisb_local" w:date="2019-08-29T13:32:00Z">
        <w:r w:rsidRPr="00547227" w:rsidDel="007722B8">
          <w:rPr>
            <w:rFonts w:ascii="Arial" w:hAnsi="Arial" w:cs="Arial"/>
            <w:szCs w:val="24"/>
            <w:lang w:val="en-GB"/>
          </w:rPr>
          <w:delText xml:space="preserve">is </w:delText>
        </w:r>
      </w:del>
      <w:ins w:id="23" w:author="uqvweisb_local" w:date="2019-08-29T13:32:00Z">
        <w:r w:rsidR="007722B8">
          <w:rPr>
            <w:rFonts w:ascii="Arial" w:hAnsi="Arial" w:cs="Arial"/>
            <w:szCs w:val="24"/>
            <w:lang w:val="en-GB"/>
          </w:rPr>
          <w:t>are</w:t>
        </w:r>
        <w:r w:rsidR="007722B8" w:rsidRPr="00547227">
          <w:rPr>
            <w:rFonts w:ascii="Arial" w:hAnsi="Arial" w:cs="Arial"/>
            <w:szCs w:val="24"/>
            <w:lang w:val="en-GB"/>
          </w:rPr>
          <w:t xml:space="preserve"> </w:t>
        </w:r>
      </w:ins>
      <w:r w:rsidRPr="00547227">
        <w:rPr>
          <w:rFonts w:ascii="Arial" w:hAnsi="Arial" w:cs="Arial"/>
          <w:szCs w:val="24"/>
          <w:lang w:val="en-GB"/>
        </w:rPr>
        <w:t xml:space="preserve">imputed based on </w:t>
      </w:r>
      <w:ins w:id="24" w:author="uqvweisb_local" w:date="2019-08-29T13:32:00Z">
        <w:r w:rsidR="00417D65">
          <w:rPr>
            <w:rFonts w:ascii="Arial" w:hAnsi="Arial" w:cs="Arial"/>
            <w:szCs w:val="24"/>
            <w:lang w:val="en-GB"/>
          </w:rPr>
          <w:t xml:space="preserve">several </w:t>
        </w:r>
      </w:ins>
      <w:r w:rsidRPr="00547227">
        <w:rPr>
          <w:rFonts w:ascii="Arial" w:hAnsi="Arial" w:cs="Arial"/>
          <w:szCs w:val="24"/>
          <w:lang w:val="en-GB"/>
        </w:rPr>
        <w:t xml:space="preserve">values observed elsewhere in the set, so they are usually realistic. The pattern of missing values in our dataset is reported in the supplementary material. We have variables with 0 missing values - brain size, body size, origin, </w:t>
      </w:r>
      <w:proofErr w:type="spellStart"/>
      <w:r w:rsidRPr="00547227">
        <w:rPr>
          <w:rFonts w:ascii="Arial" w:hAnsi="Arial" w:cs="Arial"/>
          <w:szCs w:val="24"/>
          <w:lang w:val="en-GB"/>
        </w:rPr>
        <w:t>diurnality</w:t>
      </w:r>
      <w:proofErr w:type="spellEnd"/>
      <w:r w:rsidR="00624706" w:rsidRPr="00547227">
        <w:rPr>
          <w:rFonts w:ascii="Arial" w:hAnsi="Arial" w:cs="Arial"/>
          <w:szCs w:val="24"/>
          <w:lang w:val="en-GB"/>
        </w:rPr>
        <w:t>;</w:t>
      </w:r>
      <w:r w:rsidRPr="00547227">
        <w:rPr>
          <w:rFonts w:ascii="Arial" w:hAnsi="Arial" w:cs="Arial"/>
          <w:szCs w:val="24"/>
          <w:lang w:val="en-GB"/>
        </w:rPr>
        <w:t xml:space="preserve"> and such with more than half of the values </w:t>
      </w:r>
      <w:proofErr w:type="gramStart"/>
      <w:r w:rsidRPr="00547227">
        <w:rPr>
          <w:rFonts w:ascii="Arial" w:hAnsi="Arial" w:cs="Arial"/>
          <w:szCs w:val="24"/>
          <w:lang w:val="en-GB"/>
        </w:rPr>
        <w:t xml:space="preserve">missing,  </w:t>
      </w:r>
      <w:proofErr w:type="spellStart"/>
      <w:r w:rsidRPr="00547227">
        <w:rPr>
          <w:rFonts w:ascii="Arial" w:hAnsi="Arial" w:cs="Arial"/>
          <w:szCs w:val="24"/>
          <w:lang w:val="en-GB"/>
        </w:rPr>
        <w:t>i.e</w:t>
      </w:r>
      <w:proofErr w:type="spellEnd"/>
      <w:proofErr w:type="gramEnd"/>
      <w:r w:rsidRPr="00547227">
        <w:rPr>
          <w:rFonts w:ascii="Arial" w:hAnsi="Arial" w:cs="Arial"/>
          <w:szCs w:val="24"/>
          <w:lang w:val="en-GB"/>
        </w:rPr>
        <w:t xml:space="preserve"> play </w:t>
      </w:r>
      <w:r w:rsidR="00624706" w:rsidRPr="00547227">
        <w:rPr>
          <w:rFonts w:ascii="Arial" w:hAnsi="Arial" w:cs="Arial"/>
          <w:szCs w:val="24"/>
          <w:lang w:val="en-GB"/>
        </w:rPr>
        <w:t>(</w:t>
      </w:r>
      <w:r w:rsidRPr="00547227">
        <w:rPr>
          <w:rFonts w:ascii="Arial" w:hAnsi="Arial" w:cs="Arial"/>
          <w:szCs w:val="24"/>
          <w:lang w:val="en-GB"/>
        </w:rPr>
        <w:t>68% or 120 missing</w:t>
      </w:r>
      <w:r w:rsidR="00624706" w:rsidRPr="00547227">
        <w:rPr>
          <w:rFonts w:ascii="Arial" w:hAnsi="Arial" w:cs="Arial"/>
          <w:szCs w:val="24"/>
          <w:lang w:val="en-GB"/>
        </w:rPr>
        <w:t>)</w:t>
      </w:r>
      <w:r w:rsidRPr="00547227">
        <w:rPr>
          <w:rFonts w:ascii="Arial" w:hAnsi="Arial" w:cs="Arial"/>
          <w:szCs w:val="24"/>
          <w:lang w:val="en-GB"/>
        </w:rPr>
        <w:t>, torpor</w:t>
      </w:r>
      <w:r w:rsidR="00624706" w:rsidRPr="00547227">
        <w:rPr>
          <w:rFonts w:ascii="Arial" w:hAnsi="Arial" w:cs="Arial"/>
          <w:szCs w:val="24"/>
          <w:lang w:val="en-GB"/>
        </w:rPr>
        <w:t xml:space="preserve"> (</w:t>
      </w:r>
      <w:r w:rsidRPr="00547227">
        <w:rPr>
          <w:rFonts w:ascii="Arial" w:hAnsi="Arial" w:cs="Arial"/>
          <w:szCs w:val="24"/>
          <w:lang w:val="en-GB"/>
        </w:rPr>
        <w:t>53% or 94 missing</w:t>
      </w:r>
      <w:r w:rsidR="00624706" w:rsidRPr="00547227">
        <w:rPr>
          <w:rFonts w:ascii="Arial" w:hAnsi="Arial" w:cs="Arial"/>
          <w:szCs w:val="24"/>
          <w:lang w:val="en-GB"/>
        </w:rPr>
        <w:t>)</w:t>
      </w:r>
      <w:r w:rsidRPr="00547227">
        <w:rPr>
          <w:rFonts w:ascii="Arial" w:hAnsi="Arial" w:cs="Arial"/>
          <w:szCs w:val="24"/>
          <w:lang w:val="en-GB"/>
        </w:rPr>
        <w:t xml:space="preserve">. On average, </w:t>
      </w:r>
      <w:r w:rsidR="00624706" w:rsidRPr="00547227">
        <w:rPr>
          <w:rFonts w:ascii="Arial" w:hAnsi="Arial" w:cs="Arial"/>
          <w:szCs w:val="24"/>
          <w:lang w:val="en-GB"/>
        </w:rPr>
        <w:t>the dataset contained</w:t>
      </w:r>
      <w:r w:rsidRPr="00547227">
        <w:rPr>
          <w:rFonts w:ascii="Arial" w:hAnsi="Arial" w:cs="Arial"/>
          <w:szCs w:val="24"/>
          <w:lang w:val="en-GB"/>
        </w:rPr>
        <w:t xml:space="preserve"> 25% missing values, which we used as reference for the number of multiple imputations. Following an established rule of thumb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{"citationItems":[{"id":"ITEM-1","itemData":{"DOI":"10.1002/sim.4067","ISSN":"02776715","abstract":"Multiple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practice","type":"article-journal","volume":"30"},"uris":["http://www.mendeley.com/documents/?uuid=02d8ffe4-fea7-3e73-9f41-36bff5264a93"]}],"mendeley":{"formattedCitation":"(White, Royston, &amp; Wood, 2011)","plainTextFormattedCitation":"(White, Royston, &amp; Wood, 2011)","previouslyFormattedCitation":"&lt;sup&gt;11&lt;/sup&gt;"},"properties":{"noteIndex":0},"schema":"https://github.com/citation-style-language/schema/raw/master/csl-citation.json"}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(White, Royston, &amp; Wood, 2011)</w:t>
      </w:r>
      <w:r w:rsidRPr="00547227">
        <w:rPr>
          <w:rFonts w:ascii="Arial" w:hAnsi="Arial" w:cs="Arial"/>
          <w:szCs w:val="24"/>
          <w:lang w:val="en-GB"/>
        </w:rPr>
        <w:fldChar w:fldCharType="end"/>
      </w:r>
      <w:r w:rsidRPr="00547227">
        <w:rPr>
          <w:rFonts w:ascii="Arial" w:hAnsi="Arial" w:cs="Arial"/>
          <w:szCs w:val="24"/>
          <w:lang w:val="en-GB"/>
        </w:rPr>
        <w:t>, the number of datasets we imputed was equal to the percentage of missing data – twenty-five.</w:t>
      </w:r>
    </w:p>
    <w:p w14:paraId="2AA8CA9D" w14:textId="77777777" w:rsidR="00365BFD" w:rsidRPr="00547227" w:rsidRDefault="00152BEF" w:rsidP="00F33EB3">
      <w:pPr>
        <w:spacing w:line="480" w:lineRule="auto"/>
        <w:rPr>
          <w:rFonts w:ascii="Arial" w:hAnsi="Arial" w:cs="Arial"/>
          <w:szCs w:val="24"/>
          <w:lang w:val="en-GB"/>
        </w:rPr>
      </w:pPr>
      <w:r w:rsidRPr="00547227">
        <w:rPr>
          <w:rFonts w:ascii="Arial" w:hAnsi="Arial" w:cs="Arial"/>
          <w:szCs w:val="24"/>
          <w:lang w:val="en-GB"/>
        </w:rPr>
        <w:t>We ran the imputations for 500 iterations each, on natural log transformed</w:t>
      </w:r>
      <w:r w:rsidR="00624706" w:rsidRPr="00547227">
        <w:rPr>
          <w:rFonts w:ascii="Arial" w:hAnsi="Arial" w:cs="Arial"/>
          <w:szCs w:val="24"/>
          <w:lang w:val="en-GB"/>
        </w:rPr>
        <w:t xml:space="preserve"> </w:t>
      </w:r>
      <w:r w:rsidRPr="00547227">
        <w:rPr>
          <w:rFonts w:ascii="Arial" w:hAnsi="Arial" w:cs="Arial"/>
          <w:szCs w:val="24"/>
          <w:lang w:val="en-GB"/>
        </w:rPr>
        <w:t>continuous variables, and raw values of categorical variables (see strip plot</w:t>
      </w:r>
      <w:r w:rsidR="00624706" w:rsidRPr="00547227">
        <w:rPr>
          <w:rFonts w:ascii="Arial" w:hAnsi="Arial" w:cs="Arial"/>
          <w:szCs w:val="24"/>
          <w:lang w:val="en-GB"/>
        </w:rPr>
        <w:t xml:space="preserve"> of imputations</w:t>
      </w:r>
      <w:r w:rsidRPr="00547227">
        <w:rPr>
          <w:rFonts w:ascii="Arial" w:hAnsi="Arial" w:cs="Arial"/>
          <w:szCs w:val="24"/>
          <w:lang w:val="en-GB"/>
        </w:rPr>
        <w:t xml:space="preserve">). As predictors, only values with less than 35% missing values were used, which </w:t>
      </w:r>
      <w:r w:rsidR="00365BFD" w:rsidRPr="00547227">
        <w:rPr>
          <w:rFonts w:ascii="Arial" w:hAnsi="Arial" w:cs="Arial"/>
          <w:szCs w:val="24"/>
          <w:lang w:val="en-GB"/>
        </w:rPr>
        <w:t>rendered 13 predictors in total</w:t>
      </w:r>
      <w:r w:rsidRPr="00547227">
        <w:rPr>
          <w:rFonts w:ascii="Arial" w:hAnsi="Arial" w:cs="Arial"/>
          <w:szCs w:val="24"/>
          <w:lang w:val="en-GB"/>
        </w:rPr>
        <w:t xml:space="preserve">. Convergence of the chained equations was assessed visually on the diagnostic plots of mice, using both strip plots and density plots. </w:t>
      </w:r>
    </w:p>
    <w:p w14:paraId="2871C161" w14:textId="77777777"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All subsequent analysis conducted on variables containing missing values were done on all twenty-five imputed datasets, and </w:t>
      </w:r>
      <w:proofErr w:type="gramStart"/>
      <w:r w:rsidRPr="00547227">
        <w:rPr>
          <w:rFonts w:ascii="Arial" w:hAnsi="Arial" w:cs="Arial"/>
          <w:szCs w:val="24"/>
          <w:lang w:val="en-GB"/>
        </w:rPr>
        <w:t>final results</w:t>
      </w:r>
      <w:proofErr w:type="gramEnd"/>
      <w:r w:rsidRPr="00547227">
        <w:rPr>
          <w:rFonts w:ascii="Arial" w:hAnsi="Arial" w:cs="Arial"/>
          <w:szCs w:val="24"/>
          <w:lang w:val="en-GB"/>
        </w:rPr>
        <w:t xml:space="preserve"> were pooled from all twenty-five imputations. </w:t>
      </w:r>
    </w:p>
    <w:p w14:paraId="2F145FA2" w14:textId="77777777" w:rsidR="00152BEF" w:rsidRPr="00547227" w:rsidRDefault="00152BEF" w:rsidP="00F33EB3">
      <w:pPr>
        <w:pStyle w:val="Heading3"/>
        <w:spacing w:line="480" w:lineRule="auto"/>
        <w:rPr>
          <w:rFonts w:ascii="Arial" w:hAnsi="Arial" w:cs="Arial"/>
          <w:lang w:val="en-GB"/>
        </w:rPr>
      </w:pPr>
      <w:r w:rsidRPr="00547227">
        <w:rPr>
          <w:rFonts w:ascii="Arial" w:hAnsi="Arial" w:cs="Arial"/>
          <w:lang w:val="en-GB"/>
        </w:rPr>
        <w:t>Ancestral state estimation</w:t>
      </w:r>
    </w:p>
    <w:p w14:paraId="3BA5A8F0" w14:textId="263621C0" w:rsidR="00152BEF" w:rsidRDefault="00152BEF" w:rsidP="00F33EB3">
      <w:pPr>
        <w:spacing w:line="480" w:lineRule="auto"/>
        <w:rPr>
          <w:ins w:id="25" w:author="uqvweisb_local" w:date="2019-08-29T14:44:00Z"/>
          <w:rFonts w:ascii="Arial" w:hAnsi="Arial" w:cs="Arial"/>
          <w:szCs w:val="24"/>
          <w:lang w:val="en-GB"/>
        </w:rPr>
      </w:pPr>
      <w:r w:rsidRPr="00547227">
        <w:rPr>
          <w:rFonts w:ascii="Arial" w:hAnsi="Arial" w:cs="Arial"/>
          <w:szCs w:val="24"/>
          <w:lang w:val="en-GB"/>
        </w:rPr>
        <w:t xml:space="preserve">For </w:t>
      </w:r>
      <w:ins w:id="26" w:author="uqvweisb_local" w:date="2019-08-29T14:42:00Z">
        <w:r w:rsidR="00016AAD">
          <w:rPr>
            <w:rFonts w:ascii="Arial" w:hAnsi="Arial" w:cs="Arial"/>
            <w:szCs w:val="24"/>
            <w:lang w:val="en-GB"/>
          </w:rPr>
          <w:t xml:space="preserve"> </w:t>
        </w:r>
      </w:ins>
      <w:del w:id="27" w:author="uqvweisb_local" w:date="2019-08-29T14:43:00Z">
        <w:r w:rsidRPr="00547227" w:rsidDel="00016AAD">
          <w:rPr>
            <w:rFonts w:ascii="Arial" w:hAnsi="Arial" w:cs="Arial"/>
            <w:szCs w:val="24"/>
            <w:lang w:val="en-GB"/>
          </w:rPr>
          <w:delText xml:space="preserve">estimation of </w:delText>
        </w:r>
      </w:del>
      <w:r w:rsidRPr="00547227">
        <w:rPr>
          <w:rFonts w:ascii="Arial" w:hAnsi="Arial" w:cs="Arial"/>
          <w:szCs w:val="24"/>
          <w:lang w:val="en-GB"/>
        </w:rPr>
        <w:t xml:space="preserve">ancestral </w:t>
      </w:r>
      <w:r w:rsidR="00624706" w:rsidRPr="00547227">
        <w:rPr>
          <w:rFonts w:ascii="Arial" w:hAnsi="Arial" w:cs="Arial"/>
          <w:szCs w:val="24"/>
          <w:lang w:val="en-GB"/>
        </w:rPr>
        <w:t>states,</w:t>
      </w:r>
      <w:r w:rsidRPr="00547227">
        <w:rPr>
          <w:rFonts w:ascii="Arial" w:hAnsi="Arial" w:cs="Arial"/>
          <w:szCs w:val="24"/>
          <w:lang w:val="en-GB"/>
        </w:rPr>
        <w:t xml:space="preserve"> we used the package </w:t>
      </w:r>
      <w:proofErr w:type="spellStart"/>
      <w:r w:rsidRPr="00547227">
        <w:rPr>
          <w:rFonts w:ascii="Arial" w:hAnsi="Arial" w:cs="Arial"/>
          <w:szCs w:val="24"/>
          <w:lang w:val="en-GB"/>
        </w:rPr>
        <w:t>phytools</w:t>
      </w:r>
      <w:proofErr w:type="spellEnd"/>
      <w:r w:rsidRPr="00547227">
        <w:rPr>
          <w:rFonts w:ascii="Arial" w:hAnsi="Arial" w:cs="Arial"/>
          <w:szCs w:val="24"/>
          <w:lang w:val="en-GB"/>
        </w:rPr>
        <w:t xml:space="preserve"> and the function fast anc. </w:t>
      </w:r>
      <w:r w:rsidR="00365BFD" w:rsidRPr="00547227">
        <w:rPr>
          <w:rFonts w:ascii="Arial" w:hAnsi="Arial" w:cs="Arial"/>
          <w:szCs w:val="24"/>
          <w:lang w:val="en-GB"/>
        </w:rPr>
        <w:t>We estimated ancestral traits on absolute brain size, and on the phylogenetically corrected residuals from the regression with body size.</w:t>
      </w:r>
      <w:ins w:id="28" w:author="uqvweisb_local" w:date="2019-08-29T14:43:00Z">
        <w:r w:rsidR="00016AAD">
          <w:rPr>
            <w:rFonts w:ascii="Arial" w:hAnsi="Arial" w:cs="Arial"/>
            <w:szCs w:val="24"/>
            <w:lang w:val="en-GB"/>
          </w:rPr>
          <w:t xml:space="preserve"> In the </w:t>
        </w:r>
        <w:r w:rsidR="00016AAD">
          <w:rPr>
            <w:rFonts w:ascii="Arial" w:hAnsi="Arial" w:cs="Arial"/>
            <w:szCs w:val="24"/>
            <w:lang w:val="en-GB"/>
          </w:rPr>
          <w:lastRenderedPageBreak/>
          <w:t>absence of fossils, this method has limited power of inference but p</w:t>
        </w:r>
      </w:ins>
      <w:r w:rsidR="00C51857">
        <w:rPr>
          <w:rFonts w:ascii="Arial" w:hAnsi="Arial" w:cs="Arial"/>
          <w:szCs w:val="24"/>
          <w:lang w:val="en-GB"/>
        </w:rPr>
        <w:t>r</w:t>
      </w:r>
      <w:ins w:id="29" w:author="uqvweisb_local" w:date="2019-08-29T14:43:00Z">
        <w:r w:rsidR="00016AAD">
          <w:rPr>
            <w:rFonts w:ascii="Arial" w:hAnsi="Arial" w:cs="Arial"/>
            <w:szCs w:val="24"/>
            <w:lang w:val="en-GB"/>
          </w:rPr>
          <w:t xml:space="preserve">ovides a good overview </w:t>
        </w:r>
      </w:ins>
      <w:ins w:id="30" w:author="uqvweisb_local" w:date="2019-08-29T14:44:00Z">
        <w:r w:rsidR="00016AAD">
          <w:rPr>
            <w:rFonts w:ascii="Arial" w:hAnsi="Arial" w:cs="Arial"/>
            <w:szCs w:val="24"/>
            <w:lang w:val="en-GB"/>
          </w:rPr>
          <w:t>over where changes in relative brain size are to be expected</w:t>
        </w:r>
      </w:ins>
      <w:r w:rsidR="00C51857">
        <w:rPr>
          <w:rFonts w:ascii="Arial" w:hAnsi="Arial" w:cs="Arial"/>
          <w:szCs w:val="24"/>
          <w:lang w:val="en-GB"/>
        </w:rPr>
        <w:t>.</w:t>
      </w:r>
      <w:ins w:id="31" w:author="uqvweisb_local" w:date="2019-08-29T14:44:00Z">
        <w:r w:rsidR="00016AAD">
          <w:rPr>
            <w:rFonts w:ascii="Arial" w:hAnsi="Arial" w:cs="Arial"/>
            <w:szCs w:val="24"/>
            <w:lang w:val="en-GB"/>
          </w:rPr>
          <w:t xml:space="preserve">  </w:t>
        </w:r>
      </w:ins>
    </w:p>
    <w:p w14:paraId="3B84B57F" w14:textId="77777777" w:rsidR="008A5F77" w:rsidRPr="00547227" w:rsidRDefault="008A5F77" w:rsidP="00F33EB3">
      <w:pPr>
        <w:spacing w:line="480" w:lineRule="auto"/>
        <w:rPr>
          <w:rFonts w:ascii="Arial" w:hAnsi="Arial" w:cs="Arial"/>
          <w:szCs w:val="24"/>
          <w:lang w:val="en-GB"/>
        </w:rPr>
      </w:pPr>
    </w:p>
    <w:p w14:paraId="5D4EC5EB" w14:textId="77777777" w:rsidR="00F33EB3" w:rsidRPr="00547227" w:rsidRDefault="00F33EB3" w:rsidP="00F33EB3">
      <w:pPr>
        <w:pStyle w:val="Heading3"/>
        <w:spacing w:line="480" w:lineRule="auto"/>
        <w:rPr>
          <w:rFonts w:ascii="Arial" w:hAnsi="Arial" w:cs="Arial"/>
          <w:lang w:val="en-GB"/>
        </w:rPr>
      </w:pPr>
      <w:r w:rsidRPr="00547227">
        <w:rPr>
          <w:rFonts w:ascii="Arial" w:hAnsi="Arial" w:cs="Arial"/>
          <w:lang w:val="en-GB"/>
        </w:rPr>
        <w:t>Evolutionary mode variation and regime changes</w:t>
      </w:r>
    </w:p>
    <w:p w14:paraId="509FAC92" w14:textId="076B71A2" w:rsidR="0003531E" w:rsidRDefault="002629AF" w:rsidP="00F33EB3">
      <w:pPr>
        <w:spacing w:line="480" w:lineRule="auto"/>
        <w:rPr>
          <w:ins w:id="32" w:author="uqvweisb_local" w:date="2019-08-29T14:48:00Z"/>
          <w:rFonts w:ascii="Arial" w:hAnsi="Arial" w:cs="Arial"/>
          <w:szCs w:val="24"/>
          <w:lang w:val="en-GB"/>
        </w:rPr>
      </w:pPr>
      <w:ins w:id="33" w:author="uqvweisb_local" w:date="2019-08-29T14:46:00Z">
        <w:r>
          <w:rPr>
            <w:rFonts w:ascii="Arial" w:hAnsi="Arial" w:cs="Arial"/>
            <w:szCs w:val="24"/>
            <w:lang w:val="en-GB"/>
          </w:rPr>
          <w:t xml:space="preserve">To assess the suggestion of </w:t>
        </w:r>
      </w:ins>
      <w:proofErr w:type="spellStart"/>
      <w:r w:rsidR="00C51857">
        <w:rPr>
          <w:rFonts w:ascii="Arial" w:hAnsi="Arial" w:cs="Arial"/>
          <w:szCs w:val="24"/>
          <w:lang w:val="en-GB"/>
        </w:rPr>
        <w:t>Weisbecker</w:t>
      </w:r>
      <w:proofErr w:type="spellEnd"/>
      <w:r w:rsidR="00C51857">
        <w:rPr>
          <w:rFonts w:ascii="Arial" w:hAnsi="Arial" w:cs="Arial"/>
          <w:szCs w:val="24"/>
          <w:lang w:val="en-GB"/>
        </w:rPr>
        <w:t xml:space="preserve"> et al. </w:t>
      </w:r>
      <w:r w:rsidR="00C51857">
        <w:rPr>
          <w:rFonts w:ascii="Arial" w:hAnsi="Arial" w:cs="Arial"/>
          <w:szCs w:val="24"/>
          <w:lang w:val="en-GB"/>
        </w:rPr>
        <w:fldChar w:fldCharType="begin"/>
      </w:r>
      <w:r w:rsidR="0064194E">
        <w:rPr>
          <w:rFonts w:ascii="Arial" w:hAnsi="Arial" w:cs="Arial"/>
          <w:szCs w:val="24"/>
          <w:lang w:val="en-GB"/>
        </w:rPr>
        <w:instrText xml:space="preserve"> ADDIN EN.CITE &lt;EndNote&gt;&lt;Cite ExcludeAuth="1"&gt;&lt;Author&gt;Weisbecker&lt;/Author&gt;&lt;Year&gt;2015&lt;/Year&gt;&lt;RecNum&gt;122&lt;/RecNum&gt;&lt;DisplayText&gt;(2015)&lt;/DisplayText&gt;&lt;record&gt;&lt;rec-number&gt;122&lt;/rec-number&gt;&lt;foreign-keys&gt;&lt;key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C51857">
        <w:rPr>
          <w:rFonts w:ascii="Arial" w:hAnsi="Arial" w:cs="Arial"/>
          <w:szCs w:val="24"/>
          <w:lang w:val="en-GB"/>
        </w:rPr>
        <w:fldChar w:fldCharType="separate"/>
      </w:r>
      <w:r w:rsidR="0064194E">
        <w:rPr>
          <w:rFonts w:ascii="Arial" w:hAnsi="Arial" w:cs="Arial"/>
          <w:noProof/>
          <w:szCs w:val="24"/>
          <w:lang w:val="en-GB"/>
        </w:rPr>
        <w:t>(2015)</w:t>
      </w:r>
      <w:r w:rsidR="00C51857">
        <w:rPr>
          <w:rFonts w:ascii="Arial" w:hAnsi="Arial" w:cs="Arial"/>
          <w:szCs w:val="24"/>
          <w:lang w:val="en-GB"/>
        </w:rPr>
        <w:fldChar w:fldCharType="end"/>
      </w:r>
      <w:r w:rsidR="00C51857">
        <w:rPr>
          <w:rFonts w:ascii="Arial" w:hAnsi="Arial" w:cs="Arial"/>
          <w:szCs w:val="24"/>
          <w:lang w:val="en-GB"/>
        </w:rPr>
        <w:t xml:space="preserve"> </w:t>
      </w:r>
      <w:ins w:id="34" w:author="uqvweisb_local" w:date="2019-08-29T14:46:00Z">
        <w:r>
          <w:rPr>
            <w:rFonts w:ascii="Arial" w:hAnsi="Arial" w:cs="Arial"/>
            <w:szCs w:val="24"/>
            <w:lang w:val="en-GB"/>
          </w:rPr>
          <w:t>that switches to different land masses may change patterns of marsupial brain evolution, we assessed if differences in evo</w:t>
        </w:r>
      </w:ins>
      <w:r w:rsidR="0064194E">
        <w:rPr>
          <w:rFonts w:ascii="Arial" w:hAnsi="Arial" w:cs="Arial"/>
          <w:szCs w:val="24"/>
          <w:lang w:val="en-GB"/>
        </w:rPr>
        <w:t>lutionary</w:t>
      </w:r>
      <w:ins w:id="35" w:author="uqvweisb_local" w:date="2019-08-29T14:46:00Z">
        <w:r>
          <w:rPr>
            <w:rFonts w:ascii="Arial" w:hAnsi="Arial" w:cs="Arial"/>
            <w:szCs w:val="24"/>
            <w:lang w:val="en-GB"/>
          </w:rPr>
          <w:t xml:space="preserve"> mode o</w:t>
        </w:r>
      </w:ins>
      <w:r w:rsidR="0064194E">
        <w:rPr>
          <w:rFonts w:ascii="Arial" w:hAnsi="Arial" w:cs="Arial"/>
          <w:szCs w:val="24"/>
          <w:lang w:val="en-GB"/>
        </w:rPr>
        <w:t>n</w:t>
      </w:r>
      <w:ins w:id="36" w:author="uqvweisb_local" w:date="2019-08-29T14:46:00Z">
        <w:r>
          <w:rPr>
            <w:rFonts w:ascii="Arial" w:hAnsi="Arial" w:cs="Arial"/>
            <w:szCs w:val="24"/>
            <w:lang w:val="en-GB"/>
          </w:rPr>
          <w:t xml:space="preserve"> brain/body mass evolution regimes occurred in Australian, New</w:t>
        </w:r>
      </w:ins>
      <w:r w:rsidR="0064194E">
        <w:rPr>
          <w:rFonts w:ascii="Arial" w:hAnsi="Arial" w:cs="Arial"/>
          <w:szCs w:val="24"/>
          <w:lang w:val="en-GB"/>
        </w:rPr>
        <w:t xml:space="preserve"> </w:t>
      </w:r>
      <w:ins w:id="37" w:author="uqvweisb_local" w:date="2019-08-29T14:46:00Z">
        <w:r>
          <w:rPr>
            <w:rFonts w:ascii="Arial" w:hAnsi="Arial" w:cs="Arial"/>
            <w:szCs w:val="24"/>
            <w:lang w:val="en-GB"/>
          </w:rPr>
          <w:t xml:space="preserve">Guinean, and American marsupials. </w:t>
        </w:r>
      </w:ins>
      <w:r w:rsidR="00F33EB3" w:rsidRPr="00547227">
        <w:rPr>
          <w:rFonts w:ascii="Arial" w:hAnsi="Arial" w:cs="Arial"/>
          <w:szCs w:val="24"/>
          <w:lang w:val="en-GB"/>
        </w:rPr>
        <w:t>To investigate if changes in evolutionary mode</w:t>
      </w:r>
      <w:ins w:id="38" w:author="uqvweisb_local" w:date="2019-08-29T14:44:00Z">
        <w:r w:rsidR="008A5F77">
          <w:rPr>
            <w:rFonts w:ascii="Arial" w:hAnsi="Arial" w:cs="Arial"/>
            <w:szCs w:val="24"/>
            <w:lang w:val="en-GB"/>
          </w:rPr>
          <w:t xml:space="preserve"> (i.e. whether Brownian motion or a specific optima-driven mode of evolution occurs)</w:t>
        </w:r>
      </w:ins>
      <w:r w:rsidR="00F33EB3" w:rsidRPr="00547227">
        <w:rPr>
          <w:rFonts w:ascii="Arial" w:hAnsi="Arial" w:cs="Arial"/>
          <w:szCs w:val="24"/>
          <w:lang w:val="en-GB"/>
        </w:rPr>
        <w:t xml:space="preserve"> or regime changes are related to any of our models, we looked at where differences in evolutionary rate change occur within our phylogenetic tree and whether there was a coincidence of a model parameter (e.g. origin) and changes in mode</w:t>
      </w:r>
      <w:r w:rsidR="0064194E">
        <w:rPr>
          <w:rFonts w:ascii="Arial" w:hAnsi="Arial" w:cs="Arial"/>
          <w:szCs w:val="24"/>
          <w:lang w:val="en-GB"/>
        </w:rPr>
        <w:t xml:space="preserve"> of evolution</w:t>
      </w:r>
      <w:r w:rsidR="00F33EB3" w:rsidRPr="00547227">
        <w:rPr>
          <w:rFonts w:ascii="Arial" w:hAnsi="Arial" w:cs="Arial"/>
          <w:szCs w:val="24"/>
          <w:lang w:val="en-GB"/>
        </w:rPr>
        <w:t>. Similarly, to particularly investigate if the deepest split in the marsupial tree (Ameri-</w:t>
      </w:r>
      <w:r w:rsidR="0064194E">
        <w:rPr>
          <w:rFonts w:ascii="Arial" w:hAnsi="Arial" w:cs="Arial"/>
          <w:szCs w:val="24"/>
          <w:lang w:val="en-GB"/>
        </w:rPr>
        <w:t xml:space="preserve"> </w:t>
      </w:r>
      <w:r w:rsidR="00F33EB3" w:rsidRPr="00547227">
        <w:rPr>
          <w:rFonts w:ascii="Arial" w:hAnsi="Arial" w:cs="Arial"/>
          <w:szCs w:val="24"/>
          <w:lang w:val="en-GB"/>
        </w:rPr>
        <w:t xml:space="preserve">vs. </w:t>
      </w:r>
      <w:proofErr w:type="spellStart"/>
      <w:r w:rsidR="00F33EB3" w:rsidRPr="00547227">
        <w:rPr>
          <w:rFonts w:ascii="Arial" w:hAnsi="Arial" w:cs="Arial"/>
          <w:szCs w:val="24"/>
          <w:lang w:val="en-GB"/>
        </w:rPr>
        <w:t>Australidelphia</w:t>
      </w:r>
      <w:proofErr w:type="spellEnd"/>
      <w:r w:rsidR="00F33EB3" w:rsidRPr="00547227">
        <w:rPr>
          <w:rFonts w:ascii="Arial" w:hAnsi="Arial" w:cs="Arial"/>
          <w:szCs w:val="24"/>
          <w:lang w:val="en-GB"/>
        </w:rPr>
        <w:t>) resulted in different evolutionary patterns, we investigated which mode of evolution best fitted our data - BM vs OU vs EB.</w:t>
      </w:r>
      <w:r w:rsidR="00F32C9E" w:rsidRPr="00547227">
        <w:rPr>
          <w:rFonts w:ascii="Arial" w:hAnsi="Arial" w:cs="Arial"/>
          <w:szCs w:val="24"/>
          <w:lang w:val="en-GB"/>
        </w:rPr>
        <w:t xml:space="preserve"> Best fitting evolutionary models were assessed using </w:t>
      </w:r>
      <w:proofErr w:type="spellStart"/>
      <w:r w:rsidR="00F32C9E" w:rsidRPr="00547227">
        <w:rPr>
          <w:rFonts w:ascii="Arial" w:hAnsi="Arial" w:cs="Arial"/>
          <w:szCs w:val="24"/>
          <w:lang w:val="en-GB"/>
        </w:rPr>
        <w:t>fas</w:t>
      </w:r>
      <w:r w:rsidR="00547227">
        <w:rPr>
          <w:rFonts w:ascii="Arial" w:hAnsi="Arial" w:cs="Arial"/>
          <w:szCs w:val="24"/>
          <w:lang w:val="en-GB"/>
        </w:rPr>
        <w:t>t</w:t>
      </w:r>
      <w:r w:rsidR="00F32C9E" w:rsidRPr="00547227">
        <w:rPr>
          <w:rFonts w:ascii="Arial" w:hAnsi="Arial" w:cs="Arial"/>
          <w:szCs w:val="24"/>
          <w:lang w:val="en-GB"/>
        </w:rPr>
        <w:t>BM</w:t>
      </w:r>
      <w:proofErr w:type="spellEnd"/>
      <w:r w:rsidR="00F32C9E" w:rsidRPr="00547227">
        <w:rPr>
          <w:rFonts w:ascii="Arial" w:hAnsi="Arial" w:cs="Arial"/>
          <w:szCs w:val="24"/>
          <w:lang w:val="en-GB"/>
        </w:rPr>
        <w:t xml:space="preserve"> from the </w:t>
      </w:r>
      <w:proofErr w:type="spellStart"/>
      <w:r w:rsidR="00F32C9E" w:rsidRPr="00547227">
        <w:rPr>
          <w:rFonts w:ascii="Arial" w:hAnsi="Arial" w:cs="Arial"/>
          <w:szCs w:val="24"/>
          <w:lang w:val="en-GB"/>
        </w:rPr>
        <w:t>geiger</w:t>
      </w:r>
      <w:proofErr w:type="spellEnd"/>
      <w:r w:rsidR="00F32C9E" w:rsidRPr="00547227">
        <w:rPr>
          <w:rFonts w:ascii="Arial" w:hAnsi="Arial" w:cs="Arial"/>
          <w:szCs w:val="24"/>
          <w:lang w:val="en-GB"/>
        </w:rPr>
        <w:t xml:space="preserve"> package, </w:t>
      </w:r>
    </w:p>
    <w:p w14:paraId="06E27011" w14:textId="77777777" w:rsidR="0003531E" w:rsidRDefault="0003531E" w:rsidP="00F33EB3">
      <w:pPr>
        <w:spacing w:line="480" w:lineRule="auto"/>
        <w:rPr>
          <w:ins w:id="39" w:author="uqvweisb_local" w:date="2019-08-29T14:48:00Z"/>
          <w:rFonts w:ascii="Arial" w:hAnsi="Arial" w:cs="Arial"/>
          <w:szCs w:val="24"/>
          <w:lang w:val="en-GB"/>
        </w:rPr>
      </w:pPr>
      <w:ins w:id="40" w:author="uqvweisb_local" w:date="2019-08-29T14:48:00Z">
        <w:r>
          <w:rPr>
            <w:rFonts w:ascii="Arial" w:hAnsi="Arial" w:cs="Arial"/>
            <w:szCs w:val="24"/>
            <w:lang w:val="en-GB"/>
          </w:rPr>
          <w:t>Rate shifts</w:t>
        </w:r>
      </w:ins>
    </w:p>
    <w:p w14:paraId="320BB432" w14:textId="68BABB34" w:rsidR="00F33EB3" w:rsidRDefault="0003531E" w:rsidP="00F33EB3">
      <w:pPr>
        <w:spacing w:line="480" w:lineRule="auto"/>
        <w:rPr>
          <w:ins w:id="41" w:author="uqvweisb_local" w:date="2019-08-29T13:40:00Z"/>
          <w:rFonts w:ascii="Arial" w:hAnsi="Arial" w:cs="Arial"/>
          <w:szCs w:val="24"/>
          <w:lang w:val="en-GB"/>
        </w:rPr>
      </w:pPr>
      <w:ins w:id="42" w:author="uqvweisb_local" w:date="2019-08-29T14:49:00Z">
        <w:r>
          <w:rPr>
            <w:rFonts w:ascii="Arial" w:hAnsi="Arial" w:cs="Arial"/>
            <w:szCs w:val="24"/>
            <w:lang w:val="en-GB"/>
          </w:rPr>
          <w:t>We evaluated the appearance o</w:t>
        </w:r>
      </w:ins>
      <w:r w:rsidR="0064194E">
        <w:rPr>
          <w:rFonts w:ascii="Arial" w:hAnsi="Arial" w:cs="Arial"/>
          <w:szCs w:val="24"/>
          <w:lang w:val="en-GB"/>
        </w:rPr>
        <w:t xml:space="preserve">f </w:t>
      </w:r>
      <w:del w:id="43" w:author="uqvweisb_local" w:date="2019-08-29T14:48:00Z">
        <w:r w:rsidR="00F32C9E" w:rsidRPr="00547227" w:rsidDel="0003531E">
          <w:rPr>
            <w:rFonts w:ascii="Arial" w:hAnsi="Arial" w:cs="Arial"/>
            <w:szCs w:val="24"/>
            <w:lang w:val="en-GB"/>
          </w:rPr>
          <w:delText xml:space="preserve">while </w:delText>
        </w:r>
      </w:del>
      <w:r w:rsidR="00F32C9E" w:rsidRPr="00547227">
        <w:rPr>
          <w:rFonts w:ascii="Arial" w:hAnsi="Arial" w:cs="Arial"/>
          <w:szCs w:val="24"/>
          <w:lang w:val="en-GB"/>
        </w:rPr>
        <w:t xml:space="preserve">rate shifts </w:t>
      </w:r>
      <w:del w:id="44" w:author="uqvweisb_local" w:date="2019-08-29T14:49:00Z">
        <w:r w:rsidR="00F32C9E" w:rsidRPr="00547227" w:rsidDel="0003531E">
          <w:rPr>
            <w:rFonts w:ascii="Arial" w:hAnsi="Arial" w:cs="Arial"/>
            <w:szCs w:val="24"/>
            <w:lang w:val="en-GB"/>
          </w:rPr>
          <w:delText>were evaluated using the package RRphylo.</w:delText>
        </w:r>
      </w:del>
      <w:ins w:id="45" w:author="uqvweisb_local" w:date="2019-08-29T14:49:00Z">
        <w:r>
          <w:rPr>
            <w:rFonts w:ascii="Arial" w:hAnsi="Arial" w:cs="Arial"/>
            <w:szCs w:val="24"/>
            <w:lang w:val="en-GB"/>
          </w:rPr>
          <w:t>within the three different land masses DESCRIBE IN DETAIL</w:t>
        </w:r>
      </w:ins>
    </w:p>
    <w:p w14:paraId="2F36F6FD" w14:textId="77777777" w:rsidR="00C029CA" w:rsidRPr="00547227" w:rsidRDefault="00C029CA" w:rsidP="00F33EB3">
      <w:pPr>
        <w:spacing w:line="480" w:lineRule="auto"/>
        <w:rPr>
          <w:rFonts w:ascii="Arial" w:hAnsi="Arial" w:cs="Arial"/>
          <w:szCs w:val="24"/>
          <w:lang w:val="en-GB"/>
        </w:rPr>
      </w:pPr>
    </w:p>
    <w:p w14:paraId="060CA441" w14:textId="1E2D1F5F" w:rsidR="00152BEF" w:rsidRPr="00547227" w:rsidRDefault="00C029CA" w:rsidP="00F33EB3">
      <w:pPr>
        <w:pStyle w:val="Heading3"/>
        <w:spacing w:line="480" w:lineRule="auto"/>
        <w:rPr>
          <w:rFonts w:ascii="Arial" w:hAnsi="Arial" w:cs="Arial"/>
          <w:lang w:val="en-GB"/>
        </w:rPr>
      </w:pPr>
      <w:ins w:id="46" w:author="uqvweisb_local" w:date="2019-08-29T13:40:00Z">
        <w:r>
          <w:rPr>
            <w:rFonts w:ascii="Arial" w:hAnsi="Arial" w:cs="Arial"/>
            <w:lang w:val="en-GB"/>
          </w:rPr>
          <w:t xml:space="preserve">Model assessment </w:t>
        </w:r>
      </w:ins>
      <w:del w:id="47" w:author="uqvweisb_local" w:date="2019-08-29T13:40:00Z">
        <w:r w:rsidR="00152BEF" w:rsidRPr="00547227" w:rsidDel="00C029CA">
          <w:rPr>
            <w:rFonts w:ascii="Arial" w:hAnsi="Arial" w:cs="Arial"/>
            <w:lang w:val="en-GB"/>
          </w:rPr>
          <w:delText>MCMCglmm</w:delText>
        </w:r>
      </w:del>
    </w:p>
    <w:p w14:paraId="5C79CEE0" w14:textId="11D1CF35" w:rsidR="00AD2DF6" w:rsidRDefault="00152BEF" w:rsidP="00F33EB3">
      <w:pPr>
        <w:spacing w:line="480" w:lineRule="auto"/>
        <w:rPr>
          <w:ins w:id="48" w:author="uqvweisb_local" w:date="2019-08-29T13:41:00Z"/>
          <w:rFonts w:ascii="Arial" w:hAnsi="Arial" w:cs="Arial"/>
          <w:szCs w:val="24"/>
          <w:lang w:val="en-GB"/>
        </w:rPr>
      </w:pPr>
      <w:r w:rsidRPr="00547227">
        <w:rPr>
          <w:rFonts w:ascii="Arial" w:hAnsi="Arial" w:cs="Arial"/>
          <w:szCs w:val="24"/>
          <w:lang w:val="en-GB"/>
        </w:rPr>
        <w:t xml:space="preserve">Due to its convenient wrapper functions we used the package </w:t>
      </w:r>
      <w:proofErr w:type="spellStart"/>
      <w:r w:rsidRPr="00547227">
        <w:rPr>
          <w:rFonts w:ascii="Arial" w:hAnsi="Arial" w:cs="Arial"/>
          <w:szCs w:val="24"/>
          <w:lang w:val="en-GB"/>
        </w:rPr>
        <w:t>mulTree</w:t>
      </w:r>
      <w:proofErr w:type="spellEnd"/>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{"citationItems":[{"id":"ITEM-1","itemData":{"DOI":"10.5281/zenodo. 12902","author":[{"dropping-particle":"","family":"Guillerme","given":"Thomas","non-dropping-particle":"","parse-names":false,"suffix":""},{"dropping-particle":"","family":"Healy","given":"Kevin","non-dropping-particle":"","parse-names":false,"suffix":""}],"container-title":"Zonodo","id":"ITEM-1","issued":{"date-parts":[["2014","11","26"]]},"title":"mulTree: a package for running MCMCglmm analysis on multiple trees","type":"article-journal"},"uris":["http://www.mendeley.com/documents/?uuid=a67c994f-3b58-34fc-876a-58f1c41e2aa8"]}],"mendeley":{"formattedCitation":"(Guillerme &amp; Healy, 2014)","plainTextFormattedCitation":"(Guillerme &amp; Healy, 2014)","previouslyFormattedCitation":"&lt;sup&gt;12&lt;/sup&gt;"},"properties":{"noteIndex":0},"schema":"https://github.com/citation-style-language/schema/raw/master/csl-citation.json"}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(Guillerme &amp; Healy, 2014)</w:t>
      </w:r>
      <w:r w:rsidRPr="00547227">
        <w:rPr>
          <w:rFonts w:ascii="Arial" w:hAnsi="Arial" w:cs="Arial"/>
          <w:szCs w:val="24"/>
          <w:lang w:val="en-GB"/>
        </w:rPr>
        <w:fldChar w:fldCharType="end"/>
      </w:r>
      <w:r w:rsidRPr="00547227">
        <w:rPr>
          <w:rFonts w:ascii="Arial" w:hAnsi="Arial" w:cs="Arial"/>
          <w:szCs w:val="24"/>
          <w:lang w:val="en-GB"/>
        </w:rPr>
        <w:t xml:space="preserve"> to conduct </w:t>
      </w:r>
      <w:proofErr w:type="spellStart"/>
      <w:r w:rsidRPr="00547227">
        <w:rPr>
          <w:rFonts w:ascii="Arial" w:hAnsi="Arial" w:cs="Arial"/>
          <w:szCs w:val="24"/>
          <w:lang w:val="en-GB"/>
        </w:rPr>
        <w:t>MCMCglmm</w:t>
      </w:r>
      <w:proofErr w:type="spellEnd"/>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{"citationItems":[{"id":"ITEM-1","itemData":{"DOI":"10.18637/jss.v033.i02","abstract":"Generalized linear mixed models provide a 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tting problems. More than one response variable can be analysed simultaneously, and these variables are allowed to follow Gaussian, Poisson, multi(bi)nominal, exponential, zero-in ated and censored distributions. A range of variance structures are permitted for the random e 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 If you use the software please cite this article, as published in the Journal of Statistic Software (Had eld 2010)","author":[{"dropping-particle":"","family":"Hadfield","given":"Jarrod D.","non-dropping-particle":"","parse-names":false,"suffix":""}],"container-title":"Journal of Statistical Software","id":"ITEM-1","issue":"2","issued":{"date-parts":[["2015","2","2"]]},"page":"1-22","title":" MCMC Methods for Multi-Response Generalized Linear Mixed Models: The MCMCglmm R Package ","type":"article-journal","volume":"33"},"uris":["http://www.mendeley.com/documents/?uuid=e60ff7f0-64a7-3b1c-bb09-5038efe30346"]}],"mendeley":{"formattedCitation":"(Hadfield, 2015)","plainTextFormattedCitation":"(Hadfield, 2015)","previouslyFormattedCitation":"&lt;sup&gt;13&lt;/sup&gt;"},"properties":{"noteIndex":0},"schema":"https://github.com/citation-style-language/schema/raw/master/csl-citation.json"}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(Hadfield, 2015)</w:t>
      </w:r>
      <w:r w:rsidRPr="00547227">
        <w:rPr>
          <w:rFonts w:ascii="Arial" w:hAnsi="Arial" w:cs="Arial"/>
          <w:szCs w:val="24"/>
          <w:lang w:val="en-GB"/>
        </w:rPr>
        <w:fldChar w:fldCharType="end"/>
      </w:r>
      <w:r w:rsidRPr="00547227">
        <w:rPr>
          <w:rFonts w:ascii="Arial" w:hAnsi="Arial" w:cs="Arial"/>
          <w:szCs w:val="24"/>
          <w:lang w:val="en-GB"/>
        </w:rPr>
        <w:t xml:space="preserve"> on each of the 25 imputed </w:t>
      </w:r>
      <w:proofErr w:type="spellStart"/>
      <w:r w:rsidRPr="00547227">
        <w:rPr>
          <w:rFonts w:ascii="Arial" w:hAnsi="Arial" w:cs="Arial"/>
          <w:szCs w:val="24"/>
          <w:lang w:val="en-GB"/>
        </w:rPr>
        <w:t>datasets.</w:t>
      </w:r>
      <w:ins w:id="49" w:author="uqvweisb_local" w:date="2019-08-29T14:49:00Z">
        <w:r w:rsidR="007F4CAD">
          <w:rPr>
            <w:rFonts w:ascii="Arial" w:hAnsi="Arial" w:cs="Arial"/>
            <w:szCs w:val="24"/>
            <w:lang w:val="en-GB"/>
          </w:rPr>
          <w:t>Ppooling</w:t>
        </w:r>
        <w:proofErr w:type="spellEnd"/>
        <w:r w:rsidR="007F4CAD">
          <w:rPr>
            <w:rFonts w:ascii="Arial" w:hAnsi="Arial" w:cs="Arial"/>
            <w:szCs w:val="24"/>
            <w:lang w:val="en-GB"/>
          </w:rPr>
          <w:t xml:space="preserve"> </w:t>
        </w:r>
        <w:r w:rsidR="0048128A">
          <w:rPr>
            <w:rFonts w:ascii="Arial" w:hAnsi="Arial" w:cs="Arial"/>
            <w:szCs w:val="24"/>
            <w:lang w:val="en-GB"/>
          </w:rPr>
          <w:t>function</w:t>
        </w:r>
      </w:ins>
      <w:r w:rsidRPr="00547227">
        <w:rPr>
          <w:rFonts w:ascii="Arial" w:hAnsi="Arial" w:cs="Arial"/>
          <w:szCs w:val="24"/>
          <w:lang w:val="en-GB"/>
        </w:rPr>
        <w:t xml:space="preserve"> We ran the MCMC for 1 000 042 iterations, with burn in of </w:t>
      </w:r>
      <w:r w:rsidRPr="00547227">
        <w:rPr>
          <w:rFonts w:ascii="Arial" w:hAnsi="Arial" w:cs="Arial"/>
          <w:szCs w:val="24"/>
          <w:lang w:val="en-GB"/>
        </w:rPr>
        <w:lastRenderedPageBreak/>
        <w:t xml:space="preserve">the first 150 000 iterations, and sampling rate of 250. </w:t>
      </w:r>
      <w:r w:rsidR="00365BFD" w:rsidRPr="00547227">
        <w:rPr>
          <w:rFonts w:ascii="Arial" w:hAnsi="Arial" w:cs="Arial"/>
          <w:szCs w:val="24"/>
          <w:lang w:val="en-GB"/>
        </w:rPr>
        <w:t xml:space="preserve">All priors were set to uniform and uninformative, which </w:t>
      </w:r>
      <w:del w:id="50" w:author="uqvweisb_local" w:date="2019-08-29T13:36:00Z">
        <w:r w:rsidR="00365BFD" w:rsidRPr="00547227" w:rsidDel="00417D65">
          <w:rPr>
            <w:rFonts w:ascii="Arial" w:hAnsi="Arial" w:cs="Arial"/>
            <w:szCs w:val="24"/>
            <w:lang w:val="en-GB"/>
          </w:rPr>
          <w:delText xml:space="preserve">supposes </w:delText>
        </w:r>
      </w:del>
      <w:ins w:id="51" w:author="uqvweisb_local" w:date="2019-08-29T13:36:00Z">
        <w:r w:rsidR="00417D65">
          <w:rPr>
            <w:rFonts w:ascii="Arial" w:hAnsi="Arial" w:cs="Arial"/>
            <w:szCs w:val="24"/>
            <w:lang w:val="en-GB"/>
          </w:rPr>
          <w:t>assumes</w:t>
        </w:r>
        <w:r w:rsidR="00417D65" w:rsidRPr="00547227">
          <w:rPr>
            <w:rFonts w:ascii="Arial" w:hAnsi="Arial" w:cs="Arial"/>
            <w:szCs w:val="24"/>
            <w:lang w:val="en-GB"/>
          </w:rPr>
          <w:t xml:space="preserve"> </w:t>
        </w:r>
      </w:ins>
      <w:r w:rsidR="00365BFD" w:rsidRPr="00547227">
        <w:rPr>
          <w:rFonts w:ascii="Arial" w:hAnsi="Arial" w:cs="Arial"/>
          <w:szCs w:val="24"/>
          <w:lang w:val="en-GB"/>
        </w:rPr>
        <w:t xml:space="preserve">that all values of the parameters are equally likely. </w:t>
      </w:r>
      <w:r w:rsidRPr="00547227">
        <w:rPr>
          <w:rFonts w:ascii="Arial" w:hAnsi="Arial" w:cs="Arial"/>
          <w:szCs w:val="24"/>
          <w:lang w:val="en-GB"/>
        </w:rPr>
        <w:t>Each model was run on 2 chains which produced an effective sample size of at least 3000 and all converged successfully (Gelman-Rubin criterion &lt; 1.</w:t>
      </w:r>
      <w:commentRangeStart w:id="52"/>
      <w:r w:rsidRPr="00547227">
        <w:rPr>
          <w:rFonts w:ascii="Arial" w:hAnsi="Arial" w:cs="Arial"/>
          <w:szCs w:val="24"/>
          <w:lang w:val="en-GB"/>
        </w:rPr>
        <w:t>1</w:t>
      </w:r>
      <w:commentRangeEnd w:id="52"/>
      <w:r w:rsidR="00C13722">
        <w:rPr>
          <w:rStyle w:val="CommentReference"/>
        </w:rPr>
        <w:commentReference w:id="52"/>
      </w:r>
      <w:r w:rsidRPr="00547227">
        <w:rPr>
          <w:rFonts w:ascii="Arial" w:hAnsi="Arial" w:cs="Arial"/>
          <w:szCs w:val="24"/>
          <w:lang w:val="en-GB"/>
        </w:rPr>
        <w:t>).</w:t>
      </w:r>
      <w:ins w:id="53" w:author="uqvweisb_local" w:date="2019-08-29T13:40:00Z">
        <w:r w:rsidR="00C029CA">
          <w:rPr>
            <w:rFonts w:ascii="Arial" w:hAnsi="Arial" w:cs="Arial"/>
            <w:szCs w:val="24"/>
            <w:lang w:val="en-GB"/>
          </w:rPr>
          <w:t xml:space="preserve"> </w:t>
        </w:r>
      </w:ins>
      <w:ins w:id="54" w:author="uqvweisb_local" w:date="2019-08-29T14:51:00Z">
        <w:r w:rsidR="00AD2DF6">
          <w:rPr>
            <w:rFonts w:ascii="Arial" w:hAnsi="Arial" w:cs="Arial"/>
            <w:szCs w:val="24"/>
            <w:lang w:val="en-GB"/>
          </w:rPr>
          <w:t xml:space="preserve"> For variables X, Y, Z,</w:t>
        </w:r>
        <w:r w:rsidR="003B7C96">
          <w:rPr>
            <w:rFonts w:ascii="Arial" w:hAnsi="Arial" w:cs="Arial"/>
            <w:szCs w:val="24"/>
            <w:lang w:val="en-GB"/>
          </w:rPr>
          <w:t xml:space="preserve"> it is </w:t>
        </w:r>
        <w:r w:rsidR="00AD2DF6">
          <w:rPr>
            <w:rFonts w:ascii="Arial" w:hAnsi="Arial" w:cs="Arial"/>
            <w:szCs w:val="24"/>
            <w:lang w:val="en-GB"/>
          </w:rPr>
          <w:t>possible that the relati</w:t>
        </w:r>
      </w:ins>
      <w:ins w:id="55" w:author="uqvweisb_local" w:date="2019-08-29T14:52:00Z">
        <w:r w:rsidR="00AD2DF6">
          <w:rPr>
            <w:rFonts w:ascii="Arial" w:hAnsi="Arial" w:cs="Arial"/>
            <w:szCs w:val="24"/>
            <w:lang w:val="en-GB"/>
          </w:rPr>
          <w:t>onship between body mass and brain volume change with changes in the explanatory variable in question</w:t>
        </w:r>
      </w:ins>
      <w:ins w:id="56" w:author="uqvweisb_local" w:date="2019-08-29T14:53:00Z">
        <w:r w:rsidR="00AD2DF6">
          <w:rPr>
            <w:rFonts w:ascii="Arial" w:hAnsi="Arial" w:cs="Arial"/>
            <w:szCs w:val="24"/>
            <w:lang w:val="en-GB"/>
          </w:rPr>
          <w:t xml:space="preserve"> (i.e. an interaction exists with body mass).</w:t>
        </w:r>
      </w:ins>
      <w:ins w:id="57" w:author="uqvweisb_local" w:date="2019-08-29T14:54:00Z">
        <w:r w:rsidR="003B7C96">
          <w:rPr>
            <w:rFonts w:ascii="Arial" w:hAnsi="Arial" w:cs="Arial"/>
            <w:szCs w:val="24"/>
            <w:lang w:val="en-GB"/>
          </w:rPr>
          <w:t xml:space="preserve"> We therefore initially computed the model with an interaction term; when this was not significant</w:t>
        </w:r>
      </w:ins>
      <w:r w:rsidR="0064194E">
        <w:rPr>
          <w:rFonts w:ascii="Arial" w:hAnsi="Arial" w:cs="Arial"/>
          <w:szCs w:val="24"/>
          <w:lang w:val="en-GB"/>
        </w:rPr>
        <w:t xml:space="preserve"> the model was </w:t>
      </w:r>
      <w:proofErr w:type="gramStart"/>
      <w:r w:rsidR="0064194E">
        <w:rPr>
          <w:rFonts w:ascii="Arial" w:hAnsi="Arial" w:cs="Arial"/>
          <w:szCs w:val="24"/>
          <w:lang w:val="en-GB"/>
        </w:rPr>
        <w:t>ran</w:t>
      </w:r>
      <w:proofErr w:type="gramEnd"/>
      <w:r w:rsidR="0064194E">
        <w:rPr>
          <w:rFonts w:ascii="Arial" w:hAnsi="Arial" w:cs="Arial"/>
          <w:szCs w:val="24"/>
          <w:lang w:val="en-GB"/>
        </w:rPr>
        <w:t xml:space="preserve"> without an </w:t>
      </w:r>
      <w:ins w:id="58" w:author="uqvweisb_local" w:date="2019-08-29T14:54:00Z">
        <w:r w:rsidR="003B7C96">
          <w:rPr>
            <w:rFonts w:ascii="Arial" w:hAnsi="Arial" w:cs="Arial"/>
            <w:szCs w:val="24"/>
            <w:lang w:val="en-GB"/>
          </w:rPr>
          <w:t>interaction term.</w:t>
        </w:r>
        <w:r w:rsidR="004F3AC6">
          <w:rPr>
            <w:rFonts w:ascii="Arial" w:hAnsi="Arial" w:cs="Arial"/>
            <w:szCs w:val="24"/>
            <w:lang w:val="en-GB"/>
          </w:rPr>
          <w:t xml:space="preserve"> Finally, the fit of all models to explain brain size was compared using </w:t>
        </w:r>
      </w:ins>
      <w:r w:rsidR="0064194E">
        <w:rPr>
          <w:rFonts w:ascii="Arial" w:hAnsi="Arial" w:cs="Arial"/>
          <w:szCs w:val="24"/>
          <w:lang w:val="en-GB"/>
        </w:rPr>
        <w:t>heritability and BIC</w:t>
      </w:r>
      <w:ins w:id="59" w:author="uqvweisb_local" w:date="2019-08-29T14:55:00Z">
        <w:r w:rsidR="00A929E1">
          <w:rPr>
            <w:rFonts w:ascii="Arial" w:hAnsi="Arial" w:cs="Arial"/>
            <w:szCs w:val="24"/>
            <w:lang w:val="en-GB"/>
          </w:rPr>
          <w:t>.</w:t>
        </w:r>
      </w:ins>
    </w:p>
    <w:p w14:paraId="04C779B4" w14:textId="36033900" w:rsidR="002F3CCA" w:rsidRPr="00547227" w:rsidDel="00C13722" w:rsidRDefault="002F3CCA" w:rsidP="00F33EB3">
      <w:pPr>
        <w:spacing w:line="480" w:lineRule="auto"/>
        <w:rPr>
          <w:del w:id="60" w:author="uqvweisb_local" w:date="2019-08-29T13:41:00Z"/>
          <w:rFonts w:ascii="Arial" w:hAnsi="Arial" w:cs="Arial"/>
          <w:szCs w:val="24"/>
          <w:lang w:val="en-GB"/>
        </w:rPr>
      </w:pPr>
    </w:p>
    <w:p w14:paraId="392EC752" w14:textId="77777777" w:rsidR="00365BFD" w:rsidRPr="00547227" w:rsidDel="00C029CA" w:rsidRDefault="00365BFD" w:rsidP="00F33EB3">
      <w:pPr>
        <w:pStyle w:val="Heading1"/>
        <w:spacing w:line="480" w:lineRule="auto"/>
        <w:rPr>
          <w:del w:id="61" w:author="uqvweisb_local" w:date="2019-08-29T13:40:00Z"/>
          <w:rFonts w:ascii="Arial" w:hAnsi="Arial" w:cs="Arial"/>
          <w:sz w:val="24"/>
          <w:szCs w:val="24"/>
          <w:lang w:val="en-GB"/>
        </w:rPr>
      </w:pPr>
    </w:p>
    <w:p w14:paraId="19239C22" w14:textId="3F01CFA0" w:rsidR="00C029CA" w:rsidRPr="00547227" w:rsidRDefault="00C029CA" w:rsidP="00F32C9E">
      <w:pPr>
        <w:rPr>
          <w:rFonts w:ascii="Arial" w:hAnsi="Arial" w:cs="Arial"/>
          <w:lang w:val="en-GB"/>
        </w:rPr>
      </w:pPr>
    </w:p>
    <w:p w14:paraId="13D3828C" w14:textId="77777777" w:rsidR="00F32C9E" w:rsidRPr="00547227" w:rsidRDefault="00F32C9E" w:rsidP="00F32C9E">
      <w:pPr>
        <w:rPr>
          <w:rFonts w:ascii="Arial" w:hAnsi="Arial" w:cs="Arial"/>
          <w:lang w:val="en-GB"/>
        </w:rPr>
      </w:pPr>
    </w:p>
    <w:p w14:paraId="3443E497" w14:textId="77777777" w:rsidR="00F32C9E" w:rsidRPr="00547227" w:rsidRDefault="00F32C9E" w:rsidP="00F32C9E">
      <w:pPr>
        <w:rPr>
          <w:rFonts w:ascii="Arial" w:hAnsi="Arial" w:cs="Arial"/>
          <w:lang w:val="en-GB"/>
        </w:rPr>
      </w:pPr>
    </w:p>
    <w:p w14:paraId="2BA54362" w14:textId="77777777" w:rsidR="00F32C9E" w:rsidRDefault="00F32C9E" w:rsidP="00F32C9E">
      <w:pPr>
        <w:rPr>
          <w:rFonts w:ascii="Arial" w:hAnsi="Arial" w:cs="Arial"/>
          <w:lang w:val="en-GB"/>
        </w:rPr>
      </w:pPr>
    </w:p>
    <w:p w14:paraId="7E16C7DC" w14:textId="77777777" w:rsidR="00547227" w:rsidRDefault="00547227" w:rsidP="00F32C9E">
      <w:pPr>
        <w:rPr>
          <w:rFonts w:ascii="Arial" w:hAnsi="Arial" w:cs="Arial"/>
          <w:lang w:val="en-GB"/>
        </w:rPr>
      </w:pPr>
    </w:p>
    <w:p w14:paraId="4AFE4B24" w14:textId="77777777" w:rsidR="00547227" w:rsidRDefault="00547227" w:rsidP="00F32C9E">
      <w:pPr>
        <w:rPr>
          <w:rFonts w:ascii="Arial" w:hAnsi="Arial" w:cs="Arial"/>
          <w:lang w:val="en-GB"/>
        </w:rPr>
      </w:pPr>
    </w:p>
    <w:p w14:paraId="1895869D" w14:textId="77777777" w:rsidR="00547227" w:rsidRPr="00547227" w:rsidRDefault="00547227" w:rsidP="00F32C9E">
      <w:pPr>
        <w:rPr>
          <w:rFonts w:ascii="Arial" w:hAnsi="Arial" w:cs="Arial"/>
          <w:lang w:val="en-GB"/>
        </w:rPr>
      </w:pPr>
    </w:p>
    <w:p w14:paraId="3B59E30B" w14:textId="77777777" w:rsidR="00390AA5" w:rsidRPr="00547227" w:rsidRDefault="00390AA5"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Supplementary material</w:t>
      </w:r>
    </w:p>
    <w:p w14:paraId="0267E4B5" w14:textId="77777777" w:rsidR="00390AA5" w:rsidRPr="00547227" w:rsidRDefault="00390AA5" w:rsidP="00F33EB3">
      <w:pPr>
        <w:spacing w:line="480" w:lineRule="auto"/>
        <w:rPr>
          <w:rFonts w:ascii="Arial" w:hAnsi="Arial" w:cs="Arial"/>
          <w:szCs w:val="24"/>
          <w:lang w:val="en-GB"/>
        </w:rPr>
      </w:pPr>
      <w:r w:rsidRPr="00547227">
        <w:rPr>
          <w:rFonts w:ascii="Arial" w:hAnsi="Arial" w:cs="Arial"/>
          <w:szCs w:val="24"/>
          <w:lang w:val="en-GB"/>
        </w:rPr>
        <w:t>Table with data sources</w:t>
      </w:r>
    </w:p>
    <w:tbl>
      <w:tblPr>
        <w:tblStyle w:val="TableGrid"/>
        <w:tblW w:w="0" w:type="auto"/>
        <w:tblLook w:val="04A0" w:firstRow="1" w:lastRow="0" w:firstColumn="1" w:lastColumn="0" w:noHBand="0" w:noVBand="1"/>
      </w:tblPr>
      <w:tblGrid>
        <w:gridCol w:w="1745"/>
        <w:gridCol w:w="3191"/>
        <w:gridCol w:w="2407"/>
        <w:gridCol w:w="1673"/>
      </w:tblGrid>
      <w:tr w:rsidR="0016379F" w:rsidRPr="00547227" w14:paraId="5A1A5E3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66BDA0B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Trait</w:t>
            </w:r>
          </w:p>
        </w:tc>
        <w:tc>
          <w:tcPr>
            <w:tcW w:w="3134" w:type="dxa"/>
            <w:tcBorders>
              <w:top w:val="single" w:sz="4" w:space="0" w:color="auto"/>
              <w:left w:val="single" w:sz="4" w:space="0" w:color="auto"/>
              <w:bottom w:val="single" w:sz="4" w:space="0" w:color="auto"/>
              <w:right w:val="single" w:sz="4" w:space="0" w:color="auto"/>
            </w:tcBorders>
            <w:hideMark/>
          </w:tcPr>
          <w:p w14:paraId="13CB3F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Units</w:t>
            </w:r>
          </w:p>
        </w:tc>
        <w:tc>
          <w:tcPr>
            <w:tcW w:w="2444" w:type="dxa"/>
            <w:tcBorders>
              <w:top w:val="single" w:sz="4" w:space="0" w:color="auto"/>
              <w:left w:val="single" w:sz="4" w:space="0" w:color="auto"/>
              <w:bottom w:val="single" w:sz="4" w:space="0" w:color="auto"/>
              <w:right w:val="single" w:sz="4" w:space="0" w:color="auto"/>
            </w:tcBorders>
            <w:hideMark/>
          </w:tcPr>
          <w:p w14:paraId="774A83B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w:t>
            </w:r>
            <w:r w:rsidR="00365BFD" w:rsidRPr="00547227">
              <w:rPr>
                <w:rFonts w:ascii="Arial" w:hAnsi="Arial" w:cs="Arial"/>
                <w:szCs w:val="24"/>
                <w:lang w:val="en-GB"/>
              </w:rPr>
              <w:t>ationale</w:t>
            </w:r>
          </w:p>
        </w:tc>
        <w:tc>
          <w:tcPr>
            <w:tcW w:w="1676" w:type="dxa"/>
            <w:tcBorders>
              <w:top w:val="single" w:sz="4" w:space="0" w:color="auto"/>
              <w:left w:val="single" w:sz="4" w:space="0" w:color="auto"/>
              <w:bottom w:val="single" w:sz="4" w:space="0" w:color="auto"/>
              <w:right w:val="single" w:sz="4" w:space="0" w:color="auto"/>
            </w:tcBorders>
            <w:hideMark/>
          </w:tcPr>
          <w:p w14:paraId="00ABCE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Reference</w:t>
            </w:r>
          </w:p>
        </w:tc>
      </w:tr>
      <w:tr w:rsidR="0016379F" w:rsidRPr="00547227" w14:paraId="7F82D58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09C8C0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Brain</w:t>
            </w:r>
          </w:p>
        </w:tc>
        <w:tc>
          <w:tcPr>
            <w:tcW w:w="3134" w:type="dxa"/>
            <w:tcBorders>
              <w:top w:val="single" w:sz="4" w:space="0" w:color="auto"/>
              <w:left w:val="single" w:sz="4" w:space="0" w:color="auto"/>
              <w:bottom w:val="single" w:sz="4" w:space="0" w:color="auto"/>
              <w:right w:val="single" w:sz="4" w:space="0" w:color="auto"/>
            </w:tcBorders>
            <w:hideMark/>
          </w:tcPr>
          <w:p w14:paraId="50B4515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mm3</w:t>
            </w:r>
          </w:p>
        </w:tc>
        <w:tc>
          <w:tcPr>
            <w:tcW w:w="2444" w:type="dxa"/>
            <w:tcBorders>
              <w:top w:val="single" w:sz="4" w:space="0" w:color="auto"/>
              <w:left w:val="single" w:sz="4" w:space="0" w:color="auto"/>
              <w:bottom w:val="single" w:sz="4" w:space="0" w:color="auto"/>
              <w:right w:val="single" w:sz="4" w:space="0" w:color="auto"/>
            </w:tcBorders>
          </w:tcPr>
          <w:p w14:paraId="30A05E6D"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135358D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r w:rsidRPr="00547227">
              <w:rPr>
                <w:rFonts w:ascii="Arial" w:hAnsi="Arial" w:cs="Arial"/>
                <w:szCs w:val="24"/>
                <w:lang w:val="en-GB"/>
              </w:rPr>
              <w:t xml:space="preserve"> + </w:t>
            </w:r>
          </w:p>
        </w:tc>
      </w:tr>
      <w:tr w:rsidR="0016379F" w:rsidRPr="00547227" w14:paraId="10CFC79E"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946EEE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Body</w:t>
            </w:r>
          </w:p>
        </w:tc>
        <w:tc>
          <w:tcPr>
            <w:tcW w:w="3134" w:type="dxa"/>
            <w:tcBorders>
              <w:top w:val="single" w:sz="4" w:space="0" w:color="auto"/>
              <w:left w:val="single" w:sz="4" w:space="0" w:color="auto"/>
              <w:bottom w:val="single" w:sz="4" w:space="0" w:color="auto"/>
              <w:right w:val="single" w:sz="4" w:space="0" w:color="auto"/>
            </w:tcBorders>
            <w:hideMark/>
          </w:tcPr>
          <w:p w14:paraId="1147801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grams</w:t>
            </w:r>
          </w:p>
        </w:tc>
        <w:tc>
          <w:tcPr>
            <w:tcW w:w="2444" w:type="dxa"/>
            <w:tcBorders>
              <w:top w:val="single" w:sz="4" w:space="0" w:color="auto"/>
              <w:left w:val="single" w:sz="4" w:space="0" w:color="auto"/>
              <w:bottom w:val="single" w:sz="4" w:space="0" w:color="auto"/>
              <w:right w:val="single" w:sz="4" w:space="0" w:color="auto"/>
            </w:tcBorders>
          </w:tcPr>
          <w:p w14:paraId="7F08BA7A" w14:textId="77777777" w:rsidR="00791A5D" w:rsidRPr="00547227" w:rsidRDefault="00791A5D" w:rsidP="00F33EB3">
            <w:pPr>
              <w:spacing w:line="480" w:lineRule="auto"/>
              <w:rPr>
                <w:rFonts w:ascii="Arial" w:hAnsi="Arial" w:cs="Arial"/>
                <w:szCs w:val="24"/>
                <w:lang w:val="en-GB"/>
              </w:rPr>
            </w:pPr>
          </w:p>
        </w:tc>
        <w:tc>
          <w:tcPr>
            <w:tcW w:w="1676" w:type="dxa"/>
            <w:tcBorders>
              <w:top w:val="single" w:sz="4" w:space="0" w:color="auto"/>
              <w:left w:val="single" w:sz="4" w:space="0" w:color="auto"/>
              <w:bottom w:val="single" w:sz="4" w:space="0" w:color="auto"/>
              <w:right w:val="single" w:sz="4" w:space="0" w:color="auto"/>
            </w:tcBorders>
            <w:hideMark/>
          </w:tcPr>
          <w:p w14:paraId="0CE6E44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000348647","ISSN":"00068977","PMID":"23615387","author":[{"dropping-particle":"","family":"Weisbecker","given":"Vera","non-dropping-particle":"","parse-names":false,"suffix":""},{"dropping-particle":"","family":"Ashwell","given":"Ken","non-dropping-particle":"","parse-names":false,"suffix":""},{"dropping-particle":"","family":"Fisher","given":"Diana","non-dropping-particle":"","parse-names":false,"suffix":""}],"container-title":"Brain, Behavior and Evolution","id":"ITEM-1","issue":"2","issued":{"date-parts":[["2013"]]},"page":"81-82","publisher":"Karger Publishers","title":"An improved body mass dataset for the study of marsupial brain size evolution","type":"article","volume":"82"},"uris":["http://www.mendeley.com/documents/?uuid=49149789-046c-3125-b179-35a9107da05d"]},{"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Online","id":"ITEM-3","issue":"07","issued":{"date-parts":[["2013"]]},"number-of-pages":"33-3908-33-3908","publisher":"Cornell University Press","publisher-place":"Ithaca, United States","title":"Mammals of New Guinea","type":"book","volume":"33"},"uris":["http://www.mendeley.com/documents/?uuid=7f1afd4b-0942-3c10-9c23-cee780e03dc9"]},{"id":"ITEM-4","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2016-3","id":"ITEM-4","issued":{"date-parts":[["2016"]]},"title":"The IUCN Red List of threatened Species. 2016","type":"webpage"},"uris":["http://www.mendeley.com/documents/?uuid=f20a3aca-28aa-4c00-97ad-a948dbb97688"]},{"id":"ITEM-5","itemData":{"URL":"http://animaldiversity.org","abstract":"Animal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2018.","id":"ITEM-5","issue":"2006","issued":{"date-parts":[["2006"]]},"page":"2","title":"The animal diversity web","type":"webpage","volume":"12"},"uris":["http://www.mendeley.com/documents/?uuid=67418c31-7905-4ff8-86af-ab854cac6105"]}],"mendeley":{"formattedCitation":"(Birdlife International, 2016; Flannery, 2013; Myers et al., 2006; van Dyck, Gynther, &amp; Baker, 2013; Weisbecker, Ashwell, &amp; Fisher, 2013)","plainTextFormattedCitation":"(Birdlife International, 2016; Flannery, 2013; Myers et al., 2006; van Dyck, Gynther, &amp; Baker, 2013; Weisbecker, Ashwell, &amp; Fisher, 2013)","previouslyFormattedCitation":"&lt;sup&gt;14–18&lt;/sup&gt;"},"properties":{"noteIndex":0},"schema":"https://github.com/citation-style-language/schema/raw/master/csl-citation.json"}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(Birdlife International, 2016; Flannery, 2013; Myers et al., 2006; van Dyck, Gynther, &amp; Baker, 2013; Weisbecker, Ashwell, &amp; Fisher, 2013)</w:t>
            </w:r>
            <w:r w:rsidRPr="00547227">
              <w:rPr>
                <w:rFonts w:ascii="Arial" w:hAnsi="Arial" w:cs="Arial"/>
                <w:szCs w:val="24"/>
                <w:lang w:val="en-GB"/>
              </w:rPr>
              <w:fldChar w:fldCharType="end"/>
            </w:r>
          </w:p>
        </w:tc>
      </w:tr>
      <w:tr w:rsidR="0016379F" w:rsidRPr="00547227" w14:paraId="187ED610"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29B3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Origin</w:t>
            </w:r>
          </w:p>
        </w:tc>
        <w:tc>
          <w:tcPr>
            <w:tcW w:w="3134" w:type="dxa"/>
            <w:tcBorders>
              <w:top w:val="single" w:sz="4" w:space="0" w:color="auto"/>
              <w:left w:val="single" w:sz="4" w:space="0" w:color="auto"/>
              <w:bottom w:val="single" w:sz="4" w:space="0" w:color="auto"/>
              <w:right w:val="single" w:sz="4" w:space="0" w:color="auto"/>
            </w:tcBorders>
            <w:hideMark/>
          </w:tcPr>
          <w:p w14:paraId="70E1547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Australia, 2 – New Guinea, 3 - Americas</w:t>
            </w:r>
          </w:p>
        </w:tc>
        <w:tc>
          <w:tcPr>
            <w:tcW w:w="2444" w:type="dxa"/>
            <w:tcBorders>
              <w:top w:val="single" w:sz="4" w:space="0" w:color="auto"/>
              <w:left w:val="single" w:sz="4" w:space="0" w:color="auto"/>
              <w:bottom w:val="single" w:sz="4" w:space="0" w:color="auto"/>
              <w:right w:val="single" w:sz="4" w:space="0" w:color="auto"/>
            </w:tcBorders>
            <w:hideMark/>
          </w:tcPr>
          <w:p w14:paraId="0F724E46" w14:textId="77777777" w:rsidR="00791A5D" w:rsidRPr="00547227" w:rsidRDefault="00AF73FE" w:rsidP="00F33EB3">
            <w:pPr>
              <w:spacing w:line="480" w:lineRule="auto"/>
              <w:rPr>
                <w:rFonts w:ascii="Arial" w:hAnsi="Arial" w:cs="Arial"/>
                <w:szCs w:val="24"/>
                <w:lang w:val="en-GB"/>
              </w:rPr>
            </w:pPr>
            <w:r w:rsidRPr="00547227">
              <w:rPr>
                <w:rFonts w:ascii="Arial" w:hAnsi="Arial" w:cs="Arial"/>
                <w:szCs w:val="24"/>
                <w:lang w:val="en-GB"/>
              </w:rPr>
              <w:t>Different origins predispose</w:t>
            </w:r>
            <w:r w:rsidR="00791A5D" w:rsidRPr="00547227">
              <w:rPr>
                <w:rFonts w:ascii="Arial" w:hAnsi="Arial" w:cs="Arial"/>
                <w:szCs w:val="24"/>
                <w:lang w:val="en-GB"/>
              </w:rPr>
              <w:t xml:space="preserve"> different influence of seasonality, predation pressure, food abundance.</w:t>
            </w:r>
          </w:p>
        </w:tc>
        <w:tc>
          <w:tcPr>
            <w:tcW w:w="1676" w:type="dxa"/>
            <w:tcBorders>
              <w:top w:val="single" w:sz="4" w:space="0" w:color="auto"/>
              <w:left w:val="single" w:sz="4" w:space="0" w:color="auto"/>
              <w:bottom w:val="single" w:sz="4" w:space="0" w:color="auto"/>
              <w:right w:val="single" w:sz="4" w:space="0" w:color="auto"/>
            </w:tcBorders>
            <w:hideMark/>
          </w:tcPr>
          <w:p w14:paraId="2F317C6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web","type":"webpage","volume":"12"},"uris":["http://www.mendeley.com/documents/?uuid=67418c31-7905-4ff8-86af-ab854cac6105"]}],"mendeley":{"formattedCitation":"(Flannery, 2013; Myers et al., 2006; van Dyck et al., 2013)","plainTextFormattedCitation":"(Flannery, 2013; Myers et al., 2006; van Dyck et al., 2013)","previouslyFormattedCitation":"&lt;sup&gt;15,16,18&lt;/sup&gt;"},"properties":{"noteIndex":0},"schema":"https://github.com/citation-style-language/schema/raw/master/csl-citation.json"}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w:t>
            </w:r>
            <w:r w:rsidRPr="00547227">
              <w:rPr>
                <w:rFonts w:ascii="Arial" w:hAnsi="Arial" w:cs="Arial"/>
                <w:szCs w:val="24"/>
                <w:lang w:val="en-GB"/>
              </w:rPr>
              <w:fldChar w:fldCharType="end"/>
            </w:r>
          </w:p>
        </w:tc>
      </w:tr>
      <w:tr w:rsidR="0016379F" w:rsidRPr="00547227" w14:paraId="11E19082"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54E6D85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Status</w:t>
            </w:r>
          </w:p>
        </w:tc>
        <w:tc>
          <w:tcPr>
            <w:tcW w:w="3134" w:type="dxa"/>
            <w:tcBorders>
              <w:top w:val="single" w:sz="4" w:space="0" w:color="auto"/>
              <w:left w:val="single" w:sz="4" w:space="0" w:color="auto"/>
              <w:bottom w:val="single" w:sz="4" w:space="0" w:color="auto"/>
              <w:right w:val="single" w:sz="4" w:space="0" w:color="auto"/>
            </w:tcBorders>
          </w:tcPr>
          <w:p w14:paraId="370641B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Common, abundant, 2 - Vulnerable, endangered, rare, declining, limited</w:t>
            </w:r>
          </w:p>
          <w:p w14:paraId="0615027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3 - Extinct</w:t>
            </w:r>
          </w:p>
          <w:p w14:paraId="6F0BA2E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C749F4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Highly threatened mammals are known to have larger relative brain sizes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{"citationItems":[{"id":"ITEM-1","itemData":{"DOI":"10.1098/rspb.2015.2772","ISSN":"14712954","PMID":"26888034","abstract":"Increases in relative encephalization (RE), brain size after controlling for body size, comes at a great metabolic cost and is correlated with a host of cognitive traits, from the ability to count objects to higher rates of innovation. Despite many studies examining the implications and trade-offs accompanying increased RE, the relationship between mammalian extinction risk and RE is unknown. I examine whether mammals with larger levels of RE are more or less likely to be at risk of endangerment than less-encephalized species. I find that extant species with large levels of encephalization are at greater risk of endangerment, with this effect being strongest in species with small body sizes. These results suggest that RE could be a valuable asset in estimating extinction vulnerability. Additionally, these findings suggest that the cost-benefit trade-off of RE is different in large-bodied species when compared with small-bodied species.","author":[{"dropping-particle":"","family":"Abelson","given":"Eric S.","non-dropping-particle":"","parse-names":false,"suffix":""}],"container-title":"Proceedings of the Royal Society B: Biological Sciences","id":"ITEM-1","issue":"1825","issued":{"date-parts":[["2016","2","24"]]},"page":"20152772","publisher":"The Royal Society","title":"Brain size is correlated with endangerment status in mammals","type":"article-journal","volume":"283"},"uris":["http://www.mendeley.com/documents/?uuid=b26b69e2-cac8-3be7-b6f4-0c5ec83a753d"]}],"mendeley":{"formattedCitation":"(Abelson, 2016)","plainTextFormattedCitation":"(Abelson, 2016)","previouslyFormattedCitation":"&lt;sup&gt;19&lt;/sup&gt;"},"properties":{"noteIndex":0},"schema":"https://github.com/citation-style-language/schema/raw/master/csl-citation.json"}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(Abelson, 2016)</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tcPr>
          <w:p w14:paraId="110F4548" w14:textId="77777777" w:rsidR="00791A5D" w:rsidRPr="00547227" w:rsidRDefault="00365BF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http://dx.doi.org/10.2305/IUCN.UK.2016- 3.RLTS.T22719744A94642482.en","URL":"http://dx.doi.org/10.2305/IUCN.UK.2016-3.RLTS.T22697599A90354089.en%0Awww.iucnredlist.org","abstract":"Objective: The aim of this study is to determine the fluoride intake in preschool children between 3 and 5 years, belonging some of them to the commune of MaipÃº with no F- in the water supply and the other a PeÃ±alolen commune, with F supplement in the water. Material and Methods: Cross sectional observational study, 200 children from 5 to 3 years old with good general health, low social status, of four Kindergarten belonging to of the National Gardens (JUNJI) of the Metropolitan Region, two of the commune of MaipÃº without fluoridation and two of the commune of PeÃ±alolen with water fluoridated with 0.6 mg/lt. Intake of fluoride were measured in a morning urine sample by measuring excretion of fluoride and creatinine concentration. The estimated intake of fluoride from other vehicles was measured by surveys of parents and educators. Results: The daily dose of fluoride intake (DDI) for all preschool MaipÃº was 21.28ug F / kg / day, a value less than the optimal dose of fluoride, from 50 F to 70 ug / Kg. / day. In the DDI PeÃ±alolen reached F 66.62 ug / kg / day, within the group of optimal parameters. There is a contribution of approximately 19.03 Fluorine F ug / kg / day in MaipÃº F and 17.22 ug / kg / day in PeÃ±alolen, which comes from the ingestion of fluoride toothpaste. The frequency of daily brushing is 3.15 times in both communities, where 31% of children in MaipÃº and 33% of children PeÃ±alolen ingest toothpaste. The 46.5% of the total sample taking tea daily with a daily frequency of 0.67 cups per day. The estimate for the amount of fluoride intake from toothpaste and tea consumption explain the contribution of fluoride not come from fluoridated water Conclusion: The ingestion of fluoride from water and other sources in the commune preschool PeÃ±alolen is much higher than the intake of preschoolers in the district of MaipÃº.","accessed":{"date-parts":[["2018","8","15"]]},"author":[{"dropping-particle":"","family":"Birdlife International","given":"","non-dropping-particle":"","parse-names":false,"suffix":""}],"container-title":"Version 2016-3","id":"ITEM-2","issued":{"date-parts":[["2016"]]},"title":"The IUCN Red List of threatened Species. 2016","type":"webpage"},"uris":["http://www.mendeley.com/documents/?uuid=f20a3aca-28aa-4c00-97ad-a948dbb97688"]}],"mendeley":{"formattedCitation":"(Birdlife International, 2016; van Dyck et al., 2013)","plainTextFormattedCitation":"(Birdlife International, 2016; van Dyck et al., 2013)","previouslyFormattedCitation":"&lt;sup&gt;15,17&lt;/sup&gt;"},"properties":{"noteIndex":0},"schema":"https://github.com/citation-style-language/schema/raw/master/csl-citation.json"}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(Birdlife International, 2016; van Dyck et al., 2013)</w:t>
            </w:r>
            <w:r w:rsidRPr="00547227">
              <w:rPr>
                <w:rFonts w:ascii="Arial" w:hAnsi="Arial" w:cs="Arial"/>
                <w:szCs w:val="24"/>
                <w:lang w:val="en-GB"/>
              </w:rPr>
              <w:fldChar w:fldCharType="end"/>
            </w:r>
          </w:p>
        </w:tc>
      </w:tr>
      <w:tr w:rsidR="0016379F" w:rsidRPr="00547227" w14:paraId="65EE5A00" w14:textId="77777777" w:rsidTr="00365BFD">
        <w:tc>
          <w:tcPr>
            <w:tcW w:w="1762" w:type="dxa"/>
            <w:tcBorders>
              <w:top w:val="single" w:sz="4" w:space="0" w:color="auto"/>
              <w:left w:val="single" w:sz="4" w:space="0" w:color="auto"/>
              <w:bottom w:val="single" w:sz="4" w:space="0" w:color="auto"/>
              <w:right w:val="single" w:sz="4" w:space="0" w:color="auto"/>
            </w:tcBorders>
          </w:tcPr>
          <w:p w14:paraId="15718B4B" w14:textId="77777777" w:rsidR="00791A5D" w:rsidRPr="00547227" w:rsidRDefault="00791A5D" w:rsidP="00F33EB3">
            <w:pPr>
              <w:spacing w:line="480" w:lineRule="auto"/>
              <w:rPr>
                <w:rFonts w:ascii="Arial" w:hAnsi="Arial" w:cs="Arial"/>
                <w:szCs w:val="24"/>
                <w:lang w:val="en-GB"/>
              </w:rPr>
            </w:pPr>
            <w:proofErr w:type="spellStart"/>
            <w:r w:rsidRPr="00547227">
              <w:rPr>
                <w:rFonts w:ascii="Arial" w:hAnsi="Arial" w:cs="Arial"/>
                <w:szCs w:val="24"/>
                <w:lang w:val="en-GB"/>
              </w:rPr>
              <w:lastRenderedPageBreak/>
              <w:t>Diurnality</w:t>
            </w:r>
            <w:proofErr w:type="spellEnd"/>
          </w:p>
          <w:p w14:paraId="3FF97B56"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hideMark/>
          </w:tcPr>
          <w:p w14:paraId="60FD69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Nocturnal, 2 – Diurnal, 3 - Crepuscular or not fully nocturnal</w:t>
            </w:r>
          </w:p>
        </w:tc>
        <w:tc>
          <w:tcPr>
            <w:tcW w:w="2444" w:type="dxa"/>
            <w:tcBorders>
              <w:top w:val="single" w:sz="4" w:space="0" w:color="auto"/>
              <w:left w:val="single" w:sz="4" w:space="0" w:color="auto"/>
              <w:bottom w:val="single" w:sz="4" w:space="0" w:color="auto"/>
              <w:right w:val="single" w:sz="4" w:space="0" w:color="auto"/>
            </w:tcBorders>
            <w:hideMark/>
          </w:tcPr>
          <w:p w14:paraId="74D1F72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Nocturnal animals are considered larger brained, but daily activity is related to more complex predator avoidance techniques.</w:t>
            </w:r>
          </w:p>
        </w:tc>
        <w:tc>
          <w:tcPr>
            <w:tcW w:w="1676" w:type="dxa"/>
            <w:tcBorders>
              <w:top w:val="single" w:sz="4" w:space="0" w:color="auto"/>
              <w:left w:val="single" w:sz="4" w:space="0" w:color="auto"/>
              <w:bottom w:val="single" w:sz="4" w:space="0" w:color="auto"/>
              <w:right w:val="single" w:sz="4" w:space="0" w:color="auto"/>
            </w:tcBorders>
            <w:hideMark/>
          </w:tcPr>
          <w:p w14:paraId="360481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2CBB6AF7"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3FFA1A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Arboreality</w:t>
            </w:r>
          </w:p>
        </w:tc>
        <w:tc>
          <w:tcPr>
            <w:tcW w:w="3134" w:type="dxa"/>
            <w:tcBorders>
              <w:top w:val="single" w:sz="4" w:space="0" w:color="auto"/>
              <w:left w:val="single" w:sz="4" w:space="0" w:color="auto"/>
              <w:bottom w:val="single" w:sz="4" w:space="0" w:color="auto"/>
              <w:right w:val="single" w:sz="4" w:space="0" w:color="auto"/>
            </w:tcBorders>
          </w:tcPr>
          <w:p w14:paraId="00E9032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Arboreal or scansorial, 2 - Terrestrial</w:t>
            </w:r>
          </w:p>
          <w:p w14:paraId="062A71D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55F19C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Arboreal environment is considered more cognitively demanding</w:t>
            </w:r>
            <w:r w:rsidR="004534A2"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C6DD61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A25542F" w14:textId="77777777" w:rsidTr="00365BFD">
        <w:tc>
          <w:tcPr>
            <w:tcW w:w="1762" w:type="dxa"/>
            <w:tcBorders>
              <w:top w:val="single" w:sz="4" w:space="0" w:color="auto"/>
              <w:left w:val="single" w:sz="4" w:space="0" w:color="auto"/>
              <w:bottom w:val="single" w:sz="4" w:space="0" w:color="auto"/>
              <w:right w:val="single" w:sz="4" w:space="0" w:color="auto"/>
            </w:tcBorders>
          </w:tcPr>
          <w:p w14:paraId="2D035AD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Shelter safety</w:t>
            </w:r>
          </w:p>
          <w:p w14:paraId="74C11DDB"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2FA3516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Protected (burrow/nest in a tree hollow), 2 - Intermediate (tree canopy/hollow log/under rock/nest on the ground or in a soil crack), 3 - Open (under shrubs/in grass/tree shade)</w:t>
            </w:r>
          </w:p>
          <w:p w14:paraId="27766CD4"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539D2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Proxy for predation as selection pressure for larger brains</w:t>
            </w:r>
            <w:r w:rsidR="004534A2" w:rsidRPr="00547227">
              <w:rPr>
                <w:rFonts w:ascii="Arial" w:hAnsi="Arial" w:cs="Arial"/>
                <w:szCs w:val="24"/>
                <w:lang w:val="en-GB"/>
              </w:rPr>
              <w:t>.</w:t>
            </w:r>
            <w:r w:rsidRPr="00547227">
              <w:rPr>
                <w:rFonts w:ascii="Arial" w:hAnsi="Arial" w:cs="Arial"/>
                <w:szCs w:val="24"/>
                <w:lang w:val="en-GB"/>
              </w:rPr>
              <w:t xml:space="preserve"> </w:t>
            </w: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{"citationItems":[{"id":"ITEM-1","itemData":{"DOI":"10.1111/1365-2435.13128","ISSN":"13652435","abstract":"© 2018 The Authors. Functional Ecology © 2018 British Ecological Society There is considerable diversity in brain size within and among species, and substantial dispute over the causes, consequences and importance of this variation. Comparative and developmental studies are essential in addressing this controversy. Predation pressure has been proposed as a major force shaping brain, behaviour and life history. The Trinidadian guppy, Poecilia reticulata, shows dramatic variation in predation pressure across populations. We compared the brain mass of guppies from high and low predation populations collected in the wild. Male but not female guppies exposed to high predation possessed heavier brains for their body size compared to fish from low predation populations. The brain is a plastic organ, so it is possible that the population differences we observed were partly due to developmental responses rather than evolved differences. In a follow-up study, we raised guppies under cues of predation risk or in a control condition. Male guppies exposed to predator cues early in life had heavier brains relative to their body size than control males, while females showed no significant effect of treatment. Collectively our results suggest that male guppies exposed to predation invest more in neural tissue, and that these differences are at least partly driven by plastic responses. A plain language summary is available for this article.","author":[{"dropping-particle":"","family":"Reddon","given":"Adam R.","non-dropping-particle":"","parse-names":false,"suffix":""},{"dropping-particle":"","family":"Chouinard-Thuly","given":"Laura","non-dropping-particle":"","parse-names":false,"suffix":""},{"dropping-particle":"","family":"Leris","given":"Ioannis","non-dropping-particle":"","parse-names":false,"suffix":""},{"dropping-particle":"","family":"Reader","given":"Simon M.","non-dropping-particle":"","parse-names":false,"suffix":""}],"container-title":"Functional Ecology","id":"ITEM-1","issue":"7","issued":{"date-parts":[["2018","7","1"]]},"page":"1847-1856","publisher":"Wiley/Blackwell (10.1111)","title":"Wild and laboratory exposure to cues of predation risk increases relative brain mass in male guppies","type":"article-journal","volume":"32"},"uris":["http://www.mendeley.com/documents/?uuid=21f2fcab-fd64-349c-9515-242655d4cf05"]}],"mendeley":{"formattedCitation":"(Reddon, Chouinard-Thuly, Leris, &amp; Reader, 2018)","plainTextFormattedCitation":"(Reddon, Chouinard-Thuly, Leris, &amp; Reader, 2018)","previouslyFormattedCitation":"&lt;sup&gt;20&lt;/sup&gt;"},"properties":{"noteIndex":0},"schema":"https://github.com/citation-style-language/schema/raw/master/csl-citation.json"}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(Reddon, Chouinard-Thuly, Leris, &amp; Reader, 2018)</w:t>
            </w:r>
            <w:r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164903D9"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FF3F7E4" w14:textId="77777777" w:rsidTr="00365BFD">
        <w:tc>
          <w:tcPr>
            <w:tcW w:w="1762" w:type="dxa"/>
            <w:tcBorders>
              <w:top w:val="single" w:sz="4" w:space="0" w:color="auto"/>
              <w:left w:val="single" w:sz="4" w:space="0" w:color="auto"/>
              <w:bottom w:val="single" w:sz="4" w:space="0" w:color="auto"/>
              <w:right w:val="single" w:sz="4" w:space="0" w:color="auto"/>
            </w:tcBorders>
          </w:tcPr>
          <w:p w14:paraId="551B32F7"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Diet</w:t>
            </w:r>
          </w:p>
          <w:p w14:paraId="0F7F07CC"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175ADD5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1 - &gt;50% grass/browse, 2 - Seeds, grass, roots, leaves, </w:t>
            </w:r>
            <w:r w:rsidRPr="00547227">
              <w:rPr>
                <w:rFonts w:ascii="Arial" w:hAnsi="Arial" w:cs="Arial"/>
                <w:szCs w:val="24"/>
                <w:lang w:val="en-GB"/>
              </w:rPr>
              <w:lastRenderedPageBreak/>
              <w:t>fruit, invertebrates, 3 - Nectar, fruit, invertebrates, 4 - &gt;50% invertebrate/vertebrate</w:t>
            </w:r>
          </w:p>
          <w:p w14:paraId="13E9862F"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00CD621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 xml:space="preserve">Foraging complexity and diet rich in </w:t>
            </w:r>
            <w:r w:rsidRPr="00547227">
              <w:rPr>
                <w:rFonts w:ascii="Arial" w:hAnsi="Arial" w:cs="Arial"/>
                <w:szCs w:val="24"/>
                <w:lang w:val="en-GB"/>
              </w:rPr>
              <w:lastRenderedPageBreak/>
              <w:t>nutrients have been shown to influence brain size</w:t>
            </w:r>
          </w:p>
        </w:tc>
        <w:tc>
          <w:tcPr>
            <w:tcW w:w="1676" w:type="dxa"/>
            <w:tcBorders>
              <w:top w:val="single" w:sz="4" w:space="0" w:color="auto"/>
              <w:left w:val="single" w:sz="4" w:space="0" w:color="auto"/>
              <w:bottom w:val="single" w:sz="4" w:space="0" w:color="auto"/>
              <w:right w:val="single" w:sz="4" w:space="0" w:color="auto"/>
            </w:tcBorders>
            <w:hideMark/>
          </w:tcPr>
          <w:p w14:paraId="6237C10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 xml:space="preserve">(Flannery, 2013; van </w:t>
            </w:r>
            <w:r w:rsidR="003A5B27" w:rsidRPr="00547227">
              <w:rPr>
                <w:rFonts w:ascii="Arial" w:hAnsi="Arial" w:cs="Arial"/>
                <w:noProof/>
                <w:szCs w:val="24"/>
                <w:lang w:val="en-GB"/>
              </w:rPr>
              <w:lastRenderedPageBreak/>
              <w:t>Dyck et al., 2013; Weisbecker et al., 2015)</w:t>
            </w:r>
            <w:r w:rsidRPr="00547227">
              <w:rPr>
                <w:rFonts w:ascii="Arial" w:hAnsi="Arial" w:cs="Arial"/>
                <w:szCs w:val="24"/>
                <w:lang w:val="en-GB"/>
              </w:rPr>
              <w:fldChar w:fldCharType="end"/>
            </w:r>
          </w:p>
        </w:tc>
      </w:tr>
      <w:tr w:rsidR="0016379F" w:rsidRPr="00547227" w14:paraId="76E21298" w14:textId="77777777" w:rsidTr="00365BFD">
        <w:tc>
          <w:tcPr>
            <w:tcW w:w="1762" w:type="dxa"/>
            <w:tcBorders>
              <w:top w:val="single" w:sz="4" w:space="0" w:color="auto"/>
              <w:left w:val="single" w:sz="4" w:space="0" w:color="auto"/>
              <w:bottom w:val="single" w:sz="4" w:space="0" w:color="auto"/>
              <w:right w:val="single" w:sz="4" w:space="0" w:color="auto"/>
            </w:tcBorders>
          </w:tcPr>
          <w:p w14:paraId="1D79B16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Group living</w:t>
            </w:r>
          </w:p>
          <w:p w14:paraId="6098AD5D"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5C3FB1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12990B6B"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1457BE3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social complexity, which imposes greater interaction and recognition demands</w:t>
            </w:r>
          </w:p>
        </w:tc>
        <w:tc>
          <w:tcPr>
            <w:tcW w:w="1676" w:type="dxa"/>
            <w:tcBorders>
              <w:top w:val="single" w:sz="4" w:space="0" w:color="auto"/>
              <w:left w:val="single" w:sz="4" w:space="0" w:color="auto"/>
              <w:bottom w:val="single" w:sz="4" w:space="0" w:color="auto"/>
              <w:right w:val="single" w:sz="4" w:space="0" w:color="auto"/>
            </w:tcBorders>
            <w:hideMark/>
          </w:tcPr>
          <w:p w14:paraId="0528521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7ECA276A" w14:textId="77777777" w:rsidTr="00365BFD">
        <w:tc>
          <w:tcPr>
            <w:tcW w:w="1762" w:type="dxa"/>
            <w:tcBorders>
              <w:top w:val="single" w:sz="4" w:space="0" w:color="auto"/>
              <w:left w:val="single" w:sz="4" w:space="0" w:color="auto"/>
              <w:bottom w:val="single" w:sz="4" w:space="0" w:color="auto"/>
              <w:right w:val="single" w:sz="4" w:space="0" w:color="auto"/>
            </w:tcBorders>
          </w:tcPr>
          <w:p w14:paraId="59F0540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Parental care</w:t>
            </w:r>
          </w:p>
          <w:p w14:paraId="73D50987"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4EDB70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Yes</w:t>
            </w:r>
          </w:p>
          <w:p w14:paraId="537AFDBD"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0650DE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Parental investment is known to positively influence brain size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{"citationItems":[{"id":"ITEM-1","itemData":{"DOI":"10.1016/j.jhevol.2012.03.009","ISSN":"00472484","PMID":"22578648","abstract":"Humans stand out among the apes by having both an extremely large brain and a relatively high reproductive output, which has been proposed to be a consequence of cooperative breeding. Here, we test for general correlates of allomaternal care in a broad sample of 445 mammal species, by examining life history traits, brain size, and different helping behaviors, such as provisioning, carrying, huddling or protecting the offspring and the mother. As predicted from an energetic-cost perspective, a positive correlation between brain size and the amount of help by non-mothers is found among mammalian clades as a whole and within most groups, especially carnivores, with the notable exception of primates. In the latter group, the presence of energy subsidies during breeding instead resulted in increased fertility, up to the extreme of twinning in callitrichids, as well as a more altricial state at birth. In conclusion, humans exhibit a combination of the pattern found in provisioning carnivores, and the enhanced fertility shown by cooperatively breeding primates. Our comparative results provide support for the notion that cooperative breeding allowed early humans to sidestep the generally existing trade-off between brain size and reproductive output, and suggest an alternative explanation to the controversial 'obstetrical dilemma'-argument for the relatively altricial state of human neonates at birth. © 2012 Elsevier Ltd.","author":[{"dropping-particle":"","family":"Isler","given":"Karin","non-dropping-particle":"","parse-names":false,"suffix":""},{"dropping-particle":"","family":"Schaik","given":"Carel P.","non-dropping-particle":"van","parse-names":false,"suffix":""}],"container-title":"Journal of Human Evolution","id":"ITEM-1","issue":"1","issued":{"date-parts":[["2012","7"]]},"page":"52-63","title":"Allomaternal care, life history and brain size evolution in mammals","type":"article-journal","volume":"63"},"uris":["http://www.mendeley.com/documents/?uuid=52b41605-574a-3de6-b79d-78aec8792671"]}],"mendeley":{"formattedCitation":"(Isler &amp; van Schaik, 2012)","plainTextFormattedCitation":"(Isler &amp; van Schaik, 2012)","previouslyFormattedCitation":"&lt;sup&gt;21&lt;/sup&gt;"},"properties":{"noteIndex":0},"schema":"https://github.com/citation-style-language/schema/raw/master/csl-citation.json"}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(Isler &amp; van Schaik, 2012)</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2FD44E3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complexity","type":"article-journal","volume":"85"},"uris":["http://www.mendeley.com/documents/?uuid=84e651f0-0151-3692-a76b-0c460a51abcc"]},{"id":"ITEM-4","itemData":{"URL":"http://animaldiversity.org","abstract":"Animal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2018.","id":"ITEM-4","issue":"2006","issued":{"date-parts":[["2006"]]},"page":"2","title":"The animal diversity web","type":"webpage","volume":"12"},"uris":["http://www.mendeley.com/documents/?uuid=67418c31-7905-4ff8-86af-ab854cac6105"]}],"mendeley":{"formattedCitation":"(Flannery, 2013; Myers et al., 2006; van Dyck et al., 2013; Weisbecker et al., 2015)","plainTextFormattedCitation":"(Flannery, 2013; Myers et al., 2006; van Dyck et al., 2013; Weisbecker et al., 2015)","previouslyFormattedCitation":"&lt;sup&gt;1,15,16,18&lt;/sup&gt;"},"properties":{"noteIndex":0},"schema":"https://github.com/citation-style-language/schema/raw/master/csl-citation.json"}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Myers et al., 2006; van Dyck et al., 2013; Weisbecker et al., 2015)</w:t>
            </w:r>
            <w:r w:rsidRPr="00547227">
              <w:rPr>
                <w:rFonts w:ascii="Arial" w:hAnsi="Arial" w:cs="Arial"/>
                <w:szCs w:val="24"/>
                <w:lang w:val="en-GB"/>
              </w:rPr>
              <w:fldChar w:fldCharType="end"/>
            </w:r>
          </w:p>
        </w:tc>
      </w:tr>
      <w:tr w:rsidR="0016379F" w:rsidRPr="00547227" w14:paraId="71B2D4F4" w14:textId="77777777" w:rsidTr="00365BFD">
        <w:tc>
          <w:tcPr>
            <w:tcW w:w="1762" w:type="dxa"/>
            <w:tcBorders>
              <w:top w:val="single" w:sz="4" w:space="0" w:color="auto"/>
              <w:left w:val="single" w:sz="4" w:space="0" w:color="auto"/>
              <w:bottom w:val="single" w:sz="4" w:space="0" w:color="auto"/>
              <w:right w:val="single" w:sz="4" w:space="0" w:color="auto"/>
            </w:tcBorders>
          </w:tcPr>
          <w:p w14:paraId="2C57029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Mating system</w:t>
            </w:r>
          </w:p>
          <w:p w14:paraId="210C6402" w14:textId="77777777" w:rsidR="00791A5D" w:rsidRPr="00547227" w:rsidRDefault="00791A5D" w:rsidP="00F33EB3">
            <w:pPr>
              <w:spacing w:line="480" w:lineRule="auto"/>
              <w:rPr>
                <w:rFonts w:ascii="Arial" w:hAnsi="Arial" w:cs="Arial"/>
                <w:szCs w:val="24"/>
                <w:lang w:val="en-GB"/>
              </w:rPr>
            </w:pPr>
          </w:p>
        </w:tc>
        <w:tc>
          <w:tcPr>
            <w:tcW w:w="3134" w:type="dxa"/>
            <w:tcBorders>
              <w:top w:val="single" w:sz="4" w:space="0" w:color="auto"/>
              <w:left w:val="single" w:sz="4" w:space="0" w:color="auto"/>
              <w:bottom w:val="single" w:sz="4" w:space="0" w:color="auto"/>
              <w:right w:val="single" w:sz="4" w:space="0" w:color="auto"/>
            </w:tcBorders>
          </w:tcPr>
          <w:p w14:paraId="736556D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Promiscuous, 2 - Complex (polygamous/monogamous)</w:t>
            </w:r>
          </w:p>
          <w:p w14:paraId="11C0BC0A"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29FA87F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Complex mating systems require more cognitive complexity and usually result in higher parental </w:t>
            </w:r>
            <w:r w:rsidRPr="00547227">
              <w:rPr>
                <w:rFonts w:ascii="Arial" w:hAnsi="Arial" w:cs="Arial"/>
                <w:szCs w:val="24"/>
                <w:lang w:val="en-GB"/>
              </w:rPr>
              <w:lastRenderedPageBreak/>
              <w:t>investment</w:t>
            </w:r>
            <w:r w:rsidR="00FB6DFA" w:rsidRPr="00547227">
              <w:rPr>
                <w:rFonts w:ascii="Arial" w:hAnsi="Arial" w:cs="Arial"/>
                <w:szCs w:val="24"/>
                <w:lang w:val="en-GB"/>
              </w:rPr>
              <w:t xml:space="preserve"> </w:t>
            </w:r>
            <w:r w:rsidR="00FB6DFA"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{"citationItems":[{"id":"ITEM-1","itemData":{"DOI":"10.1371/journal.pone.0000062","ISSN":"19326203","PMID":"17183693","abstract":"Reproductive competition among males has long been considered a powerful force in the evolution of primates. The evolution of brain size and complexity in the Order Primates has been widely regarded as the hallmark of primate evolutionary history. Despite their importance to our understanding of primate evolution, the relationship between sexual selection and the evolutionary development of brain size is not well studied. The present research examines the evolutionary relationship between brain size and two components of primate sexual selection, sperm competition and male competition for mates. Results indicate that there is not a significant relationship between relative brain size and sperm competition as measured by relative testis size in primates, suggesting sperm competition has not played an important role in the evolution of brain size in the primate order. There is, however, a significant negative evolutionary relationship between relative brain size and the level of male competition for mates. The present study shows that the largest relative brain sizes among primate species are associated with monogamous mating systems, suggesting primate monogamy may require greater social acuity and abilities of deception.","author":[{"dropping-particle":"","family":"Schillaci","given":"Michael A.","non-dropping-particle":"","parse-names":false,"suffix":""}],"container-title":"PLoS ONE","id":"ITEM-1","issue":"1","issued":{"date-parts":[["2006","12","20"]]},"page":"e62","publisher":"Public Library of Science","title":"Sexual selection and the evolution of brain size in primates","type":"article-journal","volume":"1"},"uris":["http://www.mendeley.com/documents/?uuid=8f33150e-a6bd-30da-a4c7-8f218b8c7d16"]}],"mendeley":{"formattedCitation":"(Schillaci, 2006)","plainTextFormattedCitation":"(Schillaci, 2006)","previouslyFormattedCitation":"&lt;sup&gt;22&lt;/sup&gt;"},"properties":{"noteIndex":0},"schema":"https://github.com/citation-style-language/schema/raw/master/csl-citation.json"}</w:instrText>
            </w:r>
            <w:r w:rsidR="00FB6DFA" w:rsidRPr="00547227">
              <w:rPr>
                <w:rFonts w:ascii="Arial" w:hAnsi="Arial" w:cs="Arial"/>
                <w:szCs w:val="24"/>
                <w:lang w:val="en-GB"/>
              </w:rPr>
              <w:fldChar w:fldCharType="separate"/>
            </w:r>
            <w:r w:rsidR="003A5B27" w:rsidRPr="00547227">
              <w:rPr>
                <w:rFonts w:ascii="Arial" w:hAnsi="Arial" w:cs="Arial"/>
                <w:noProof/>
                <w:szCs w:val="24"/>
                <w:lang w:val="en-GB"/>
              </w:rPr>
              <w:t>(Schillaci, 2006)</w:t>
            </w:r>
            <w:r w:rsidR="00FB6DFA"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0B3E5796"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fldChar w:fldCharType="begin" w:fldLock="1"/>
            </w:r>
            <w:r w:rsidR="003A5B27" w:rsidRPr="00547227">
              <w:rPr>
                <w:rFonts w:ascii="Arial" w:hAnsi="Arial" w:cs="Arial"/>
                <w:szCs w:val="24"/>
                <w:lang w:val="en-GB"/>
              </w:rPr>
              <w:instrText>ADDIN CSL_CITATION {"citationItems":[{"id":"ITEM-1","itemData":{"author":[{"dropping-particle":"","family":"Dyck","given":"S","non-dropping-particle":"van","parse-names":false,"suffix":""},{"dropping-particle":"","family":"Gynther","given":"I","non-dropping-particle":"","parse-names":false,"suffix":""},{"dropping-particle":"","family":"Baker","given":"A","non-dropping-particle":"","parse-names":false,"suffix":""}],"id":"ITEM-1","issued":{"date-parts":[["2013"]]},"title":"Field Companion to Mammals of Australia","type":"book"},"uris":["http://www.mendeley.com/documents/?uuid=18f8e80f-7008-3da2-a468-6f7d69ba5bd0"]},{"id":"ITEM-2","itemData":{"DOI":"10.5860/choice.33-3908","ISBN":"9780801431494","ISSN":"0009-4978","abstract":"This book is about the natural history and systematics of 210 mammals of New Guinea. It provides species descriptions of the mammals in addition to the geological history, zoogeography, climate, vegetation, and paleontology of this island north of Australia. The book is the second edition and has twenty-five new species added to it. A gazetteer, a glossary, a species index, a list of references, and highlighted tables are features in the text. Color photographs and habitat maps of the mammals, and black and white photographs of their skulls, are also provided. This volume will serve as a guide for taxonomists, naturalists, and biologists.","author":[{"dropping-particle":"","family":"Flannery","given":"Tim","non-dropping-particle":"","parse-names":false,"suffix":""}],"container-title":"Choice Reviews Online","id":"ITEM-2","issue":"07","issued":{"date-parts":[["2013"]]},"number-of-pages":"33-3908-33-3908","publisher":"Cornell University Press","publisher-place":"Ithaca, United States","title":"Mammals of New Guinea","type":"book","volume":"33"},"uris":["http://www.mendeley.com/documents/?uuid=7f1afd4b-0942-3c10-9c23-cee780e03dc9"]},{"id":"ITEM-3","itemData":{"DOI":"10.1159/000377666","ISSN":"00068977","PMID":"25966967","abstract":"Evolutionary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Evolution","id":"ITEM-3","issue":"2","issued":{"date-parts":[["2015"]]},"page":"125-135","publisher":"Karger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complexity","type":"article-journal","volume":"85"},"uris":["http://www.mendeley.com/documents/?uuid=84e651f0-0151-3692-a76b-0c460a51abcc"]}],"mendeley":{"formattedCitation":"(Flannery, 2013; van Dyck et al., 2013; Weisbecker et al., 2015)","plainTextFormattedCitation":"(Flannery, 2013; van Dyck et al., 2013; Weisbecker et al., 2015)","previouslyFormattedCitation":"&lt;sup&gt;1,15,16&lt;/sup&gt;"},"properties":{"noteIndex":0},"schema":"https://github.com/citation-style-language/schema/raw/master/csl-citation.json"}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(Flannery, 2013; van Dyck et al., 2013; Weisbecker et al., 2015)</w:t>
            </w:r>
            <w:r w:rsidRPr="00547227">
              <w:rPr>
                <w:rFonts w:ascii="Arial" w:hAnsi="Arial" w:cs="Arial"/>
                <w:szCs w:val="24"/>
                <w:lang w:val="en-GB"/>
              </w:rPr>
              <w:fldChar w:fldCharType="end"/>
            </w:r>
          </w:p>
        </w:tc>
      </w:tr>
      <w:tr w:rsidR="0016379F" w:rsidRPr="00547227" w14:paraId="0FF04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4A08F1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Litter size </w:t>
            </w:r>
          </w:p>
        </w:tc>
        <w:tc>
          <w:tcPr>
            <w:tcW w:w="3134" w:type="dxa"/>
            <w:tcBorders>
              <w:top w:val="single" w:sz="4" w:space="0" w:color="auto"/>
              <w:left w:val="single" w:sz="4" w:space="0" w:color="auto"/>
              <w:bottom w:val="single" w:sz="4" w:space="0" w:color="auto"/>
              <w:right w:val="single" w:sz="4" w:space="0" w:color="auto"/>
            </w:tcBorders>
          </w:tcPr>
          <w:p w14:paraId="4E9D9E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Average litter per reproductive episode</w:t>
            </w:r>
          </w:p>
          <w:p w14:paraId="0FCCC8B5"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3E3C77DC"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30CEFDE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DAC18B4"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0ED8A2A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Weaning age</w:t>
            </w:r>
          </w:p>
        </w:tc>
        <w:tc>
          <w:tcPr>
            <w:tcW w:w="3134" w:type="dxa"/>
            <w:tcBorders>
              <w:top w:val="single" w:sz="4" w:space="0" w:color="auto"/>
              <w:left w:val="single" w:sz="4" w:space="0" w:color="auto"/>
              <w:bottom w:val="single" w:sz="4" w:space="0" w:color="auto"/>
              <w:right w:val="single" w:sz="4" w:space="0" w:color="auto"/>
            </w:tcBorders>
            <w:hideMark/>
          </w:tcPr>
          <w:p w14:paraId="27E3CB4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Months</w:t>
            </w:r>
          </w:p>
        </w:tc>
        <w:tc>
          <w:tcPr>
            <w:tcW w:w="2444" w:type="dxa"/>
            <w:tcBorders>
              <w:top w:val="single" w:sz="4" w:space="0" w:color="auto"/>
              <w:left w:val="single" w:sz="4" w:space="0" w:color="auto"/>
              <w:bottom w:val="single" w:sz="4" w:space="0" w:color="auto"/>
              <w:right w:val="single" w:sz="4" w:space="0" w:color="auto"/>
            </w:tcBorders>
            <w:hideMark/>
          </w:tcPr>
          <w:p w14:paraId="68F99BD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Constraint on maternal investment</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4ADC3A0E"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complexity","type":"article-journal","volume":"85"},"uris":["http://www.mendeley.com/documents/?uuid=84e651f0-0151-3692-a76b-0c460a51abcc"]}],"mendeley":{"formattedCitation":"(Weisbecker et al., 2015)","plainTextFormattedCitation":"(Weisbecker et al., 2015)","previouslyFormattedCitation":"&lt;sup&gt;1&lt;/sup&gt;"},"properties":{"noteIndex":0},"schema":"https://github.com/citation-style-language/schema/raw/master/csl-citation.json"}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(Weisbecker et al., 2015)</w:t>
            </w:r>
            <w:r w:rsidRPr="00547227">
              <w:rPr>
                <w:rFonts w:ascii="Arial" w:hAnsi="Arial" w:cs="Arial"/>
                <w:szCs w:val="24"/>
                <w:lang w:val="en-GB"/>
              </w:rPr>
              <w:fldChar w:fldCharType="end"/>
            </w:r>
          </w:p>
        </w:tc>
      </w:tr>
      <w:tr w:rsidR="0016379F" w:rsidRPr="00547227" w14:paraId="3F5E301F"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4E3CA7A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Home range</w:t>
            </w:r>
          </w:p>
        </w:tc>
        <w:tc>
          <w:tcPr>
            <w:tcW w:w="3134" w:type="dxa"/>
            <w:tcBorders>
              <w:top w:val="single" w:sz="4" w:space="0" w:color="auto"/>
              <w:left w:val="single" w:sz="4" w:space="0" w:color="auto"/>
              <w:bottom w:val="single" w:sz="4" w:space="0" w:color="auto"/>
              <w:right w:val="single" w:sz="4" w:space="0" w:color="auto"/>
            </w:tcBorders>
            <w:hideMark/>
          </w:tcPr>
          <w:p w14:paraId="07F7973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Hectares</w:t>
            </w:r>
          </w:p>
        </w:tc>
        <w:tc>
          <w:tcPr>
            <w:tcW w:w="2444" w:type="dxa"/>
            <w:tcBorders>
              <w:top w:val="single" w:sz="4" w:space="0" w:color="auto"/>
              <w:left w:val="single" w:sz="4" w:space="0" w:color="auto"/>
              <w:bottom w:val="single" w:sz="4" w:space="0" w:color="auto"/>
              <w:right w:val="single" w:sz="4" w:space="0" w:color="auto"/>
            </w:tcBorders>
            <w:hideMark/>
          </w:tcPr>
          <w:p w14:paraId="4071F18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Larger home ranges usually imply increased cognitive complexity related to orientation</w:t>
            </w:r>
            <w:r w:rsidR="00F32C9E" w:rsidRPr="00547227">
              <w:rPr>
                <w:rFonts w:ascii="Arial" w:hAnsi="Arial" w:cs="Arial"/>
                <w:szCs w:val="24"/>
                <w:lang w:val="en-GB"/>
              </w:rPr>
              <w:t xml:space="preserve"> </w:t>
            </w:r>
            <w:r w:rsidR="00F32C9E"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{"citationItems":[{"id":"ITEM-1","itemData":{"DOI":"10.1111/j.1469-7998.1980.tb01430.x","ISSN":"14697998","abstract":"We study a family of \"classical\" orthogonal polynomials which satisfy (apart from a 3-term recurrence relation) an eigenvalue problem with a differential operator of Dunkl-type. These polynomials can be obtained from the little $q$-Jacobi polynomials in the limit $q=-1$. We also show that these polynomials provide a nontrivial realization of the Askey-Wilson algebra for $q=-1$.","author":[{"dropping-particle":"","family":"Clutton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Brock","given":"T. H.","non-dropping-particle":"","parse-names":false,"suffix":""},{"dropping-particle":"","family":"Harvey","given":"Paul H.","non-dropping-particle":"","parse-names":false,"suffix":""}],"container-title":"Journal of Zoology","id":"ITEM-1","issued":{"date-parts":[["1980"]]},"title":"Primates, brains and ecology","type":"article-journal"},"uris":["http://www.mendeley.com/documents/?uuid=c9aac5b8-82c1-333e-a718-cc7be0936df6"]}],"mendeley":{"formattedCitation":"(Clutton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1980)","plainTextFormattedCitation":"(Clutton</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Brock &amp; Harvey, 1980)","previouslyFormattedCitation":"&lt;sup&gt;23&lt;/sup&gt;"},"properties":{"noteIndex":0},"schema":"https://github.com/citation-style-language/schema/raw/master/csl-citation.json"}</w:instrText>
            </w:r>
            <w:r w:rsidR="00F32C9E" w:rsidRPr="00547227">
              <w:rPr>
                <w:rFonts w:ascii="Arial" w:hAnsi="Arial" w:cs="Arial"/>
                <w:szCs w:val="24"/>
                <w:lang w:val="en-GB"/>
              </w:rPr>
              <w:fldChar w:fldCharType="separate"/>
            </w:r>
            <w:r w:rsidR="003A5B27" w:rsidRPr="00547227">
              <w:rPr>
                <w:rFonts w:ascii="Arial" w:hAnsi="Arial" w:cs="Arial"/>
                <w:noProof/>
                <w:szCs w:val="24"/>
                <w:lang w:val="en-GB"/>
              </w:rPr>
              <w:t>(Clutton</w:t>
            </w:r>
            <w:r w:rsidR="003A5B27" w:rsidRPr="00547227">
              <w:rPr>
                <w:rFonts w:ascii="Cambria Math" w:hAnsi="Cambria Math" w:cs="Cambria Math"/>
                <w:noProof/>
                <w:szCs w:val="24"/>
                <w:lang w:val="en-GB"/>
              </w:rPr>
              <w:t>‐</w:t>
            </w:r>
            <w:r w:rsidR="003A5B27" w:rsidRPr="00547227">
              <w:rPr>
                <w:rFonts w:ascii="Arial" w:hAnsi="Arial" w:cs="Arial"/>
                <w:noProof/>
                <w:szCs w:val="24"/>
                <w:lang w:val="en-GB"/>
              </w:rPr>
              <w:t>Brock &amp; Harvey, 1980)</w:t>
            </w:r>
            <w:r w:rsidR="00F32C9E" w:rsidRPr="00547227">
              <w:rPr>
                <w:rFonts w:ascii="Arial" w:hAnsi="Arial" w:cs="Arial"/>
                <w:szCs w:val="24"/>
                <w:lang w:val="en-GB"/>
              </w:rPr>
              <w:fldChar w:fldCharType="end"/>
            </w:r>
            <w:r w:rsidR="00FB6DFA" w:rsidRPr="00547227">
              <w:rPr>
                <w:rFonts w:ascii="Arial" w:hAnsi="Arial" w:cs="Arial"/>
                <w:szCs w:val="24"/>
                <w:lang w:val="en-GB"/>
              </w:rPr>
              <w:t xml:space="preserve"> </w:t>
            </w:r>
          </w:p>
        </w:tc>
        <w:tc>
          <w:tcPr>
            <w:tcW w:w="1676" w:type="dxa"/>
            <w:tcBorders>
              <w:top w:val="single" w:sz="4" w:space="0" w:color="auto"/>
              <w:left w:val="single" w:sz="4" w:space="0" w:color="auto"/>
              <w:bottom w:val="single" w:sz="4" w:space="0" w:color="auto"/>
              <w:right w:val="single" w:sz="4" w:space="0" w:color="auto"/>
            </w:tcBorders>
            <w:hideMark/>
          </w:tcPr>
          <w:p w14:paraId="6E4A9C61"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Australia","type":"book"},"uris":["http://www.mendeley.com/documents/?uuid=18f8e80f-7008-3da2-a468-6f7d69ba5bd0"]},{"id":"ITEM-3","itemData":{"URL":"http://animaldiversity.org","abstract":"Animal Diversity Web (ADW) is an online database of animal natural history, distribution, classification, and conservation biology at the University of Michigan.","accessed":{"date-parts":[["2006","8","20"]]},"author":[{"dropping-particle":"","family":"Myers","given":"Phil","non-dropping-particle":"","parse-names":false,"suffix":""},{"dropping-particle":"","family":"Espinosa","given":"R","non-dropping-particle":"","parse-names":false,"suffix":""},{"dropping-particle":"","family":"Parr","given":"C S","non-dropping-particle":"","parse-names":false,"suffix":""},{"dropping-particle":"","family":"Jones","given":"T","non-dropping-particle":"","parse-names":false,"suffix":""},{"dropping-particle":"","family":"Hammond","given":"G S","non-dropping-particle":"","parse-names":false,"suffix":""},{"dropping-particle":"","family":"Dewey","given":"T A","non-dropping-particle":"","parse-names":false,"suffix":""}],"container-title":"Accessed June 2018.","id":"ITEM-3","issue":"2006","issued":{"date-parts":[["2006"]]},"page":"2","title":"The animal diversity web","type":"webpage","volume":"12"},"uris":["http://www.mendeley.com/documents/?uuid=67418c31-7905-4ff8-86af-ab854cac6105"]}],"mendeley":{"formattedCitation":"(Myers et al., 2006; van Dyck et al., 2013; Weisbecker et al., 2015)","plainTextFormattedCitation":"(Myers et al., 2006; van Dyck et al., 2013; Weisbecker et al., 2015)","previouslyFormattedCitation":"&lt;sup&gt;1,15,18&lt;/sup&gt;"},"properties":{"noteIndex":0},"schema":"https://github.com/citation-style-language/schema/raw/master/csl-citation.json"}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(Myers et al., 2006; van Dyck et al., 2013; Weisbecker et al., 2015)</w:t>
            </w:r>
            <w:r w:rsidRPr="00547227">
              <w:rPr>
                <w:rFonts w:ascii="Arial" w:hAnsi="Arial" w:cs="Arial"/>
                <w:szCs w:val="24"/>
                <w:lang w:val="en-GB"/>
              </w:rPr>
              <w:fldChar w:fldCharType="end"/>
            </w:r>
          </w:p>
        </w:tc>
      </w:tr>
      <w:tr w:rsidR="0016379F" w:rsidRPr="00547227" w14:paraId="2643DC43"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B68EAE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Population density</w:t>
            </w:r>
          </w:p>
        </w:tc>
        <w:tc>
          <w:tcPr>
            <w:tcW w:w="3134" w:type="dxa"/>
            <w:tcBorders>
              <w:top w:val="single" w:sz="4" w:space="0" w:color="auto"/>
              <w:left w:val="single" w:sz="4" w:space="0" w:color="auto"/>
              <w:bottom w:val="single" w:sz="4" w:space="0" w:color="auto"/>
              <w:right w:val="single" w:sz="4" w:space="0" w:color="auto"/>
            </w:tcBorders>
            <w:hideMark/>
          </w:tcPr>
          <w:p w14:paraId="2308915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Individuals per hectare</w:t>
            </w:r>
          </w:p>
        </w:tc>
        <w:tc>
          <w:tcPr>
            <w:tcW w:w="2444" w:type="dxa"/>
            <w:tcBorders>
              <w:top w:val="single" w:sz="4" w:space="0" w:color="auto"/>
              <w:left w:val="single" w:sz="4" w:space="0" w:color="auto"/>
              <w:bottom w:val="single" w:sz="4" w:space="0" w:color="auto"/>
              <w:right w:val="single" w:sz="4" w:space="0" w:color="auto"/>
            </w:tcBorders>
            <w:hideMark/>
          </w:tcPr>
          <w:p w14:paraId="1ABD506A"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Increased population density is a proxy of increased interaction and social tolerance</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6BC2ABC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{"citationItems":[{"id":"ITEM-1","itemData":{"DOI":"10.1159/000377666","ISSN":"00068977","PMID":"25966967","abstract":"Evolutionary increases in mammalian brain size relative to body size are energetically costly but are also thought to confer selective advantages by permitting the evolution of cognitively complex behaviors. However, many suggested associations between brain size and specific behaviors - particularly related to social complexity - are possibly confounded by the reproductive diversity of placental mammals, whose brain size evolution is the most frequently studied. Based on a phylogenetic generalized least squares analysis of a data set on the reproductively homogenous clade of marsupials, we provide the first quantitative comparison of two hypotheses based on energetic constraints (maternal investment and seasonality) with two hypotheses that posit behavioral selection on relative brain size (social complexity and environmental interactions). We show that the two behavioral hypotheses have far less support than the constraint hypotheses. The only unambiguous associates of brain size are the constraint variables of litter size and seasonality. We also found no association between brain size and specific behavioral complexity categories within kangaroos, dasyurids, and possums. The largest-brained marsupials after phylogenetic correction are from low-seasonality New Guinea, supporting the notion that low seasonality represents greater nutrition safety for brain maintenance. Alternatively, low seasonality might improve the maternal support of offspring brain growth. The lack of behavioral brain size associates, found here and elsewhere, supports the general 'cognitive buffer hypothesis' as the best explanatory framework of mammalian brain size evolution. However, it is possible that brain size alone simply does not provide sufficient resolution on the question of how brain morphology and cognitive capacities coevolve. © 2015 S. Karger AG, Basel.","author":[{"dropping-particle":"","family":"Weisbecker","given":"Vera","non-dropping-particle":"","parse-names":false,"suffix":""},{"dropping-particle":"","family":"Blomberg","given":"Simon","non-dropping-particle":"","parse-names":false,"suffix":""},{"dropping-particle":"","family":"Goldizen","given":"Anne W.","non-dropping-particle":"","parse-names":false,"suffix":""},{"dropping-particle":"","family":"Brown","given":"Meredeth","non-dropping-particle":"","parse-names":false,"suffix":""},{"dropping-particle":"","family":"Fisher","given":"Diana","non-dropping-particle":"","parse-names":false,"suffix":""}],"container-title":"Brain, Behavior and Evolution","id":"ITEM-1","issue":"2","issued":{"date-parts":[["2015"]]},"page":"125-135","publisher":"Karger Publishers","title":"The evolution of relative brain size in marsupials is energetically constrained but not driven by behavioral complexity","type":"article-journal","volume":"85"},"uris":["http://www.mendeley.com/documents/?uuid=84e651f0-0151-3692-a76b-0c460a51abcc"]},{"id":"ITEM-2","itemData":{"author":[{"dropping-particle":"","family":"Dyck","given":"S","non-dropping-particle":"van","parse-names":false,"suffix":""},{"dropping-particle":"","family":"Gynther","given":"I","non-dropping-particle":"","parse-names":false,"suffix":""},{"dropping-particle":"","family":"Baker","given":"A","non-dropping-particle":"","parse-names":false,"suffix":""}],"id":"ITEM-2","issued":{"date-parts":[["2013"]]},"title":"Field Companion to Mammals of Australia","type":"book"},"uris":["http://www.mendeley.com/documents/?uuid=18f8e80f-7008-3da2-a468-6f7d69ba5bd0"]}],"mendeley":{"formattedCitation":"(van Dyck et al., 2013; Weisbecker et al., 2015)","plainTextFormattedCitation":"(van Dyck et al., 2013; Weisbecker et al., 2015)","previouslyFormattedCitation":"&lt;sup&gt;1,15&lt;/sup&gt;"},"properties":{"noteIndex":0},"schema":"https://github.com/citation-style-language/schema/raw/master/csl-citation.json"}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(van Dyck et al., 2013; Weisbecker et al., 2015)</w:t>
            </w:r>
            <w:r w:rsidRPr="00547227">
              <w:rPr>
                <w:rFonts w:ascii="Arial" w:hAnsi="Arial" w:cs="Arial"/>
                <w:szCs w:val="24"/>
                <w:lang w:val="en-GB"/>
              </w:rPr>
              <w:fldChar w:fldCharType="end"/>
            </w:r>
          </w:p>
        </w:tc>
      </w:tr>
      <w:tr w:rsidR="0016379F" w:rsidRPr="00547227" w14:paraId="707CA11D"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465C564"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FMR</w:t>
            </w:r>
          </w:p>
        </w:tc>
        <w:tc>
          <w:tcPr>
            <w:tcW w:w="3134" w:type="dxa"/>
            <w:tcBorders>
              <w:top w:val="single" w:sz="4" w:space="0" w:color="auto"/>
              <w:left w:val="single" w:sz="4" w:space="0" w:color="auto"/>
              <w:bottom w:val="single" w:sz="4" w:space="0" w:color="auto"/>
              <w:right w:val="single" w:sz="4" w:space="0" w:color="auto"/>
            </w:tcBorders>
            <w:hideMark/>
          </w:tcPr>
          <w:p w14:paraId="1F525902"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Field metabolic rate</w:t>
            </w:r>
          </w:p>
        </w:tc>
        <w:tc>
          <w:tcPr>
            <w:tcW w:w="2444" w:type="dxa"/>
            <w:tcBorders>
              <w:top w:val="single" w:sz="4" w:space="0" w:color="auto"/>
              <w:left w:val="single" w:sz="4" w:space="0" w:color="auto"/>
              <w:bottom w:val="single" w:sz="4" w:space="0" w:color="auto"/>
              <w:right w:val="single" w:sz="4" w:space="0" w:color="auto"/>
            </w:tcBorders>
            <w:hideMark/>
          </w:tcPr>
          <w:p w14:paraId="352D66B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Measure of metabolic turnover in the wild</w:t>
            </w:r>
            <w:r w:rsidR="00FB6DFA" w:rsidRPr="00547227">
              <w:rPr>
                <w:rFonts w:ascii="Arial" w:hAnsi="Arial" w:cs="Arial"/>
                <w:szCs w:val="24"/>
                <w:lang w:val="en-GB"/>
              </w:rPr>
              <w:t>.</w:t>
            </w:r>
          </w:p>
        </w:tc>
        <w:tc>
          <w:tcPr>
            <w:tcW w:w="1676" w:type="dxa"/>
            <w:tcBorders>
              <w:top w:val="single" w:sz="4" w:space="0" w:color="auto"/>
              <w:left w:val="single" w:sz="4" w:space="0" w:color="auto"/>
              <w:bottom w:val="single" w:sz="4" w:space="0" w:color="auto"/>
              <w:right w:val="single" w:sz="4" w:space="0" w:color="auto"/>
            </w:tcBorders>
            <w:hideMark/>
          </w:tcPr>
          <w:p w14:paraId="29CB1F4D"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{"citationItems":[{"id":"ITEM-1","itemData":{"DOI":"10.1016/j.cbpa.2013.01.007","ISBN":"1095-6433","ISSN":"10956433","PMID":"23376109","abstract":"Field metabolic rate (FMR) is a useful measure for the energy expenditure in free-ranging animals. Field metabolic rates for species that have not been measured are usually predicted by allometric equations on the basis of their body mass (BM). Phylogenetically informed methods improve estimates of both allometric relationships and species-specific FMR values by considering the evolutionary history of species. Further improvement is possible by incorporating isolated measurements on BM and FMR, but most existing methods force the user to discard such incomplete data. In the present study the FMR of most Australian marsupial species was predicted for the first time using a phylogenetic method that was explicitly designed to handle incomplete data. This allows full use of the dataset containing 35 samples of FMR and 130 samples of BM. Cross-validation demonstrated that FMRs were estimated with high accuracy. The resulting prediction equation was FMR (kJday-1)=5.27 BM (g)0.69. Field metabolic rate and BM were highly phylogenetically correlated (r=0.96), i.e. FMR and BM co-evolved. Differences between species-specific and generic marsupial estimates of FMR revealed that herbivores have lower energy expenditure than carnivores. Specifically, herbivorous macropods have on average lower relative FMR (kJ/d) (3.75±0.53 BM0.69; mean±SD) than carnivorous dasyurids (7.64±0.84 BM0.69). Phylogenetically informed estimates for most extant Australian marsupial species are now available. © 2013 Elsevier Inc.","author":[{"dropping-particle":"","family":"Riek","given":"Alexander","non-dropping-particle":"","parse-names":false,"suffix":""},{"dropping-particle":"","family":"Bruggeman","given":"Jorn","non-dropping-particle":"","parse-names":false,"suffix":""}],"container-title":"Comparative Biochemistry and Physiology - A Molecular and Integrative Physiology","id":"ITEM-1","issue":"4","issued":{"date-parts":[["2013","4","1"]]},"page":"598-604","publisher":"Pergamon","title":"Estimating field metabolic rates for Australian marsupials using phylogeny","type":"article-journal","volume":"164"},"uris":["http://www.mendeley.com/documents/?uuid=a7c50b60-c066-3b41-bd6f-ebef026dd049"]}],"mendeley":{"formattedCitation":"(Riek &amp; Bruggeman, 2013)","plainTextFormattedCitation":"(Riek &amp; Bruggeman, 2013)","previouslyFormattedCitation":"&lt;sup&gt;24&lt;/sup&gt;"},"properties":{"noteIndex":0},"schema":"https://github.com/citation-style-language/schema/raw/master/csl-citation.json"}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(Riek &amp; Bruggeman, 2013)</w:t>
            </w:r>
            <w:r w:rsidRPr="00547227">
              <w:rPr>
                <w:rFonts w:ascii="Arial" w:hAnsi="Arial" w:cs="Arial"/>
                <w:szCs w:val="24"/>
                <w:lang w:val="en-GB"/>
              </w:rPr>
              <w:fldChar w:fldCharType="end"/>
            </w:r>
          </w:p>
        </w:tc>
      </w:tr>
      <w:tr w:rsidR="0016379F" w:rsidRPr="00547227" w14:paraId="4E43AFA6"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783DD50F"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lastRenderedPageBreak/>
              <w:t>Torpor</w:t>
            </w:r>
          </w:p>
        </w:tc>
        <w:tc>
          <w:tcPr>
            <w:tcW w:w="3134" w:type="dxa"/>
            <w:tcBorders>
              <w:top w:val="single" w:sz="4" w:space="0" w:color="auto"/>
              <w:left w:val="single" w:sz="4" w:space="0" w:color="auto"/>
              <w:bottom w:val="single" w:sz="4" w:space="0" w:color="auto"/>
              <w:right w:val="single" w:sz="4" w:space="0" w:color="auto"/>
            </w:tcBorders>
          </w:tcPr>
          <w:p w14:paraId="7723A6A5"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0 – No, 1 – Yes</w:t>
            </w:r>
          </w:p>
          <w:p w14:paraId="2DBCEE12" w14:textId="77777777" w:rsidR="00791A5D" w:rsidRPr="00547227" w:rsidRDefault="00791A5D" w:rsidP="00F33EB3">
            <w:pPr>
              <w:spacing w:line="480" w:lineRule="auto"/>
              <w:rPr>
                <w:rFonts w:ascii="Arial" w:hAnsi="Arial" w:cs="Arial"/>
                <w:szCs w:val="24"/>
                <w:lang w:val="en-GB"/>
              </w:rPr>
            </w:pPr>
          </w:p>
        </w:tc>
        <w:tc>
          <w:tcPr>
            <w:tcW w:w="2444" w:type="dxa"/>
            <w:tcBorders>
              <w:top w:val="single" w:sz="4" w:space="0" w:color="auto"/>
              <w:left w:val="single" w:sz="4" w:space="0" w:color="auto"/>
              <w:bottom w:val="single" w:sz="4" w:space="0" w:color="auto"/>
              <w:right w:val="single" w:sz="4" w:space="0" w:color="auto"/>
            </w:tcBorders>
            <w:hideMark/>
          </w:tcPr>
          <w:p w14:paraId="4405F232" w14:textId="685F946D" w:rsidR="00791A5D" w:rsidRPr="00547227" w:rsidRDefault="00791A5D" w:rsidP="00F33EB3">
            <w:pPr>
              <w:spacing w:line="480" w:lineRule="auto"/>
              <w:rPr>
                <w:rFonts w:ascii="Arial" w:hAnsi="Arial" w:cs="Arial"/>
                <w:szCs w:val="24"/>
                <w:lang w:val="en-GB"/>
              </w:rPr>
            </w:pPr>
            <w:proofErr w:type="spellStart"/>
            <w:r w:rsidRPr="00547227">
              <w:rPr>
                <w:rFonts w:ascii="Arial" w:hAnsi="Arial" w:cs="Arial"/>
                <w:szCs w:val="24"/>
                <w:lang w:val="en-GB"/>
              </w:rPr>
              <w:t>Torporing</w:t>
            </w:r>
            <w:proofErr w:type="spellEnd"/>
            <w:r w:rsidRPr="00547227">
              <w:rPr>
                <w:rFonts w:ascii="Arial" w:hAnsi="Arial" w:cs="Arial"/>
                <w:szCs w:val="24"/>
                <w:lang w:val="en-GB"/>
              </w:rPr>
              <w:t xml:space="preserve"> has been shown to be costly to the maintenance of large brains </w:t>
            </w:r>
            <w:r w:rsidR="00AA2E14" w:rsidRPr="00547227">
              <w:rPr>
                <w:rFonts w:ascii="Arial" w:hAnsi="Arial" w:cs="Arial"/>
                <w:szCs w:val="24"/>
                <w:lang w:val="en-GB"/>
              </w:rPr>
              <w:fldChar w:fldCharType="begin"/>
            </w:r>
            <w:r w:rsidR="000C17D7">
              <w:rPr>
                <w:rFonts w:ascii="Arial" w:hAnsi="Arial" w:cs="Arial"/>
                <w:szCs w:val="24"/>
                <w:lang w:val="en-GB"/>
              </w:rPr>
              <w:instrText xml:space="preserve"> ADDIN EN.CITE &lt;EndNote&gt;&lt;Cite&gt;&lt;Author&gt;Heldstab&lt;/Author&gt;&lt;Year&gt;2018&lt;/Year&gt;&lt;RecNum&gt;145&lt;/RecNum&gt;&lt;DisplayText&gt;(Heldstab, Isler, &amp;amp; van Schaik, 2018)&lt;/DisplayText&gt;&lt;record&gt;&lt;rec-number&gt;145&lt;/rec-number&gt;&lt;foreign-keys&gt;&lt;key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AA2E14" w:rsidRPr="00547227">
              <w:rPr>
                <w:rFonts w:ascii="Arial" w:hAnsi="Arial" w:cs="Arial"/>
                <w:szCs w:val="24"/>
                <w:lang w:val="en-GB"/>
              </w:rPr>
              <w:fldChar w:fldCharType="separate"/>
            </w:r>
            <w:r w:rsidR="000C17D7">
              <w:rPr>
                <w:rFonts w:ascii="Arial" w:hAnsi="Arial" w:cs="Arial"/>
                <w:noProof/>
                <w:szCs w:val="24"/>
                <w:lang w:val="en-GB"/>
              </w:rPr>
              <w:t>(Heldstab, Isler, &amp; van Schaik, 2018)</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332930D8"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{"citationItems":[{"id":"ITEM-1","itemData":{"DOI":"10.1111/brv.12137","ISSN":"1469185X","PMID":"25123049","abstract":"© 2014 The Authors. Many birds and mammals drastically reduce their energy expenditure during times of cold exposure, food shortage, or drought, by temporarily abandoning euthermia, i.e. the maintenance of high body temperatures. Traditionally, two different types of heterothermy, i.e. hypometabolic states associated with low body temperature (torpor), have been distinguished: daily torpor, which lasts less than 24 h and is accompanied by continued foraging, versus hibernation, with torpor bouts lasting consecutive days to several weeks in animals that usually do not forage but rely on energy stores, either food caches or body energy reserves. This classification of torpor types has been challenged, suggesting that these phenotypes may merely represent extremes in a continuum of traits. Here, we investigate whether variables of torpor in 214 species (43 birds and 171 mammals) form a continuum or a bimodal distribution. We use Gaussian-mixture cluster analysis as well as phylogenetically informed regressions to quantitatively assess the distinction between hibernation and daily torpor and to evaluate the impact of body mass and geographical distribution of species on torpor traits. Cluster analysis clearly confirmed the classical distinction between daily torpor and hibernation. Overall, heterothermic endotherms tend to be small; hibernators are significantly heavier than daily heterotherms and also are distributed at higher average latitudes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than daily heterotherms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25°). Variables of torpor for an average 30 g heterotherm differed significantly between daily heterotherms and hibernators. Average maximum torpor bout duration was &gt;30-fold longer, and mean torpor bout duration &gt;25-fold longer in hibernators. Mean minimum body temperature differed by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 xml:space="preserve">13°C, and the mean minimum torpor metabolic rate was </w:instrText>
            </w:r>
            <w:r w:rsidR="003A5B27" w:rsidRPr="00547227">
              <w:rPr>
                <w:rFonts w:ascii="Cambria Math" w:hAnsi="Cambria Math" w:cs="Cambria Math"/>
                <w:szCs w:val="24"/>
                <w:lang w:val="en-GB"/>
              </w:rPr>
              <w:instrText>∼</w:instrText>
            </w:r>
            <w:r w:rsidR="003A5B27" w:rsidRPr="00547227">
              <w:rPr>
                <w:rFonts w:ascii="Arial" w:hAnsi="Arial" w:cs="Arial"/>
                <w:szCs w:val="24"/>
                <w:lang w:val="en-GB"/>
              </w:rPr>
              <w:instrText>35% of the basal metabolic rate (BMR) in daily heterotherms but only 6% of BMR in hibernators. Consequently, our analysis strongly supports the view that hibernators and daily heterotherms are functionally distinct groups that probably have been subject to disruptive selection. Arguably, the primary physiological difference between daily torpor and hibernation, which leads to a variety of derived further distinct characteristics, is the temporal control of entry into and arousal from torpor, which is governed by the circadian clock in daily heterotherms, but apparently not in hibernators.","author":[{"dropping-particle":"","family":"Ruf","given":"Thomas","non-dropping-particle":"","parse-names":false,"suffix":""},{"dropping-particle":"","family":"Geiser","given":"Fritz","non-dropping-particle":"","parse-names":false,"suffix":""}],"container-title":"Biological Reviews","id":"ITEM-1","issue":"3","issued":{"date-parts":[["2015","8"]]},"page":"891-926","publisher":"Europe PMC Funders","title":"Daily torpor and hibernation in birds and mammals","type":"article-journal","volume":"90"},"uris":["http://www.mendeley.com/documents/?uuid=b8a43251-f448-3dd8-a20d-147083279bfc"]},{"id":"ITEM-2","itemData":{"DOI":"10.1016/j.cbpa.2008.05.008","ISBN":"1095-6433","ISSN":"10956433","PMID":"18617429","abstract":"The factors influencing the basal rate of metabolism (BMR) in 639 species of mammals include body mass, food habits, climate, habitat, substrate, a restriction to islands or highlands, use of torpor, and type of reproduction. They collectively account for 98.8% of the variation in mammalian BMR, but often interact in complex ways. The factor with the greatest impact on BMR, as always, is body mass (accounting for 96.8% of its variation), the extent of its impact reflecting the 106.17-fold range of mass in measured species. The attempt to derive mathematically the power relationship of BMR in mammals is complicated by the necessity to include all of the factors that influence BMR that are themselves correlated with body mass. BMR also correlates with taxonomic affiliation because many taxa are distinguished by their ecological and behavioral characteristics. Phylogeny, reflecting previous commitments, may influence BMR either through a restriction on the realized range of behaviors or by opening new behavioral and ecological opportunities. A new opportunity resulted from the evolution by eutherians of a type of reproduction that permitted species feeding on high quality resources to have high BMRs. These rates facilitated high rates of gas, nutrient, and waste exchange between a pregnant eutherian and her placental offspring. This pattern led to high rates of reproduction in some eutherians, a response denied all monotremes and marsupials, thereby permitting eutherians to occupy cold-temperate and polar environments and to dominate other mammals in all environments to which ecologically equivalent eutherians had access. © 2008 Elsevier Inc. All rights reserved.","author":[{"dropping-particle":"","family":"McNab","given":"Brian Keith","non-dropping-particle":"","parse-names":false,"suffix":""}],"container-title":"Comparative Biochemistry and Physiology - A Molecular and Integrative Physiology","id":"ITEM-2","issue":"1","issued":{"date-parts":[["2008","9"]]},"page":"5-28","title":"An analysis of the factors that influence the level and scaling of mammalian BMR","type":"article-journal","volume":"151"},"uris":["http://www.mendeley.com/documents/?uuid=a0d5925c-7706-3d87-badf-96a4d247a15c"]},{"id":"ITEM-3","itemData":{"DOI":"10.7882/AZ.2010.009","ISBN":"0067-2238","ISSN":"00672238","abstract":"Torpor is the most effective means for energy conservation available to mammals and is characterized by substantial reductions in body temperature (Tb) and metabolic rate (MR). Most Australian terrestrial mammals are small with high mass-specific energy requirements and, although it is widely believed that torpor is not needed in a ‘warm’ country like Australia, a large number of species are heterothermic (i.e. capable of changing Tb, in contrast to homeothermic mammals with a constant high Tb). These heterothermic species (estimated &gt;43% of terrestrial Australian native mammals) employ periods of daily torpor or prolonged multi-day torpor (hibernation) to conserve energy. Daily torpor is used by dasyurids (e.g. dunnarts, antechinus, quolls), myrmecobiids (numbat), tarsipedids (honey-possum), petaurid possums (e.g. sugar glider), rodents (but only known in the introduced house mouse), and small megabats (blossom-bats). During daily torpor, Tb is reduced from ~35ºC during the active or normothermic phase to ~10-25ºC during torpor, and the torpor MR (TMR) is ~30% of the basal metabolic rate (BMR). Daily torpor is often, but not exclusively, used during the rest phase and, between bouts of torpor, animals usually forage and feed. Recent evidence shows that free-ranging arid zone dasyurids may employ daily torpor on every day in winter and that torpor may last twice as long as in captivity (often up to around 20 hours), which will reduce energy expenditure and thereby food requirements by up to 80%. Hibernation or prolonged torpor has been observed in the Monotremes (echidna), marsupials (pygmy-possums and feathertail glider) and insectivorous bats (e.g. long-eared bats). During prolonged torpor, which often, but not exclusively, is expressed in winter, Tb is usually reduced to a minimum of ~0-10ºC, and torpor bouts may last for several days or weeks, but in all species periodic arousals with brief normothermic periods (hours) between bouts of torpor have been observed. The TMR during hibernation is extremely low and can be as little as 1-5% of the BMR; daily energy expenditure can be reduced to only 3% of that in active individuals permitting survival on stored body fat for months without the need to feed. Daily and prolonged torpor in many Australian mammals appear to be opportunistic and not only important for survival of adverse seasonal conditions, but apparently also for dealing with unpredictable events such as droughts and perhaps fires and floods. …","author":[{"dropping-particle":"","family":"Geiser","given":"Fritz","non-dropping-particle":"","parse-names":false,"suffix":""},{"dropping-particle":"","family":"Körtner","given":"Gerhard","non-dropping-particle":"","parse-names":false,"suffix":""}],"container-title":"Australian Zoologist","id":"ITEM-3","issue":"2","issued":{"date-parts":[["2010"]]},"number-of-pages":"204-215","title":"Hibernation and daily torpor in Australian mammals","type":"report","volume":"35"},"uris":["http://www.mendeley.com/documents/?uuid=ce547d01-1f90-35d5-84f6-245f55d98360"]}],"mendeley":{"formattedCitation":"(Geiser &amp; Körtner, 2010; McNab, 2008; Ruf &amp; Geiser, 2015)","plainTextFormattedCitation":"(Geiser &amp; Körtner, 2010; McNab, 2008; Ruf &amp; Geiser, 2015)","previouslyFormattedCitation":"&lt;sup&gt;26–28&lt;/sup&gt;"},"properties":{"noteIndex":0},"schema":"https://github.com/citation-style-language/schema/raw/master/csl-citation.json"}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(Geiser &amp; Körtner, 2010; McNab, 2008; Ruf &amp; Geiser, 2015)</w:t>
            </w:r>
            <w:r w:rsidRPr="00547227">
              <w:rPr>
                <w:rFonts w:ascii="Arial" w:hAnsi="Arial" w:cs="Arial"/>
                <w:szCs w:val="24"/>
                <w:lang w:val="en-GB"/>
              </w:rPr>
              <w:fldChar w:fldCharType="end"/>
            </w:r>
          </w:p>
        </w:tc>
      </w:tr>
      <w:tr w:rsidR="0016379F" w:rsidRPr="00547227" w14:paraId="2D7066F9" w14:textId="77777777" w:rsidTr="00365BFD">
        <w:tc>
          <w:tcPr>
            <w:tcW w:w="1762" w:type="dxa"/>
            <w:tcBorders>
              <w:top w:val="single" w:sz="4" w:space="0" w:color="auto"/>
              <w:left w:val="single" w:sz="4" w:space="0" w:color="auto"/>
              <w:bottom w:val="single" w:sz="4" w:space="0" w:color="auto"/>
              <w:right w:val="single" w:sz="4" w:space="0" w:color="auto"/>
            </w:tcBorders>
            <w:hideMark/>
          </w:tcPr>
          <w:p w14:paraId="15B663B3"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Play</w:t>
            </w:r>
          </w:p>
        </w:tc>
        <w:tc>
          <w:tcPr>
            <w:tcW w:w="3134" w:type="dxa"/>
            <w:tcBorders>
              <w:top w:val="single" w:sz="4" w:space="0" w:color="auto"/>
              <w:left w:val="single" w:sz="4" w:space="0" w:color="auto"/>
              <w:bottom w:val="single" w:sz="4" w:space="0" w:color="auto"/>
              <w:right w:val="single" w:sz="4" w:space="0" w:color="auto"/>
            </w:tcBorders>
            <w:hideMark/>
          </w:tcPr>
          <w:p w14:paraId="111B8F30"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1 – No, 2 – Rudimentary, 3 - Complex</w:t>
            </w:r>
          </w:p>
        </w:tc>
        <w:tc>
          <w:tcPr>
            <w:tcW w:w="2444" w:type="dxa"/>
            <w:tcBorders>
              <w:top w:val="single" w:sz="4" w:space="0" w:color="auto"/>
              <w:left w:val="single" w:sz="4" w:space="0" w:color="auto"/>
              <w:bottom w:val="single" w:sz="4" w:space="0" w:color="auto"/>
              <w:right w:val="single" w:sz="4" w:space="0" w:color="auto"/>
            </w:tcBorders>
            <w:hideMark/>
          </w:tcPr>
          <w:p w14:paraId="6950F103" w14:textId="031F82AB"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t xml:space="preserve">Proxy for cognitive ability. Play has been shown to correlate with larger brains in birds and mammals </w:t>
            </w:r>
            <w:r w:rsidR="00AA2E14" w:rsidRPr="00547227">
              <w:rPr>
                <w:rFonts w:ascii="Arial" w:hAnsi="Arial" w:cs="Arial"/>
                <w:szCs w:val="24"/>
                <w:lang w:val="en-GB"/>
              </w:rPr>
              <w:fldChar w:fldCharType="begin"/>
            </w:r>
            <w:r w:rsidR="00E050F7">
              <w:rPr>
                <w:rFonts w:ascii="Arial" w:hAnsi="Arial" w:cs="Arial"/>
                <w:szCs w:val="24"/>
                <w:lang w:val="en-GB"/>
              </w:rPr>
              <w:instrText xml:space="preserve"> ADDIN EN.CITE &lt;EndNote&gt;&lt;Cite&gt;&lt;Author&gt;Iwaniuk&lt;/Author&gt;&lt;Year&gt;2001&lt;/Year&gt;&lt;RecNum&gt;212&lt;/RecNum&gt;&lt;DisplayText&gt;(Iwaniuk et al., 2001)&lt;/DisplayText&gt;&lt;record&gt;&lt;rec-number&gt;212&lt;/rec-number&gt;&lt;foreign-keys&gt;&lt;key app="EN" db-id="a9aw0atab92x0ledv2kxwsvmdfttad9p2fez" timestamp="1564364863" guid="1c850522-45c9-4688-a680-bb0d9b9dc337"&gt;212&lt;/key&gt;&lt;/foreign-keys&gt;&lt;ref-type name="Journal Article"&gt;17&lt;/ref-type&gt;&lt;contributors&gt;&lt;authors&gt;&lt;author&gt;Iwaniuk, Andrew N.&lt;/author&gt;&lt;author&gt;Nelson, John E.&lt;/author&gt;&lt;author&gt;Pellis, Sergio M.&lt;/author&gt;&lt;/authors&gt;&lt;/contributors&gt;&lt;titles&gt;&lt;title&gt;Do big-brained animals play more? Comparative analyses of play and relative brain size in mammals&lt;/title&gt;&lt;secondary-title&gt;Journal of Comparative Psychology&lt;/secondary-title&gt;&lt;/titles&gt;&lt;periodical&gt;&lt;full-title&gt;Journal of Comparative Psychology&lt;/full-title&gt;&lt;/periodical&gt;&lt;pages&gt;29-41&lt;/pages&gt;&lt;volume&gt;115&lt;/volume&gt;&lt;number&gt;1&lt;/number&gt;&lt;section&gt;29&lt;/section&gt;&lt;dates&gt;&lt;year&gt;2001&lt;/year&gt;&lt;/dates&gt;&lt;isbn&gt;1939-2087&amp;#xD;0735-7036&lt;/isbn&gt;&lt;urls&gt;&lt;related-urls&gt;&lt;url&gt;http://doi.apa.org/getdoi.cfm?doi=10.1037/0735-7036.115.1.29&lt;/url&gt;&lt;/related-urls&gt;&lt;/urls&gt;&lt;electronic-resource-num&gt;10.1037/0735-7036.115.1.29&lt;/electronic-resource-num&gt;&lt;/record&gt;&lt;/Cite&gt;&lt;/EndNote&gt;</w:instrText>
            </w:r>
            <w:r w:rsidR="00AA2E14" w:rsidRPr="00547227">
              <w:rPr>
                <w:rFonts w:ascii="Arial" w:hAnsi="Arial" w:cs="Arial"/>
                <w:szCs w:val="24"/>
                <w:lang w:val="en-GB"/>
              </w:rPr>
              <w:fldChar w:fldCharType="separate"/>
            </w:r>
            <w:r w:rsidR="00E050F7">
              <w:rPr>
                <w:rFonts w:ascii="Arial" w:hAnsi="Arial" w:cs="Arial"/>
                <w:noProof/>
                <w:szCs w:val="24"/>
                <w:lang w:val="en-GB"/>
              </w:rPr>
              <w:t>(Iwaniuk et al., 2001)</w:t>
            </w:r>
            <w:r w:rsidR="00AA2E14" w:rsidRPr="00547227">
              <w:rPr>
                <w:rFonts w:ascii="Arial" w:hAnsi="Arial" w:cs="Arial"/>
                <w:szCs w:val="24"/>
                <w:lang w:val="en-GB"/>
              </w:rPr>
              <w:fldChar w:fldCharType="end"/>
            </w:r>
          </w:p>
        </w:tc>
        <w:tc>
          <w:tcPr>
            <w:tcW w:w="1676" w:type="dxa"/>
            <w:tcBorders>
              <w:top w:val="single" w:sz="4" w:space="0" w:color="auto"/>
              <w:left w:val="single" w:sz="4" w:space="0" w:color="auto"/>
              <w:bottom w:val="single" w:sz="4" w:space="0" w:color="auto"/>
              <w:right w:val="single" w:sz="4" w:space="0" w:color="auto"/>
            </w:tcBorders>
            <w:hideMark/>
          </w:tcPr>
          <w:p w14:paraId="613AF25B" w14:textId="77777777" w:rsidR="00791A5D" w:rsidRPr="00547227" w:rsidRDefault="00791A5D" w:rsidP="00F33EB3">
            <w:pPr>
              <w:spacing w:line="480" w:lineRule="auto"/>
              <w:rPr>
                <w:rFonts w:ascii="Arial" w:hAnsi="Arial" w:cs="Arial"/>
                <w:szCs w:val="24"/>
                <w:lang w:val="en-GB"/>
              </w:rPr>
            </w:pPr>
            <w:r w:rsidRPr="00547227">
              <w:rPr>
                <w:rFonts w:ascii="Arial" w:hAnsi="Arial" w:cs="Arial"/>
                <w:szCs w:val="24"/>
                <w:lang w:val="en-GB"/>
              </w:rPr>
              <w:fldChar w:fldCharType="begin" w:fldLock="1"/>
            </w:r>
            <w:r w:rsidR="003A5B27" w:rsidRPr="00547227">
              <w:rPr>
                <w:rFonts w:ascii="Arial" w:hAnsi="Arial" w:cs="Arial"/>
                <w:szCs w:val="24"/>
                <w:lang w:val="en-GB"/>
              </w:rPr>
              <w:instrText>ADDIN CSL_CITATION {"citationItems":[{"id":"ITEM-1","itemData":{"DOI":"10.1159/000114406","ISBN":"1421-9743 (Electronic)\\r0006-8977 (Linking)","ISSN":"00068977","PMID":"18230970","abstract":"Encephalization of Australian marsupials was analyzed using the endocranial volume (ECV) of 52 species of Dasyuromorphia and Notoryctemorphia, 14 species of Peramelemorphia and 116 species of Diprotodontia from Australia and New Guinea and compared with 16 species of Ameridelphian marsupials and 3 species of native and recently introduced Australian eutherian carnivores (dingo, feral cat and feral fox). Linear regression analysis of the relationship between ECV and body weight for marsupials revealed that allometric parameters for these groups are different from those previously derived for samples of (mainly eutherian) mammals, with higher slopes for Dasyuromorphia and Diprotodontia and lower slopes for Ameridelphians and Peramelemorphia. Absolute ECV for small Australian and New Guinea marsupial carnivores (Antechinus and Sminthopsis) were found to be comparable to eutherians of similar body weight, but large marsupial carnivores such as the Tasmanian devil and thylacine had substantially smaller ECVs than eutherian carnivores of similar body weight. Similarly, members of some superfamilies within Diprotodontia (Burramyoidea, Petauroidea, Tarsipedoidea) had ECVs comparable to prosimians, whereas bandicoots, bilbies and many macropods were found to be poorly encephalized. When both encephalization quotient (EQ) and residuals from regression analysis were used to compare relative ECV of extinct/threatened species with common species there were no significant differences for any of the orders of Australian marsupials, suggesting that encephalization is not a major factor in the current extinction crisis for Australian marsupials. Similarly there were no consistent differences in relative ECV between marsupials from New Guinea and associated islands compared to Australia or between arid and non-arid Australian regions for any of the marsupial orders. The results indicate that marsupials are not uniformly poorly encephalized and that small marsupial carnivores and some members of Diprotodontia are of comparable encephalization to eutherians of similar body weight. In particular, honey possums and some gliders show an encephalization level comparable to prosimians, perhaps reflecting convergence in adaptation to similar arboreal niches.","author":[{"dropping-particle":"","family":"Ashwell","given":"K. W S","non-dropping-particle":"","parse-names":false,"suffix":""}],"container-title":"Brain, Behavior and Evolution","id":"ITEM-1","issue":"3","issued":{"date-parts":[["2008"]]},"page":"181-199","publisher":"Karger Publishers","title":"Encephalization of Australian and New Guinean marsupials","type":"article-journal","volume":"71"},"uris":["http://www.mendeley.com/documents/?uuid=ed371c8f-38a8-3517-81ed-c62f47c5f3e6"]},{"id":"ITEM-2","itemData":{"DOI":"10.1037/0735-7036.115.1.29","ISSN":"07357036","abstract":"It has been hypothesized that play is more likely to be present in larger brained species. We tested this hypothesis in mammals using independent contrasts, a method that controls for phylogenetic relatedness. Comparisons across 15 orders revealed that the prevalence and complexity of play was significantly correlated with brain size, with larger brained orders having more playful species. Three orders, Rodentia, Marsupialia, and Primates, were used for within-order comparisons among species and, where possible, among families. The comparisons were not significant for rodents or primates, and those for marsupials yielded inconsistent results. Therefore, although a strong relationship is present at the highest taxonomic level of comparison, it diminishes or evaporates at lower level comparisons.","author":[{"dropping-particle":"","family":"Iwaniuk","given":"Andrew N.","non-dropping-particle":"","parse-names":false,"suffix":""},{"dropping-particle":"","family":"Nelson","given":"John E.","non-dropping-particle":"","parse-names":false,"suffix":""},{"dropping-particle":"","family":"Pellis","given":"Sergio M.","non-dropping-particle":"","parse-names":false,"suffix":""}],"container-title":"Journal of Comparative Psychology","id":"ITEM-2","issue":"1","issued":{"date-parts":[["2001"]]},"page":"29-41","title":"Do big-brained animals play more? comparative analyses of play and relative brain size in mammals","type":"article-journal","volume":"115"},"uris":["http://www.mendeley.com/documents/?uuid=efdc557d-3463-3e8b-b946-8dc82f868777"]}],"mendeley":{"formattedCitation":"(Ashwell, 2008; Iwaniuk et al., 2001)","plainTextFormattedCitation":"(Ashwell, 2008; Iwaniuk et al., 2001)","previouslyFormattedCitation":"&lt;sup&gt;29,30&lt;/sup&gt;"},"properties":{"noteIndex":0},"schema":"https://github.com/citation-style-language/schema/raw/master/csl-citation.json"}</w:instrText>
            </w:r>
            <w:r w:rsidRPr="00547227">
              <w:rPr>
                <w:rFonts w:ascii="Arial" w:hAnsi="Arial" w:cs="Arial"/>
                <w:szCs w:val="24"/>
                <w:lang w:val="en-GB"/>
              </w:rPr>
              <w:fldChar w:fldCharType="separate"/>
            </w:r>
            <w:r w:rsidR="003A5B27" w:rsidRPr="00547227">
              <w:rPr>
                <w:rFonts w:ascii="Arial" w:hAnsi="Arial" w:cs="Arial"/>
                <w:noProof/>
                <w:szCs w:val="24"/>
                <w:lang w:val="en-GB"/>
              </w:rPr>
              <w:t>(Ashwell, 2008; Iwaniuk et al., 2001)</w:t>
            </w:r>
            <w:r w:rsidRPr="00547227">
              <w:rPr>
                <w:rFonts w:ascii="Arial" w:hAnsi="Arial" w:cs="Arial"/>
                <w:szCs w:val="24"/>
                <w:lang w:val="en-GB"/>
              </w:rPr>
              <w:fldChar w:fldCharType="end"/>
            </w:r>
          </w:p>
        </w:tc>
      </w:tr>
    </w:tbl>
    <w:p w14:paraId="4C2B3719" w14:textId="77777777" w:rsidR="00952763" w:rsidRPr="00547227" w:rsidRDefault="00952763" w:rsidP="00F33EB3">
      <w:pPr>
        <w:spacing w:line="480" w:lineRule="auto"/>
        <w:rPr>
          <w:rFonts w:ascii="Arial" w:hAnsi="Arial" w:cs="Arial"/>
          <w:szCs w:val="24"/>
          <w:lang w:val="en-GB"/>
        </w:rPr>
      </w:pPr>
    </w:p>
    <w:p w14:paraId="30ED8F5A" w14:textId="77777777" w:rsidR="003D610E" w:rsidRPr="00547227" w:rsidRDefault="003D610E" w:rsidP="00F33EB3">
      <w:pPr>
        <w:spacing w:line="480" w:lineRule="auto"/>
        <w:rPr>
          <w:rFonts w:ascii="Arial" w:hAnsi="Arial" w:cs="Arial"/>
          <w:szCs w:val="24"/>
          <w:lang w:val="en-GB"/>
        </w:rPr>
      </w:pPr>
    </w:p>
    <w:p w14:paraId="59D08D1A" w14:textId="77777777" w:rsidR="0064194E" w:rsidRDefault="0064194E" w:rsidP="00F33EB3">
      <w:pPr>
        <w:spacing w:line="480" w:lineRule="auto"/>
        <w:rPr>
          <w:rFonts w:ascii="Arial" w:hAnsi="Arial" w:cs="Arial"/>
          <w:szCs w:val="24"/>
          <w:lang w:val="en-GB"/>
        </w:rPr>
      </w:pPr>
    </w:p>
    <w:p w14:paraId="1B6D650F" w14:textId="77777777" w:rsidR="0064194E" w:rsidRDefault="0064194E" w:rsidP="00F33EB3">
      <w:pPr>
        <w:spacing w:line="480" w:lineRule="auto"/>
        <w:rPr>
          <w:rFonts w:ascii="Arial" w:hAnsi="Arial" w:cs="Arial"/>
          <w:szCs w:val="24"/>
          <w:lang w:val="en-GB"/>
        </w:rPr>
      </w:pPr>
    </w:p>
    <w:p w14:paraId="24A13E4C" w14:textId="30C1F1FE"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Dataset</w:t>
      </w:r>
    </w:p>
    <w:p w14:paraId="58DFB1D7"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Imputed dataset</w:t>
      </w:r>
      <w:r w:rsidR="00D32CA6" w:rsidRPr="00547227">
        <w:rPr>
          <w:rFonts w:ascii="Arial" w:hAnsi="Arial" w:cs="Arial"/>
          <w:szCs w:val="24"/>
          <w:lang w:val="en-GB"/>
        </w:rPr>
        <w:t>s</w:t>
      </w:r>
    </w:p>
    <w:p w14:paraId="18B662D8" w14:textId="77777777" w:rsidR="00952763" w:rsidRPr="00547227" w:rsidRDefault="00952763" w:rsidP="00F33EB3">
      <w:pPr>
        <w:spacing w:line="480" w:lineRule="auto"/>
        <w:rPr>
          <w:rFonts w:ascii="Arial" w:hAnsi="Arial" w:cs="Arial"/>
          <w:szCs w:val="24"/>
          <w:lang w:val="en-GB"/>
        </w:rPr>
      </w:pPr>
      <w:r w:rsidRPr="00547227">
        <w:rPr>
          <w:rFonts w:ascii="Arial" w:hAnsi="Arial" w:cs="Arial"/>
          <w:szCs w:val="24"/>
          <w:lang w:val="en-GB"/>
        </w:rPr>
        <w:t>R Code</w:t>
      </w:r>
    </w:p>
    <w:p w14:paraId="27FAB4DD" w14:textId="77777777" w:rsidR="00791A5D" w:rsidRPr="00547227" w:rsidRDefault="00152BEF" w:rsidP="00F33EB3">
      <w:pPr>
        <w:pStyle w:val="Heading1"/>
        <w:spacing w:line="480" w:lineRule="auto"/>
        <w:rPr>
          <w:rFonts w:ascii="Arial" w:hAnsi="Arial" w:cs="Arial"/>
          <w:sz w:val="24"/>
          <w:szCs w:val="24"/>
          <w:lang w:val="en-GB"/>
        </w:rPr>
      </w:pPr>
      <w:r w:rsidRPr="00547227">
        <w:rPr>
          <w:rFonts w:ascii="Arial" w:hAnsi="Arial" w:cs="Arial"/>
          <w:sz w:val="24"/>
          <w:szCs w:val="24"/>
          <w:lang w:val="en-GB"/>
        </w:rPr>
        <w:t>Acknowledgements</w:t>
      </w:r>
    </w:p>
    <w:p w14:paraId="57F94532" w14:textId="556489CB" w:rsidR="00152BEF" w:rsidRPr="00547227" w:rsidRDefault="00152BEF" w:rsidP="00F33EB3">
      <w:pPr>
        <w:spacing w:line="480" w:lineRule="auto"/>
        <w:rPr>
          <w:rFonts w:ascii="Arial" w:hAnsi="Arial" w:cs="Arial"/>
          <w:szCs w:val="24"/>
          <w:lang w:val="en-GB"/>
        </w:rPr>
      </w:pPr>
      <w:r w:rsidRPr="00547227">
        <w:rPr>
          <w:rFonts w:ascii="Arial" w:hAnsi="Arial" w:cs="Arial"/>
          <w:szCs w:val="24"/>
          <w:lang w:val="en-GB"/>
        </w:rPr>
        <w:t xml:space="preserve">Thomas </w:t>
      </w:r>
      <w:proofErr w:type="spellStart"/>
      <w:r w:rsidRPr="00547227">
        <w:rPr>
          <w:rFonts w:ascii="Arial" w:hAnsi="Arial" w:cs="Arial"/>
          <w:szCs w:val="24"/>
          <w:lang w:val="en-GB"/>
        </w:rPr>
        <w:t>Guillerme</w:t>
      </w:r>
      <w:proofErr w:type="spellEnd"/>
      <w:r w:rsidRPr="00547227">
        <w:rPr>
          <w:rFonts w:ascii="Arial" w:hAnsi="Arial" w:cs="Arial"/>
          <w:szCs w:val="24"/>
          <w:lang w:val="en-GB"/>
        </w:rPr>
        <w:t xml:space="preserve"> for </w:t>
      </w:r>
      <w:del w:id="62" w:author="uqvweisb_local" w:date="2019-08-29T13:36:00Z">
        <w:r w:rsidRPr="00547227" w:rsidDel="00417D65">
          <w:rPr>
            <w:rFonts w:ascii="Arial" w:hAnsi="Arial" w:cs="Arial"/>
            <w:szCs w:val="24"/>
            <w:lang w:val="en-GB"/>
          </w:rPr>
          <w:delText xml:space="preserve">tips </w:delText>
        </w:r>
      </w:del>
      <w:ins w:id="63" w:author="uqvweisb_local" w:date="2019-08-29T13:36:00Z">
        <w:r w:rsidR="00417D65">
          <w:rPr>
            <w:rFonts w:ascii="Arial" w:hAnsi="Arial" w:cs="Arial"/>
            <w:szCs w:val="24"/>
            <w:lang w:val="en-GB"/>
          </w:rPr>
          <w:t>help</w:t>
        </w:r>
        <w:r w:rsidR="00417D65" w:rsidRPr="00547227">
          <w:rPr>
            <w:rFonts w:ascii="Arial" w:hAnsi="Arial" w:cs="Arial"/>
            <w:szCs w:val="24"/>
            <w:lang w:val="en-GB"/>
          </w:rPr>
          <w:t xml:space="preserve"> </w:t>
        </w:r>
      </w:ins>
      <w:r w:rsidRPr="00547227">
        <w:rPr>
          <w:rFonts w:ascii="Arial" w:hAnsi="Arial" w:cs="Arial"/>
          <w:szCs w:val="24"/>
          <w:lang w:val="en-GB"/>
        </w:rPr>
        <w:t>with programmin</w:t>
      </w:r>
      <w:ins w:id="64" w:author="uqvweisb_local" w:date="2019-08-29T13:36:00Z">
        <w:r w:rsidR="00417D65">
          <w:rPr>
            <w:rFonts w:ascii="Arial" w:hAnsi="Arial" w:cs="Arial"/>
            <w:szCs w:val="24"/>
            <w:lang w:val="en-GB"/>
          </w:rPr>
          <w:t>g</w:t>
        </w:r>
      </w:ins>
      <w:del w:id="65" w:author="uqvweisb_local" w:date="2019-08-29T13:36:00Z">
        <w:r w:rsidRPr="00547227" w:rsidDel="00417D65">
          <w:rPr>
            <w:rFonts w:ascii="Arial" w:hAnsi="Arial" w:cs="Arial"/>
            <w:szCs w:val="24"/>
            <w:lang w:val="en-GB"/>
          </w:rPr>
          <w:delText>g</w:delText>
        </w:r>
      </w:del>
    </w:p>
    <w:p w14:paraId="734A8396" w14:textId="77777777" w:rsidR="00E050F7" w:rsidRPr="00E050F7" w:rsidRDefault="003D0E61" w:rsidP="00E050F7">
      <w:pPr>
        <w:pStyle w:val="EndNoteBibliography"/>
        <w:spacing w:after="0"/>
        <w:ind w:left="720" w:hanging="720"/>
      </w:pPr>
      <w:r w:rsidRPr="00547227">
        <w:rPr>
          <w:rFonts w:ascii="Arial" w:hAnsi="Arial" w:cs="Arial"/>
          <w:szCs w:val="24"/>
          <w:lang w:val="en-GB"/>
        </w:rPr>
        <w:lastRenderedPageBreak/>
        <w:fldChar w:fldCharType="begin"/>
      </w:r>
      <w:r w:rsidRPr="00547227">
        <w:rPr>
          <w:rFonts w:ascii="Arial" w:hAnsi="Arial" w:cs="Arial"/>
          <w:szCs w:val="24"/>
          <w:lang w:val="en-GB"/>
        </w:rPr>
        <w:instrText xml:space="preserve"> ADDIN EN.REFLIST </w:instrText>
      </w:r>
      <w:r w:rsidRPr="00547227">
        <w:rPr>
          <w:rFonts w:ascii="Arial" w:hAnsi="Arial" w:cs="Arial"/>
          <w:szCs w:val="24"/>
          <w:lang w:val="en-GB"/>
        </w:rPr>
        <w:fldChar w:fldCharType="separate"/>
      </w:r>
      <w:r w:rsidR="00E050F7" w:rsidRPr="00E050F7">
        <w:t xml:space="preserve">Abelson, E. S. (2016). Brain size is correlated with endangerment status in mammals. </w:t>
      </w:r>
      <w:r w:rsidR="00E050F7" w:rsidRPr="00E050F7">
        <w:rPr>
          <w:i/>
        </w:rPr>
        <w:t>Proc Biol Sci, 283</w:t>
      </w:r>
      <w:r w:rsidR="00E050F7" w:rsidRPr="00E050F7">
        <w:t>(1825), 20152772. doi:10.1098/rspb.2015.2772</w:t>
      </w:r>
    </w:p>
    <w:p w14:paraId="35F6EECD" w14:textId="77777777" w:rsidR="00E050F7" w:rsidRPr="00E050F7" w:rsidRDefault="00E050F7" w:rsidP="00E050F7">
      <w:pPr>
        <w:pStyle w:val="EndNoteBibliography"/>
        <w:spacing w:after="0"/>
        <w:ind w:left="720" w:hanging="720"/>
      </w:pPr>
      <w:r w:rsidRPr="00E050F7">
        <w:t xml:space="preserve">Aiello, L. C., &amp; Wheeler, P. (1995). The Expensive-Tissue Hypothesis: The Brain and the Digestive System in Human and Primate Evolution. </w:t>
      </w:r>
      <w:r w:rsidRPr="00E050F7">
        <w:rPr>
          <w:i/>
        </w:rPr>
        <w:t>Current Anthropology, 36</w:t>
      </w:r>
      <w:r w:rsidRPr="00E050F7">
        <w:t>(2), 199-221. doi:10.1086/204350</w:t>
      </w:r>
    </w:p>
    <w:p w14:paraId="2E9D48D7" w14:textId="77777777" w:rsidR="00E050F7" w:rsidRPr="00E050F7" w:rsidRDefault="00E050F7" w:rsidP="00E050F7">
      <w:pPr>
        <w:pStyle w:val="EndNoteBibliography"/>
        <w:spacing w:after="0"/>
        <w:ind w:left="720" w:hanging="720"/>
      </w:pPr>
      <w:r w:rsidRPr="00E050F7">
        <w:t xml:space="preserve">Ashwell, K. W. (2008). Encephalization of Australian and New Guinean marsupials. </w:t>
      </w:r>
      <w:r w:rsidRPr="00E050F7">
        <w:rPr>
          <w:i/>
        </w:rPr>
        <w:t>Brain Behav Evol, 71</w:t>
      </w:r>
      <w:r w:rsidRPr="00E050F7">
        <w:t>(3), 181-199. doi:10.1159/000114406</w:t>
      </w:r>
    </w:p>
    <w:p w14:paraId="3931805A" w14:textId="77777777" w:rsidR="00E050F7" w:rsidRPr="00E050F7" w:rsidRDefault="00E050F7" w:rsidP="00E050F7">
      <w:pPr>
        <w:pStyle w:val="EndNoteBibliography"/>
        <w:spacing w:after="0"/>
        <w:ind w:left="720" w:hanging="720"/>
      </w:pPr>
      <w:r w:rsidRPr="00E050F7">
        <w:t xml:space="preserve">Buuren, S. v., &amp; Groothuis-Oudshoorn, K. (2011). mice: Multivariate Imputation by Chained Equations inR. </w:t>
      </w:r>
      <w:r w:rsidRPr="00E050F7">
        <w:rPr>
          <w:i/>
        </w:rPr>
        <w:t>Journal of Statistical Software, 45</w:t>
      </w:r>
      <w:r w:rsidRPr="00E050F7">
        <w:t>(3), 1-67. doi:10.18637/jss.v045.i03</w:t>
      </w:r>
    </w:p>
    <w:p w14:paraId="7932FABB" w14:textId="77777777" w:rsidR="00E050F7" w:rsidRPr="00E050F7" w:rsidRDefault="00E050F7" w:rsidP="00E050F7">
      <w:pPr>
        <w:pStyle w:val="EndNoteBibliography"/>
        <w:spacing w:after="0"/>
        <w:ind w:left="720" w:hanging="720"/>
      </w:pPr>
      <w:r w:rsidRPr="00E050F7">
        <w:t xml:space="preserve">Byers, J. A. (1999). The distribution of play behaviour among Australian marsupials. </w:t>
      </w:r>
      <w:r w:rsidRPr="00E050F7">
        <w:rPr>
          <w:i/>
        </w:rPr>
        <w:t>Journal of zoology, 247</w:t>
      </w:r>
      <w:r w:rsidRPr="00E050F7">
        <w:t>(3), 349-356. doi:10.1111/j.1469-7998.1999.tb00997.x</w:t>
      </w:r>
    </w:p>
    <w:p w14:paraId="2A4CD6A9" w14:textId="77777777" w:rsidR="00E050F7" w:rsidRPr="00E050F7" w:rsidRDefault="00E050F7" w:rsidP="00E050F7">
      <w:pPr>
        <w:pStyle w:val="EndNoteBibliography"/>
        <w:spacing w:after="0"/>
        <w:ind w:left="720" w:hanging="720"/>
      </w:pPr>
      <w:r w:rsidRPr="00E050F7">
        <w:t xml:space="preserve">Carlisle, A., Selwood, L., Hinds, L. A., Saunders, N., Habgood, M., Mardon, K., &amp; Weisbecker, V. (2017). Testing hypotheses of developmental constraints on mammalian brain partition evolution, using marsupials. </w:t>
      </w:r>
      <w:r w:rsidRPr="00E050F7">
        <w:rPr>
          <w:i/>
        </w:rPr>
        <w:t>Sci Rep, 7</w:t>
      </w:r>
      <w:r w:rsidRPr="00E050F7">
        <w:t>(1), 4241. doi:10.1038/s41598-017-02726-9</w:t>
      </w:r>
    </w:p>
    <w:p w14:paraId="3C86F362" w14:textId="77777777" w:rsidR="00E050F7" w:rsidRPr="00E050F7" w:rsidRDefault="00E050F7" w:rsidP="00E050F7">
      <w:pPr>
        <w:pStyle w:val="EndNoteBibliography"/>
        <w:spacing w:after="0"/>
        <w:ind w:left="720" w:hanging="720"/>
      </w:pPr>
      <w:r w:rsidRPr="00E050F7">
        <w:t xml:space="preserve">DeCasien, A. R., Williams, S. A., &amp; Higham, J. P. (2017). Primate brain size is predicted by diet but not sociality. </w:t>
      </w:r>
      <w:r w:rsidRPr="00E050F7">
        <w:rPr>
          <w:i/>
        </w:rPr>
        <w:t>Nat Ecol Evol, 1</w:t>
      </w:r>
      <w:r w:rsidRPr="00E050F7">
        <w:t>(5), 112. doi:10.1038/s41559-017-0112</w:t>
      </w:r>
    </w:p>
    <w:p w14:paraId="1A9C86AA" w14:textId="77777777" w:rsidR="00E050F7" w:rsidRPr="00E050F7" w:rsidRDefault="00E050F7" w:rsidP="00E050F7">
      <w:pPr>
        <w:pStyle w:val="EndNoteBibliography"/>
        <w:spacing w:after="0"/>
        <w:ind w:left="720" w:hanging="720"/>
      </w:pPr>
      <w:r w:rsidRPr="00E050F7">
        <w:t xml:space="preserve">Demirtas, H. (2018). </w:t>
      </w:r>
      <w:r w:rsidRPr="00E050F7">
        <w:rPr>
          <w:i/>
        </w:rPr>
        <w:t>Flexible Imputation of Missing Data</w:t>
      </w:r>
      <w:r w:rsidRPr="00E050F7">
        <w:t xml:space="preserve"> (Vol. 85): CRC Press.</w:t>
      </w:r>
    </w:p>
    <w:p w14:paraId="10C01B1C" w14:textId="77777777" w:rsidR="00E050F7" w:rsidRPr="00E050F7" w:rsidRDefault="00E050F7" w:rsidP="00E050F7">
      <w:pPr>
        <w:pStyle w:val="EndNoteBibliography"/>
        <w:spacing w:after="0"/>
        <w:ind w:left="720" w:hanging="720"/>
      </w:pPr>
      <w:r w:rsidRPr="00E050F7">
        <w:t xml:space="preserve">Dunbar, R. I. M. (1998). The social brain hypothesis. </w:t>
      </w:r>
      <w:r w:rsidRPr="00E050F7">
        <w:rPr>
          <w:i/>
        </w:rPr>
        <w:t>Evolutionary Anthropology: Issues, News, and Reviews, 6</w:t>
      </w:r>
      <w:r w:rsidRPr="00E050F7">
        <w:t>(5), 178-190. doi:10.1002/(sici)1520-6505(1998)6:5&lt;178::Aid-evan5&gt;3.0.Co;2-8</w:t>
      </w:r>
    </w:p>
    <w:p w14:paraId="654AC692" w14:textId="77777777" w:rsidR="00E050F7" w:rsidRPr="00E050F7" w:rsidRDefault="00E050F7" w:rsidP="00E050F7">
      <w:pPr>
        <w:pStyle w:val="EndNoteBibliography"/>
        <w:spacing w:after="0"/>
        <w:ind w:left="720" w:hanging="720"/>
      </w:pPr>
      <w:r w:rsidRPr="00E050F7">
        <w:t xml:space="preserve">Fisher, D. O., Blomberg, S. P., &amp; Owens, I. P. (2003). Extrinsic versus intrinsic factors in the decline and extinction of Australian marsupials. </w:t>
      </w:r>
      <w:r w:rsidRPr="00E050F7">
        <w:rPr>
          <w:i/>
        </w:rPr>
        <w:t>Proc Biol Sci, 270</w:t>
      </w:r>
      <w:r w:rsidRPr="00E050F7">
        <w:t>(1526), 1801-1808. doi:10.1098/rspb.2003.2447</w:t>
      </w:r>
    </w:p>
    <w:p w14:paraId="0C01839D" w14:textId="77777777" w:rsidR="00E050F7" w:rsidRPr="00E050F7" w:rsidRDefault="00E050F7" w:rsidP="00E050F7">
      <w:pPr>
        <w:pStyle w:val="EndNoteBibliography"/>
        <w:spacing w:after="0"/>
        <w:ind w:left="720" w:hanging="720"/>
      </w:pPr>
      <w:r w:rsidRPr="00E050F7">
        <w:t xml:space="preserve">Gonzalez-Voyer, A., Gonzalez-Suarez, M., Vila, C., &amp; Revilla, E. (2016). Larger brain size indirectly increases vulnerability to extinction in mammals. </w:t>
      </w:r>
      <w:r w:rsidRPr="00E050F7">
        <w:rPr>
          <w:i/>
        </w:rPr>
        <w:t>Evolution, 70</w:t>
      </w:r>
      <w:r w:rsidRPr="00E050F7">
        <w:t>(6), 1364-1375. doi:10.1111/evo.12943</w:t>
      </w:r>
    </w:p>
    <w:p w14:paraId="74491236" w14:textId="77777777" w:rsidR="00E050F7" w:rsidRPr="00E050F7" w:rsidRDefault="00E050F7" w:rsidP="00E050F7">
      <w:pPr>
        <w:pStyle w:val="EndNoteBibliography"/>
        <w:spacing w:after="0"/>
        <w:ind w:left="720" w:hanging="720"/>
      </w:pPr>
      <w:r w:rsidRPr="00E050F7">
        <w:t xml:space="preserve">Guillerme, T., &amp; Healy, K. (2014). mulTree: a package for running MCMCglmm analysis on multiple trees. </w:t>
      </w:r>
      <w:r w:rsidRPr="00E050F7">
        <w:rPr>
          <w:i/>
        </w:rPr>
        <w:t>Zonodo</w:t>
      </w:r>
      <w:r w:rsidRPr="00E050F7">
        <w:t>. doi:10.5281/zenodo. 12902</w:t>
      </w:r>
    </w:p>
    <w:p w14:paraId="414912BE" w14:textId="77777777" w:rsidR="00E050F7" w:rsidRPr="00E050F7" w:rsidRDefault="00E050F7" w:rsidP="00E050F7">
      <w:pPr>
        <w:pStyle w:val="EndNoteBibliography"/>
        <w:spacing w:after="0"/>
        <w:ind w:left="720" w:hanging="720"/>
      </w:pPr>
      <w:r w:rsidRPr="00E050F7">
        <w:t xml:space="preserve">Hadfield, J. D. (2010). MCMC Methods for Multi-Response Generalized Linear Mixed Models: TheMCMCglmmRPackage. </w:t>
      </w:r>
      <w:r w:rsidRPr="00E050F7">
        <w:rPr>
          <w:i/>
        </w:rPr>
        <w:t>Journal of Statistical Software, 33</w:t>
      </w:r>
      <w:r w:rsidRPr="00E050F7">
        <w:t>(2), 1-22. doi:10.18637/jss.v033.i02</w:t>
      </w:r>
    </w:p>
    <w:p w14:paraId="37CDB8FF" w14:textId="395EF57F" w:rsidR="00E050F7" w:rsidRPr="00E050F7" w:rsidRDefault="00E050F7" w:rsidP="00E050F7">
      <w:pPr>
        <w:pStyle w:val="EndNoteBibliography"/>
        <w:ind w:left="720" w:hanging="720"/>
      </w:pPr>
      <w:r w:rsidRPr="00E050F7">
        <w:t xml:space="preserve">Harmon, L. J., Weir, J. T., Brock, C. D., Glor, R. E., &amp; Challenger, W. (2007). GEIGER: investigating evolutionary radiations. </w:t>
      </w:r>
      <w:r w:rsidRPr="00E050F7">
        <w:rPr>
          <w:i/>
        </w:rPr>
        <w:t>Bioinformatics, 24</w:t>
      </w:r>
      <w:r w:rsidRPr="00E050F7">
        <w:t xml:space="preserve">(1), 129-131. Retrieved from </w:t>
      </w:r>
      <w:hyperlink r:id="rId9" w:history="1">
        <w:r w:rsidRPr="00E050F7">
          <w:rPr>
            <w:rStyle w:val="Hyperlink"/>
          </w:rPr>
          <w:t>https://watermark.silverchair.com/btm538.pdf?token=AQECAHi208BE49Ooan9kkhW_Ercy7Dm3ZL_9Cf3qfKAc485ysgAAAmQwggJgBgkqhkiG9w0BBwagggJRMIICTQIBADCCAkYGCSqGSIb3DQEHATAeBglghkgBZQMEAS4wEQQMjHVBsIJcoy5-86nMAgEQgIICF3Ctf6cURCPAZiGP0yeMVlxXuvMhqEwJlS94GsE2JzJPqLHD3fDLbZgi05kVUD3SKnDk7-e_Mx1s7JKP0LDjuEndtsM2-KMmJz71Wr0Fo--PLM3ZJt4HbDq6UWr9ZOZy0pobmI-2CmEsBzjZGSDsRVCW3rn4mlbwDUnvceF0GKo3hV7pniJzG09xsLlFVhDVv__UeDhTcW2DZPsMXHINnFZby06yvte2CzMaelLPrRlBUkNDzeOLiDbZX0x8tI2upwSOttzG8iivdeSW81sPDkOcLGRW0v_rmJ0lkAsq1XEriWrJbNUtTJesTMEhsRZ_cMObjIy3_av9yQBzr4wVFbZE2ehyBzVCdNXYZyMFZFZupUi94c3R1IgYm0ARzi9EcTdEV7q41nAOD3pALmoeG44QKf45wR3y1YHEgXeoQJgxvqp6QLuLioSPP3r7x65szqcegB45aCXYXShLLNpcDd_XrTFr-C-es5MtnpV74I391tDmn_6IitNMYYauE4Br0vSgPA0_GPcD5cmN_CL_pEp0puhAutwUMo5lvHI0TQXAVfLij0V2nsr9h4QVagRKduhcxKldlYISEO8LzfMM3nJbRLSh4Njnl6BIIwxWh</w:t>
        </w:r>
        <w:r w:rsidRPr="00E050F7">
          <w:rPr>
            <w:rStyle w:val="Hyperlink"/>
          </w:rPr>
          <w:lastRenderedPageBreak/>
          <w:t>8jC_Zzg3QHDDF_tZtu8M5xp7p1bpM33ujnJ7RNB2IyA2p3g-B0Gy4JTM_HT6LtxilygrERu4-ukjFZTCZKM8Zp2gqI2pH149f4</w:t>
        </w:r>
      </w:hyperlink>
    </w:p>
    <w:p w14:paraId="16B0A6B3" w14:textId="50850B46" w:rsidR="00E050F7" w:rsidRPr="00E050F7" w:rsidRDefault="00E050F7" w:rsidP="00E050F7">
      <w:pPr>
        <w:pStyle w:val="EndNoteBibliography"/>
        <w:spacing w:after="0"/>
        <w:ind w:left="720" w:hanging="720"/>
      </w:pPr>
      <w:hyperlink r:id="rId10" w:history="1">
        <w:r w:rsidRPr="00E050F7">
          <w:rPr>
            <w:rStyle w:val="Hyperlink"/>
          </w:rPr>
          <w:t>https://watermark.silverchair.com/btm538.pdf?token=AQECAHi208BE49Ooan9kkhW_Ercy7Dm3ZL_9Cf3qfKAc485ysgAAAmQwggJgBgkqhkiG9w0BBwagggJRMIICTQIBADCCAkYGCSqGSIb3DQEHATAeBglghkgBZQMEAS4wEQQMfII7FQp8ZCXX2WowAgEQgIICF4XSzIvnk1VgY4jzBRuOYSRfCC3B5E-cIyS2kUP8XMpel6Tc5dJbGoUwTF50zb5vLivgtVbNZ2nEit0j5YvSH9Mnyws6em6HdMgt19hDrTflVH_9gZF-LV-VushlQCaN4trLjy2WZEtbhf2Qes-yD2MpZ72AgwqmTi4AvuTlUt1FPan7JBjhkJNdKjFSK73PYLY9S7hw0KjHSkzx7kOvBV5Za11jKTvl5ebS6d02GbSlxq4M5bRX0bWogqkNmT94m6VGQcNGyXvJE_2zA6keSj7O-vJrG2Nwem0jmX5_Jc7k477gLdENjleeNEeDHiQQ1NfMJOkhctZH3DIWFx0J80dZdeOQ5fhPHEqidiqnc0-9nFRWMZDIiv0to-v_s1wJzuvrpQGH7zmUgvalDmHjddNn9SfNsFeeaL-pTXwmrVHJL3zGdsrAqNkveiYaz9KljZKT8HT_3x4Tk9jCXLhf43WC0oM5Pv77Qd4rLWqsiZOXKZ1Oq75cT1NG00FDBJXOaCeCUcTOslwwi8mK7AX_Og4mrPHNgbfSs4ONP7dKCWub4wOVjinc5KYIbj9KQcJhBOQrwyt3Ak1BS8banvBfGWYd0KSlfSEuzCUw4Oi0Fm--hzir07WTX0gP-GVFNdHPaG2T0OPwT0AJHdGRJI1yRm1VX1349kRu0dwgKrYeksZXve1cEWdAGDup2YmJB-MqUHW9VgKfWu0</w:t>
        </w:r>
      </w:hyperlink>
    </w:p>
    <w:p w14:paraId="6488D07E" w14:textId="77777777" w:rsidR="00E050F7" w:rsidRPr="00E050F7" w:rsidRDefault="00E050F7" w:rsidP="00E050F7">
      <w:pPr>
        <w:pStyle w:val="EndNoteBibliography"/>
        <w:spacing w:after="0"/>
        <w:ind w:left="720" w:hanging="720"/>
      </w:pPr>
      <w:r w:rsidRPr="00E050F7">
        <w:t xml:space="preserve">Healy, S. D., &amp; Rowe, C. (2007). A critique of comparative studies of brain size. </w:t>
      </w:r>
      <w:r w:rsidRPr="00E050F7">
        <w:rPr>
          <w:i/>
        </w:rPr>
        <w:t>Proc Biol Sci, 274</w:t>
      </w:r>
      <w:r w:rsidRPr="00E050F7">
        <w:t>(1609), 453-464. doi:10.1098/rspb.2006.3748</w:t>
      </w:r>
    </w:p>
    <w:p w14:paraId="4F8D737F" w14:textId="77777777" w:rsidR="00E050F7" w:rsidRPr="00E050F7" w:rsidRDefault="00E050F7" w:rsidP="00E050F7">
      <w:pPr>
        <w:pStyle w:val="EndNoteBibliography"/>
        <w:spacing w:after="0"/>
        <w:ind w:left="720" w:hanging="720"/>
      </w:pPr>
      <w:r w:rsidRPr="00E050F7">
        <w:t xml:space="preserve">Heldstab, S. A., Isler, K., &amp; van Schaik, C. P. (2018). Hibernation constrains brain size evolution in mammals. </w:t>
      </w:r>
      <w:r w:rsidRPr="00E050F7">
        <w:rPr>
          <w:i/>
        </w:rPr>
        <w:t>J Evol Biol, 31</w:t>
      </w:r>
      <w:r w:rsidRPr="00E050F7">
        <w:t>(10), 1582-1588. doi:10.1111/jeb.13353</w:t>
      </w:r>
    </w:p>
    <w:p w14:paraId="0BB997FA" w14:textId="77777777" w:rsidR="00E050F7" w:rsidRPr="00E050F7" w:rsidRDefault="00E050F7" w:rsidP="00E050F7">
      <w:pPr>
        <w:pStyle w:val="EndNoteBibliography"/>
        <w:spacing w:after="0"/>
        <w:ind w:left="720" w:hanging="720"/>
      </w:pPr>
      <w:r w:rsidRPr="00E050F7">
        <w:t xml:space="preserve">Hintz, W. D., &amp; Lonzarich, D. G. (2018). Maximizing foraging success: the roles of group size, predation risk, competition, and ontogeny. </w:t>
      </w:r>
      <w:r w:rsidRPr="00E050F7">
        <w:rPr>
          <w:i/>
        </w:rPr>
        <w:t>Ecosphere, 9</w:t>
      </w:r>
      <w:r w:rsidRPr="00E050F7">
        <w:t>(10), e02456. doi:10.1002/ecs2.2456</w:t>
      </w:r>
    </w:p>
    <w:p w14:paraId="5D81C5D6" w14:textId="77777777" w:rsidR="00E050F7" w:rsidRPr="00E050F7" w:rsidRDefault="00E050F7" w:rsidP="00E050F7">
      <w:pPr>
        <w:pStyle w:val="EndNoteBibliography"/>
        <w:spacing w:after="0"/>
        <w:ind w:left="720" w:hanging="720"/>
      </w:pPr>
      <w:r w:rsidRPr="00E050F7">
        <w:t xml:space="preserve">Hyndman, R. J., Einbeck, J., Wand, M., &amp; Hyndman, M. R. (2018). Package ‘hdrcde’. </w:t>
      </w:r>
    </w:p>
    <w:p w14:paraId="5CB62EC1" w14:textId="77777777" w:rsidR="00E050F7" w:rsidRPr="00E050F7" w:rsidRDefault="00E050F7" w:rsidP="00E050F7">
      <w:pPr>
        <w:pStyle w:val="EndNoteBibliography"/>
        <w:spacing w:after="0"/>
        <w:ind w:left="720" w:hanging="720"/>
      </w:pPr>
      <w:r w:rsidRPr="00E050F7">
        <w:t xml:space="preserve">Isler, K., &amp; van Schaik, C. P. (2009). The Expensive Brain: a framework for explaining evolutionary changes in brain size. </w:t>
      </w:r>
      <w:r w:rsidRPr="00E050F7">
        <w:rPr>
          <w:i/>
        </w:rPr>
        <w:t>J Hum Evol, 57</w:t>
      </w:r>
      <w:r w:rsidRPr="00E050F7">
        <w:t>(4), 392-400. doi:10.1016/j.jhevol.2009.04.009</w:t>
      </w:r>
    </w:p>
    <w:p w14:paraId="5FFCF457" w14:textId="77777777" w:rsidR="00E050F7" w:rsidRPr="00E050F7" w:rsidRDefault="00E050F7" w:rsidP="00E050F7">
      <w:pPr>
        <w:pStyle w:val="EndNoteBibliography"/>
        <w:spacing w:after="0"/>
        <w:ind w:left="720" w:hanging="720"/>
      </w:pPr>
      <w:r w:rsidRPr="00E050F7">
        <w:t xml:space="preserve">Iwaniuk, A. N., Nelson, J. E., &amp; Pellis, S. M. (2001). Do big-brained animals play more? Comparative analyses of play and relative brain size in mammals. </w:t>
      </w:r>
      <w:r w:rsidRPr="00E050F7">
        <w:rPr>
          <w:i/>
        </w:rPr>
        <w:t>Journal of Comparative Psychology, 115</w:t>
      </w:r>
      <w:r w:rsidRPr="00E050F7">
        <w:t>(1), 29-41. doi:10.1037/0735-7036.115.1.29</w:t>
      </w:r>
    </w:p>
    <w:p w14:paraId="583F6ECA" w14:textId="77777777" w:rsidR="00E050F7" w:rsidRPr="00E050F7" w:rsidRDefault="00E050F7" w:rsidP="00E050F7">
      <w:pPr>
        <w:pStyle w:val="EndNoteBibliography"/>
        <w:spacing w:after="0"/>
        <w:ind w:left="720" w:hanging="720"/>
      </w:pPr>
      <w:r w:rsidRPr="00E050F7">
        <w:t xml:space="preserve">Jerison, H. J. (1973). </w:t>
      </w:r>
      <w:r w:rsidRPr="00E050F7">
        <w:rPr>
          <w:i/>
        </w:rPr>
        <w:t>Evolution of the Brain and Intelligence</w:t>
      </w:r>
      <w:r w:rsidRPr="00E050F7">
        <w:t>. New York: Academic Press.</w:t>
      </w:r>
    </w:p>
    <w:p w14:paraId="10FDF624" w14:textId="77777777" w:rsidR="00E050F7" w:rsidRPr="00E050F7" w:rsidRDefault="00E050F7" w:rsidP="00E050F7">
      <w:pPr>
        <w:pStyle w:val="EndNoteBibliography"/>
        <w:spacing w:after="0"/>
        <w:ind w:left="720" w:hanging="720"/>
      </w:pPr>
      <w:r w:rsidRPr="00E050F7">
        <w:t xml:space="preserve">Little, R. J. A. (1988). Missing-Data Adjustments in Large Surveys. </w:t>
      </w:r>
      <w:r w:rsidRPr="00E050F7">
        <w:rPr>
          <w:i/>
        </w:rPr>
        <w:t>Journal of Business &amp; Economic Statistics, 6</w:t>
      </w:r>
      <w:r w:rsidRPr="00E050F7">
        <w:t>(3), 287-296. doi:10.1080/07350015.1988.10509663</w:t>
      </w:r>
    </w:p>
    <w:p w14:paraId="0268ADE7" w14:textId="77777777" w:rsidR="00E050F7" w:rsidRPr="00E050F7" w:rsidRDefault="00E050F7" w:rsidP="00E050F7">
      <w:pPr>
        <w:pStyle w:val="EndNoteBibliography"/>
        <w:spacing w:after="0"/>
        <w:ind w:left="720" w:hanging="720"/>
      </w:pPr>
      <w:r w:rsidRPr="00E050F7">
        <w:t xml:space="preserve">Logan, C. J., Avin, S., Boogert, N., Buskell, A., Cross, F. R., Currie, A., . . . Montgomery, S. H. (2018). Beyond brain size: Uncovering the neural correlates of behavioral and cognitive specialization. </w:t>
      </w:r>
      <w:r w:rsidRPr="00E050F7">
        <w:rPr>
          <w:i/>
        </w:rPr>
        <w:t>Comparative Cognition &amp; Behavior Reviews, 13</w:t>
      </w:r>
      <w:r w:rsidRPr="00E050F7">
        <w:t>, 55-89. doi:10.3819/ccbr.2018.130008</w:t>
      </w:r>
    </w:p>
    <w:p w14:paraId="50E5C9F7" w14:textId="77777777" w:rsidR="00E050F7" w:rsidRPr="00E050F7" w:rsidRDefault="00E050F7" w:rsidP="00E050F7">
      <w:pPr>
        <w:pStyle w:val="EndNoteBibliography"/>
        <w:spacing w:after="0"/>
        <w:ind w:left="720" w:hanging="720"/>
      </w:pPr>
      <w:r w:rsidRPr="00E050F7">
        <w:t xml:space="preserve">Lukas, D., &amp; Clutton-Brock, T. (2014). Evolution of social monogamy in primates is not consistently associated with male infanticide. </w:t>
      </w:r>
      <w:r w:rsidRPr="00E050F7">
        <w:rPr>
          <w:i/>
        </w:rPr>
        <w:t>Proceedings of the National Academy of Sciences, 111</w:t>
      </w:r>
      <w:r w:rsidRPr="00E050F7">
        <w:t>(17), E1674-E1674. doi:10.1073/pnas.1401012111</w:t>
      </w:r>
    </w:p>
    <w:p w14:paraId="040E2552" w14:textId="77777777" w:rsidR="00E050F7" w:rsidRPr="00E050F7" w:rsidRDefault="00E050F7" w:rsidP="00E050F7">
      <w:pPr>
        <w:pStyle w:val="EndNoteBibliography"/>
        <w:spacing w:after="0"/>
        <w:ind w:left="720" w:hanging="720"/>
      </w:pPr>
      <w:r w:rsidRPr="00E050F7">
        <w:t xml:space="preserve">Luo, Z. X., Yuan, C. X., Meng, Q. J., &amp; Ji, Q. (2011). A Jurassic eutherian mammal and divergence of marsupials and placentals. </w:t>
      </w:r>
      <w:r w:rsidRPr="00E050F7">
        <w:rPr>
          <w:i/>
        </w:rPr>
        <w:t>Nature, 476</w:t>
      </w:r>
      <w:r w:rsidRPr="00E050F7">
        <w:t>(7361), 442-445. doi:10.1038/nature10291</w:t>
      </w:r>
    </w:p>
    <w:p w14:paraId="77727033" w14:textId="77777777" w:rsidR="00E050F7" w:rsidRPr="00E050F7" w:rsidRDefault="00E050F7" w:rsidP="00E050F7">
      <w:pPr>
        <w:pStyle w:val="EndNoteBibliography"/>
        <w:spacing w:after="0"/>
        <w:ind w:left="720" w:hanging="720"/>
      </w:pPr>
      <w:r w:rsidRPr="00E050F7">
        <w:lastRenderedPageBreak/>
        <w:t xml:space="preserve">Milton, K. (1981). Distribution Patterns of Tropical Plant Foods as an Evolutionary Stimulus to Primate Mental Development. </w:t>
      </w:r>
      <w:r w:rsidRPr="00E050F7">
        <w:rPr>
          <w:i/>
        </w:rPr>
        <w:t>American Anthropologist, 83</w:t>
      </w:r>
      <w:r w:rsidRPr="00E050F7">
        <w:t>(3), 534-548. doi:10.1525/aa.1981.83.3.02a00020</w:t>
      </w:r>
    </w:p>
    <w:p w14:paraId="23C49167" w14:textId="77777777" w:rsidR="00E050F7" w:rsidRPr="00E050F7" w:rsidRDefault="00E050F7" w:rsidP="00E050F7">
      <w:pPr>
        <w:pStyle w:val="EndNoteBibliography"/>
        <w:spacing w:after="0"/>
        <w:ind w:left="720" w:hanging="720"/>
      </w:pPr>
      <w:r w:rsidRPr="00E050F7">
        <w:t xml:space="preserve">Mundry, R. (2014). Statistical Issues and Assumptions of Phylogenetic Generalized Least Squares. In L. Z. Garamszegi (Ed.), </w:t>
      </w:r>
      <w:r w:rsidRPr="00E050F7">
        <w:rPr>
          <w:i/>
        </w:rPr>
        <w:t>Modern Phylogenetic Comparative Methods and Their Application in Evolutionary Biology: Concepts and Practice</w:t>
      </w:r>
      <w:r w:rsidRPr="00E050F7">
        <w:t xml:space="preserve"> (pp. 131-153). Berlin, Heidelberg: Springer Berlin Heidelberg.</w:t>
      </w:r>
    </w:p>
    <w:p w14:paraId="08544DA6" w14:textId="77777777" w:rsidR="00E050F7" w:rsidRPr="00E050F7" w:rsidRDefault="00E050F7" w:rsidP="00E050F7">
      <w:pPr>
        <w:pStyle w:val="EndNoteBibliography"/>
        <w:spacing w:after="0"/>
        <w:ind w:left="720" w:hanging="720"/>
      </w:pPr>
      <w:r w:rsidRPr="00E050F7">
        <w:t xml:space="preserve">Nakagawa, S., &amp; Freckleton, R. P. (2008). Missing inaction: the dangers of ignoring missing data. </w:t>
      </w:r>
      <w:r w:rsidRPr="00E050F7">
        <w:rPr>
          <w:i/>
        </w:rPr>
        <w:t>Trends Ecol Evol, 23</w:t>
      </w:r>
      <w:r w:rsidRPr="00E050F7">
        <w:t>(11), 592-596. doi:10.1016/j.tree.2008.06.014</w:t>
      </w:r>
    </w:p>
    <w:p w14:paraId="6E52CF69" w14:textId="6D7E674F" w:rsidR="00E050F7" w:rsidRPr="00E050F7" w:rsidRDefault="00E050F7" w:rsidP="00E050F7">
      <w:pPr>
        <w:pStyle w:val="EndNoteBibliography"/>
        <w:spacing w:after="0"/>
        <w:ind w:left="720" w:hanging="720"/>
      </w:pPr>
      <w:r w:rsidRPr="00E050F7">
        <w:t xml:space="preserve">Orme, C. D. L. (2012). The caper package: comparative analyses in phylogenetics and evolution in R. 1-36. Retrieved from </w:t>
      </w:r>
      <w:hyperlink r:id="rId11" w:history="1">
        <w:r w:rsidRPr="00E050F7">
          <w:rPr>
            <w:rStyle w:val="Hyperlink"/>
          </w:rPr>
          <w:t>https://cran.r-project.org/web/packages/caper/vignettes/caper.pdf</w:t>
        </w:r>
      </w:hyperlink>
    </w:p>
    <w:p w14:paraId="5388D939" w14:textId="77777777" w:rsidR="00E050F7" w:rsidRPr="00E050F7" w:rsidRDefault="00E050F7" w:rsidP="00E050F7">
      <w:pPr>
        <w:pStyle w:val="EndNoteBibliography"/>
        <w:spacing w:after="0"/>
        <w:ind w:left="720" w:hanging="720"/>
      </w:pPr>
      <w:r w:rsidRPr="00E050F7">
        <w:t>Raia, P., Castiglione, S., Serio, C., Mondanaro, A., Mel-Chionna, M., Febbraro, M. D., . . . Maintainer, F. C. (2019). Package 'RRphylo' Type Package Title Phylogenetic Ridge Regression Methods for Comparative Studies. doi:10.1111/2041</w:t>
      </w:r>
    </w:p>
    <w:p w14:paraId="0FAF373F" w14:textId="0C3143A4" w:rsidR="00E050F7" w:rsidRPr="00E050F7" w:rsidRDefault="00E050F7" w:rsidP="00E050F7">
      <w:pPr>
        <w:pStyle w:val="EndNoteBibliography"/>
        <w:spacing w:after="0"/>
        <w:ind w:left="720" w:hanging="720"/>
      </w:pPr>
      <w:r w:rsidRPr="00E050F7">
        <w:t xml:space="preserve">Reader, S. M., &amp; Laland, K. N. (2002). </w:t>
      </w:r>
      <w:r w:rsidRPr="00E050F7">
        <w:rPr>
          <w:i/>
        </w:rPr>
        <w:t>Social intelligence, innovation, and enhanced brain size in primates</w:t>
      </w:r>
      <w:r w:rsidRPr="00E050F7">
        <w:t xml:space="preserve">. Retrieved from </w:t>
      </w:r>
      <w:hyperlink r:id="rId12" w:history="1">
        <w:r w:rsidRPr="00E050F7">
          <w:rPr>
            <w:rStyle w:val="Hyperlink"/>
          </w:rPr>
          <w:t>www.pnas.orgcgidoi10.1073pnas.062041299</w:t>
        </w:r>
      </w:hyperlink>
    </w:p>
    <w:p w14:paraId="55B3E61F" w14:textId="77777777" w:rsidR="00E050F7" w:rsidRPr="00E050F7" w:rsidRDefault="00E050F7" w:rsidP="00E050F7">
      <w:pPr>
        <w:pStyle w:val="EndNoteBibliography"/>
        <w:spacing w:after="0"/>
        <w:ind w:left="720" w:hanging="720"/>
      </w:pPr>
      <w:r w:rsidRPr="00E050F7">
        <w:t xml:space="preserve">Resche-Rigon, M., &amp; White, I. R. (2018). Multiple imputation by chained equations for systematically and sporadically missing multilevel data. </w:t>
      </w:r>
      <w:r w:rsidRPr="00E050F7">
        <w:rPr>
          <w:i/>
        </w:rPr>
        <w:t>Stat Methods Med Res, 27</w:t>
      </w:r>
      <w:r w:rsidRPr="00E050F7">
        <w:t>(6), 1634-1649. doi:10.1177/0962280216666564</w:t>
      </w:r>
    </w:p>
    <w:p w14:paraId="3F5BE438" w14:textId="77777777" w:rsidR="00E050F7" w:rsidRPr="00E050F7" w:rsidRDefault="00E050F7" w:rsidP="00E050F7">
      <w:pPr>
        <w:pStyle w:val="EndNoteBibliography"/>
        <w:spacing w:after="0"/>
        <w:ind w:left="720" w:hanging="720"/>
      </w:pPr>
      <w:r w:rsidRPr="00E050F7">
        <w:t xml:space="preserve">Revell, L. J. (2012). phytools: an R package for phylogenetic comparative biology (and other things). </w:t>
      </w:r>
      <w:r w:rsidRPr="00E050F7">
        <w:rPr>
          <w:i/>
        </w:rPr>
        <w:t>Methods in Ecology and Evolution, 3</w:t>
      </w:r>
      <w:r w:rsidRPr="00E050F7">
        <w:t>(2), 217-223. doi:10.1111/j.2041-210X.2011.00169.x</w:t>
      </w:r>
    </w:p>
    <w:p w14:paraId="2ACEB0A8" w14:textId="77777777" w:rsidR="00E050F7" w:rsidRPr="00E050F7" w:rsidRDefault="00E050F7" w:rsidP="00E050F7">
      <w:pPr>
        <w:pStyle w:val="EndNoteBibliography"/>
        <w:spacing w:after="0"/>
        <w:ind w:left="720" w:hanging="720"/>
      </w:pPr>
      <w:r w:rsidRPr="00E050F7">
        <w:t xml:space="preserve">Rubin, D. B. (1987). </w:t>
      </w:r>
      <w:r w:rsidRPr="00E050F7">
        <w:rPr>
          <w:i/>
        </w:rPr>
        <w:t>Multiple Imputation for Nonresponse in Surveys</w:t>
      </w:r>
      <w:r w:rsidRPr="00E050F7">
        <w:t>.</w:t>
      </w:r>
    </w:p>
    <w:p w14:paraId="1CC22CBC" w14:textId="77777777" w:rsidR="00E050F7" w:rsidRPr="00E050F7" w:rsidRDefault="00E050F7" w:rsidP="00E050F7">
      <w:pPr>
        <w:pStyle w:val="EndNoteBibliography"/>
        <w:spacing w:after="0"/>
        <w:ind w:left="720" w:hanging="720"/>
      </w:pPr>
      <w:r w:rsidRPr="00E050F7">
        <w:t xml:space="preserve">Shuster, S. M. (2009). Sexual selection and mating systems. </w:t>
      </w:r>
      <w:r w:rsidRPr="00E050F7">
        <w:rPr>
          <w:i/>
        </w:rPr>
        <w:t>Proceedings of the National Academy of Sciences, 106</w:t>
      </w:r>
      <w:r w:rsidRPr="00E050F7">
        <w:t>(Supplement 1), 10009-10016. doi:10.1073/pnas.0901132106</w:t>
      </w:r>
    </w:p>
    <w:p w14:paraId="4FF6FFF4" w14:textId="77777777" w:rsidR="00E050F7" w:rsidRPr="00E050F7" w:rsidRDefault="00E050F7" w:rsidP="00E050F7">
      <w:pPr>
        <w:pStyle w:val="EndNoteBibliography"/>
        <w:spacing w:after="0"/>
        <w:ind w:left="720" w:hanging="720"/>
      </w:pPr>
      <w:r w:rsidRPr="00E050F7">
        <w:t xml:space="preserve">Smaers, J. B., Dechmann, D. K., Goswami, A., Soligo, C., &amp; Safi, K. (2012). Comparative analyses of evolutionary rates reveal different pathways to encephalization in bats, carnivorans, and primates. </w:t>
      </w:r>
      <w:r w:rsidRPr="00E050F7">
        <w:rPr>
          <w:i/>
        </w:rPr>
        <w:t>Proc Natl Acad Sci U S A, 109</w:t>
      </w:r>
      <w:r w:rsidRPr="00E050F7">
        <w:t>(44), 18006-18011. doi:10.1073/pnas.1212181109</w:t>
      </w:r>
    </w:p>
    <w:p w14:paraId="7E77D574" w14:textId="77777777" w:rsidR="00E050F7" w:rsidRPr="00E050F7" w:rsidRDefault="00E050F7" w:rsidP="00E050F7">
      <w:pPr>
        <w:pStyle w:val="EndNoteBibliography"/>
        <w:spacing w:after="0"/>
        <w:ind w:left="720" w:hanging="720"/>
      </w:pPr>
      <w:r w:rsidRPr="00E050F7">
        <w:t xml:space="preserve">Sol, D. (2009). Revisiting the cognitive buffer hypothesis for the evolution of large brains. </w:t>
      </w:r>
      <w:r w:rsidRPr="00E050F7">
        <w:rPr>
          <w:i/>
        </w:rPr>
        <w:t>Biology Letters, 5</w:t>
      </w:r>
      <w:r w:rsidRPr="00E050F7">
        <w:t>(1), 130-133. doi:doi:10.1098/rsbl.2008.0621</w:t>
      </w:r>
    </w:p>
    <w:p w14:paraId="4E79ABED" w14:textId="77777777" w:rsidR="00E050F7" w:rsidRPr="00E050F7" w:rsidRDefault="00E050F7" w:rsidP="00E050F7">
      <w:pPr>
        <w:pStyle w:val="EndNoteBibliography"/>
        <w:spacing w:after="0"/>
        <w:ind w:left="720" w:hanging="720"/>
      </w:pPr>
      <w:r w:rsidRPr="00E050F7">
        <w:t xml:space="preserve">Sol, D. (2009). Revisiting the cognitive buffer hypothesis for the evolution of large brains. </w:t>
      </w:r>
      <w:r w:rsidRPr="00E050F7">
        <w:rPr>
          <w:i/>
        </w:rPr>
        <w:t>Biol Lett, 5</w:t>
      </w:r>
      <w:r w:rsidRPr="00E050F7">
        <w:t>(1), 130-133. doi:10.1098/rsbl.2008.0621</w:t>
      </w:r>
    </w:p>
    <w:p w14:paraId="2D8529D0" w14:textId="77777777" w:rsidR="00E050F7" w:rsidRPr="00E050F7" w:rsidRDefault="00E050F7" w:rsidP="00E050F7">
      <w:pPr>
        <w:pStyle w:val="EndNoteBibliography"/>
        <w:spacing w:after="0"/>
        <w:ind w:left="720" w:hanging="720"/>
      </w:pPr>
      <w:r w:rsidRPr="00E050F7">
        <w:t xml:space="preserve">Sol, D., Bacher, S., Reader, S. M., &amp; Lefebvre, L. (2008). Brain size predicts the success of mammal species introduced into novel environments. </w:t>
      </w:r>
      <w:r w:rsidRPr="00E050F7">
        <w:rPr>
          <w:i/>
        </w:rPr>
        <w:t>Am Nat, 172 Suppl 1</w:t>
      </w:r>
      <w:r w:rsidRPr="00E050F7">
        <w:t>(S1), S63-71. doi:10.1086/588304</w:t>
      </w:r>
    </w:p>
    <w:p w14:paraId="070B94DD" w14:textId="3CB8103A" w:rsidR="00E050F7" w:rsidRPr="00E050F7" w:rsidRDefault="00E050F7" w:rsidP="00E050F7">
      <w:pPr>
        <w:pStyle w:val="EndNoteBibliography"/>
        <w:spacing w:after="0"/>
        <w:ind w:left="720" w:hanging="720"/>
      </w:pPr>
      <w:r w:rsidRPr="00E050F7">
        <w:t xml:space="preserve">Taylor, J., Rühli, F. J., Brown, G., De Miguel, C., &amp; Henneberg, M. (2006). </w:t>
      </w:r>
      <w:r w:rsidRPr="00E050F7">
        <w:rPr>
          <w:i/>
        </w:rPr>
        <w:t>Mr imaging of brain morphology, vascularisation and encephalization in the koala</w:t>
      </w:r>
      <w:r w:rsidRPr="00E050F7">
        <w:t xml:space="preserve">. Retrieved from </w:t>
      </w:r>
      <w:hyperlink r:id="rId13" w:history="1">
        <w:r w:rsidRPr="00E050F7">
          <w:rPr>
            <w:rStyle w:val="Hyperlink"/>
          </w:rPr>
          <w:t>https://www.publish.csiro.au/am/pdf/AM06034</w:t>
        </w:r>
      </w:hyperlink>
    </w:p>
    <w:p w14:paraId="5FC60F8D" w14:textId="77777777" w:rsidR="00E050F7" w:rsidRPr="00E050F7" w:rsidRDefault="00E050F7" w:rsidP="00E050F7">
      <w:pPr>
        <w:pStyle w:val="EndNoteBibliography"/>
        <w:spacing w:after="0"/>
        <w:ind w:left="720" w:hanging="720"/>
      </w:pPr>
      <w:r w:rsidRPr="00E050F7">
        <w:t xml:space="preserve">Todorov, O. S. (2019). Marsupial Cognition. In J. Vonk &amp; T. Shackelford (Eds.), </w:t>
      </w:r>
      <w:r w:rsidRPr="00E050F7">
        <w:rPr>
          <w:i/>
        </w:rPr>
        <w:t>Encyclopedia of Animal Cognition and Behavior</w:t>
      </w:r>
      <w:r w:rsidRPr="00E050F7">
        <w:t xml:space="preserve"> (pp. 1-8). Cham: Springer International Publishing.</w:t>
      </w:r>
    </w:p>
    <w:p w14:paraId="1DF370D9" w14:textId="77777777" w:rsidR="00E050F7" w:rsidRPr="00E050F7" w:rsidRDefault="00E050F7" w:rsidP="00E050F7">
      <w:pPr>
        <w:pStyle w:val="EndNoteBibliography"/>
        <w:spacing w:after="0"/>
        <w:ind w:left="720" w:hanging="720"/>
      </w:pPr>
      <w:r w:rsidRPr="00E050F7">
        <w:t xml:space="preserve">van Dyck, S., Gynther, I., &amp; Baker, A. (2013). </w:t>
      </w:r>
      <w:r w:rsidRPr="00E050F7">
        <w:rPr>
          <w:i/>
        </w:rPr>
        <w:t>Field Companion to Mammals of Australia</w:t>
      </w:r>
      <w:r w:rsidRPr="00E050F7">
        <w:t>.</w:t>
      </w:r>
    </w:p>
    <w:p w14:paraId="001FBA2C" w14:textId="77777777" w:rsidR="00E050F7" w:rsidRPr="00E050F7" w:rsidRDefault="00E050F7" w:rsidP="00E050F7">
      <w:pPr>
        <w:pStyle w:val="EndNoteBibliography"/>
        <w:spacing w:after="0"/>
        <w:ind w:left="720" w:hanging="720"/>
      </w:pPr>
      <w:r w:rsidRPr="00E050F7">
        <w:t xml:space="preserve">van Woerden, J. T., Willems, E. P., van Schaik, C. P., &amp; Isler, K. (2012). Large brains buffer energetic effects of seasonal habitats in catarrhine primates. </w:t>
      </w:r>
      <w:r w:rsidRPr="00E050F7">
        <w:rPr>
          <w:i/>
        </w:rPr>
        <w:t>Evolution, 66</w:t>
      </w:r>
      <w:r w:rsidRPr="00E050F7">
        <w:t>(1), 191-199. doi:10.1111/j.1558-5646.2011.01434.x</w:t>
      </w:r>
    </w:p>
    <w:p w14:paraId="1B45D665" w14:textId="77777777" w:rsidR="00E050F7" w:rsidRPr="00E050F7" w:rsidRDefault="00E050F7" w:rsidP="00E050F7">
      <w:pPr>
        <w:pStyle w:val="EndNoteBibliography"/>
        <w:spacing w:after="0"/>
        <w:ind w:left="720" w:hanging="720"/>
      </w:pPr>
      <w:r w:rsidRPr="00E050F7">
        <w:lastRenderedPageBreak/>
        <w:t>Weisbecker, V., Ashwell, K., &amp; Fisher, D. (2013). An improved body mass dataset for the study of marsupial brain size evolution. In (Vol. 82, pp. 81-82): Karger Publishers.</w:t>
      </w:r>
    </w:p>
    <w:p w14:paraId="6B8B77B4" w14:textId="77777777" w:rsidR="00E050F7" w:rsidRPr="00E050F7" w:rsidRDefault="00E050F7" w:rsidP="00E050F7">
      <w:pPr>
        <w:pStyle w:val="EndNoteBibliography"/>
        <w:spacing w:after="0"/>
        <w:ind w:left="720" w:hanging="720"/>
      </w:pPr>
      <w:r w:rsidRPr="00E050F7">
        <w:t xml:space="preserve">Weisbecker, V., Blomberg, S., Goldizen, A. W., Brown, M., &amp; Fisher, D. (2015). The evolution of relative brain size in marsupials is energetically constrained but not driven by behavioral complexity. </w:t>
      </w:r>
      <w:r w:rsidRPr="00E050F7">
        <w:rPr>
          <w:i/>
        </w:rPr>
        <w:t>Brain Behav Evol, 85</w:t>
      </w:r>
      <w:r w:rsidRPr="00E050F7">
        <w:t>(2), 125-135. doi:10.1159/000377666</w:t>
      </w:r>
    </w:p>
    <w:p w14:paraId="5AD79178" w14:textId="77777777" w:rsidR="00E050F7" w:rsidRPr="00E050F7" w:rsidRDefault="00E050F7" w:rsidP="00E050F7">
      <w:pPr>
        <w:pStyle w:val="EndNoteBibliography"/>
        <w:spacing w:after="0"/>
        <w:ind w:left="720" w:hanging="720"/>
      </w:pPr>
      <w:r w:rsidRPr="00E050F7">
        <w:t xml:space="preserve">Weisbecker, V., &amp; Goswami, A. (2010). Brain size, life history, and metabolism at the marsupial/placental dichotomy. </w:t>
      </w:r>
      <w:r w:rsidRPr="00E050F7">
        <w:rPr>
          <w:i/>
        </w:rPr>
        <w:t>Proceedings of the National Academy of Sciences, 107</w:t>
      </w:r>
      <w:r w:rsidRPr="00E050F7">
        <w:t>(37), 16216-16221. doi:10.1073/pnas.0906486107</w:t>
      </w:r>
    </w:p>
    <w:p w14:paraId="32566153" w14:textId="77777777" w:rsidR="00E050F7" w:rsidRPr="00E050F7" w:rsidRDefault="00E050F7" w:rsidP="00E050F7">
      <w:pPr>
        <w:pStyle w:val="EndNoteBibliography"/>
        <w:ind w:left="720" w:hanging="720"/>
      </w:pPr>
      <w:r w:rsidRPr="00E050F7">
        <w:t xml:space="preserve">Wickham, H. (2016). </w:t>
      </w:r>
      <w:r w:rsidRPr="00E050F7">
        <w:rPr>
          <w:i/>
        </w:rPr>
        <w:t>ggplot2: elegant graphics for data analysis</w:t>
      </w:r>
      <w:r w:rsidRPr="00E050F7">
        <w:t>: Springer.</w:t>
      </w:r>
    </w:p>
    <w:p w14:paraId="23082E1E" w14:textId="5AD42180" w:rsidR="00390AA5" w:rsidRPr="00547227" w:rsidRDefault="003D0E61" w:rsidP="00F33EB3">
      <w:pPr>
        <w:spacing w:line="480" w:lineRule="auto"/>
        <w:rPr>
          <w:rFonts w:ascii="Arial" w:hAnsi="Arial" w:cs="Arial"/>
          <w:szCs w:val="24"/>
          <w:lang w:val="en-GB"/>
        </w:rPr>
      </w:pPr>
      <w:r w:rsidRPr="00547227">
        <w:rPr>
          <w:rFonts w:ascii="Arial" w:hAnsi="Arial" w:cs="Arial"/>
          <w:szCs w:val="24"/>
          <w:lang w:val="en-GB"/>
        </w:rPr>
        <w:fldChar w:fldCharType="end"/>
      </w:r>
    </w:p>
    <w:sectPr w:rsidR="00390AA5" w:rsidRPr="005472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end Brede" w:date="2020-03-11T15:30:00Z" w:initials="AB">
    <w:p w14:paraId="2CEEC1F3" w14:textId="163D5F9B" w:rsidR="007F2C83" w:rsidRDefault="007F2C83">
      <w:pPr>
        <w:pStyle w:val="CommentText"/>
      </w:pPr>
      <w:r>
        <w:rPr>
          <w:rStyle w:val="CommentReference"/>
        </w:rPr>
        <w:annotationRef/>
      </w:r>
      <w:r>
        <w:t>I will add values for each parameter of the model in this table</w:t>
      </w:r>
    </w:p>
  </w:comment>
  <w:comment w:id="1" w:author="uqvweisb_local" w:date="2019-08-29T13:42:00Z" w:initials="u">
    <w:p w14:paraId="7B2D25C6" w14:textId="7943EFAE" w:rsidR="007F2C83" w:rsidRDefault="007F2C83">
      <w:pPr>
        <w:pStyle w:val="CommentText"/>
      </w:pPr>
      <w:r>
        <w:rPr>
          <w:rStyle w:val="CommentReference"/>
        </w:rPr>
        <w:annotationRef/>
      </w:r>
      <w:r>
        <w:t xml:space="preserve">We still </w:t>
      </w:r>
      <w:proofErr w:type="gramStart"/>
      <w:r>
        <w:t>have to</w:t>
      </w:r>
      <w:proofErr w:type="gramEnd"/>
      <w:r>
        <w:t xml:space="preserve"> make sure you interpret interactions properly. Also, at some point, we need a plain-</w:t>
      </w:r>
      <w:proofErr w:type="spellStart"/>
      <w:r>
        <w:t>english</w:t>
      </w:r>
      <w:proofErr w:type="spellEnd"/>
      <w:r>
        <w:t xml:space="preserve"> summary e.g. species with larger litter sizes tend to have significantly smaller brains.</w:t>
      </w:r>
    </w:p>
  </w:comment>
  <w:comment w:id="2" w:author="Arend Brede" w:date="2020-03-11T15:31:00Z" w:initials="AB">
    <w:p w14:paraId="2A8D7F9B" w14:textId="5335C61A" w:rsidR="007F2C83" w:rsidRDefault="007F2C83">
      <w:pPr>
        <w:pStyle w:val="CommentText"/>
      </w:pPr>
      <w:r>
        <w:rPr>
          <w:rStyle w:val="CommentReference"/>
        </w:rPr>
        <w:annotationRef/>
      </w:r>
      <w:r>
        <w:t>I am going to work on the phrasing of this section a bit more next</w:t>
      </w:r>
    </w:p>
  </w:comment>
  <w:comment w:id="3" w:author="uqvweisb_local" w:date="2019-08-29T15:03:00Z" w:initials="u">
    <w:p w14:paraId="0D6A3B21" w14:textId="2FA6ECAE" w:rsidR="007F2C83" w:rsidRDefault="007F2C83">
      <w:pPr>
        <w:pStyle w:val="CommentText"/>
      </w:pPr>
      <w:r>
        <w:rPr>
          <w:rStyle w:val="CommentReference"/>
        </w:rPr>
        <w:annotationRef/>
      </w:r>
      <w:r>
        <w:t>Dig in deeper; don’t use working of “taken into account”, it’s either with or without interaction, plot and discuss slopes and collinearity.</w:t>
      </w:r>
    </w:p>
  </w:comment>
  <w:comment w:id="4" w:author="Arend Brede" w:date="2020-03-11T15:56:00Z" w:initials="AB">
    <w:p w14:paraId="15A9566E" w14:textId="2C036D3F" w:rsidR="007F2C83" w:rsidRDefault="007F2C83">
      <w:pPr>
        <w:pStyle w:val="CommentText"/>
      </w:pPr>
      <w:r>
        <w:rPr>
          <w:rStyle w:val="CommentReference"/>
        </w:rPr>
        <w:annotationRef/>
      </w:r>
      <w:r>
        <w:t>This is going to go in the discussion</w:t>
      </w:r>
    </w:p>
  </w:comment>
  <w:comment w:id="5" w:author="Arend Brede" w:date="2020-03-11T15:52:00Z" w:initials="AB">
    <w:p w14:paraId="5DBE4342" w14:textId="7748E543" w:rsidR="007F2C83" w:rsidRDefault="007F2C83">
      <w:pPr>
        <w:pStyle w:val="CommentText"/>
      </w:pPr>
      <w:r>
        <w:rPr>
          <w:rStyle w:val="CommentReference"/>
        </w:rPr>
        <w:annotationRef/>
      </w:r>
      <w:r>
        <w:t>I will add that and ANC in the next few days</w:t>
      </w:r>
    </w:p>
  </w:comment>
  <w:comment w:id="17" w:author="Arend Brede" w:date="2020-03-11T15:34:00Z" w:initials="AB">
    <w:p w14:paraId="545A3A47" w14:textId="488C20DE" w:rsidR="007F2C83" w:rsidRDefault="007F2C83">
      <w:pPr>
        <w:pStyle w:val="CommentText"/>
      </w:pPr>
      <w:r>
        <w:rPr>
          <w:rStyle w:val="CommentReference"/>
        </w:rPr>
        <w:annotationRef/>
      </w:r>
      <w:r>
        <w:t xml:space="preserve">How do we get the reference for the new American </w:t>
      </w:r>
      <w:proofErr w:type="spellStart"/>
      <w:r>
        <w:t>maruspials</w:t>
      </w:r>
      <w:proofErr w:type="spellEnd"/>
      <w:r>
        <w:t>?</w:t>
      </w:r>
    </w:p>
  </w:comment>
  <w:comment w:id="19" w:author="uqvweisb_local" w:date="2019-08-29T13:30:00Z" w:initials="u">
    <w:p w14:paraId="62059615" w14:textId="0AAF205A" w:rsidR="007F2C83" w:rsidRDefault="007F2C83">
      <w:pPr>
        <w:pStyle w:val="CommentText"/>
      </w:pPr>
      <w:r>
        <w:rPr>
          <w:rStyle w:val="CommentReference"/>
        </w:rPr>
        <w:annotationRef/>
      </w:r>
      <w:r>
        <w:t>Check that this is correct…Is the tree timed at all? Also write down how you dealt with the Thylacine Happy to treat it as extant. And also treat as the highest level of vulnerability and say so somewhere</w:t>
      </w:r>
    </w:p>
  </w:comment>
  <w:comment w:id="52" w:author="uqvweisb_local" w:date="2019-08-29T13:41:00Z" w:initials="u">
    <w:p w14:paraId="170B36DE" w14:textId="77777777" w:rsidR="007F2C83" w:rsidRDefault="007F2C83" w:rsidP="00C13722">
      <w:pPr>
        <w:spacing w:line="480" w:lineRule="auto"/>
        <w:rPr>
          <w:rFonts w:ascii="Arial" w:hAnsi="Arial" w:cs="Arial"/>
          <w:szCs w:val="24"/>
          <w:lang w:val="en-GB"/>
        </w:rPr>
      </w:pPr>
      <w:r>
        <w:rPr>
          <w:rStyle w:val="CommentReference"/>
        </w:rPr>
        <w:annotationRef/>
      </w:r>
    </w:p>
    <w:p w14:paraId="24449FCB" w14:textId="7690EE7F" w:rsidR="007F2C83" w:rsidRPr="00547227" w:rsidRDefault="007F2C83" w:rsidP="00C13722">
      <w:pPr>
        <w:spacing w:line="480" w:lineRule="auto"/>
        <w:rPr>
          <w:rFonts w:ascii="Arial" w:hAnsi="Arial" w:cs="Arial"/>
          <w:szCs w:val="24"/>
          <w:lang w:val="en-GB"/>
        </w:rPr>
      </w:pPr>
      <w:r>
        <w:rPr>
          <w:rFonts w:ascii="Arial" w:hAnsi="Arial" w:cs="Arial"/>
          <w:szCs w:val="24"/>
          <w:lang w:val="en-GB"/>
        </w:rPr>
        <w:t>How did you deal with interactions? When did you include body mass? Did you run a model comparison? If not, easily done I think.</w:t>
      </w:r>
    </w:p>
    <w:p w14:paraId="34AE83C0" w14:textId="260132EB" w:rsidR="007F2C83" w:rsidRDefault="007F2C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EEC1F3" w15:done="0"/>
  <w15:commentEx w15:paraId="7B2D25C6" w15:done="0"/>
  <w15:commentEx w15:paraId="2A8D7F9B" w15:done="0"/>
  <w15:commentEx w15:paraId="0D6A3B21" w15:done="0"/>
  <w15:commentEx w15:paraId="15A9566E" w15:done="0"/>
  <w15:commentEx w15:paraId="5DBE4342" w15:done="0"/>
  <w15:commentEx w15:paraId="545A3A47" w15:done="0"/>
  <w15:commentEx w15:paraId="62059615" w15:done="0"/>
  <w15:commentEx w15:paraId="34AE8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EC1F3" w16cid:durableId="221382A0"/>
  <w16cid:commentId w16cid:paraId="7B2D25C6" w16cid:durableId="211783BB"/>
  <w16cid:commentId w16cid:paraId="2A8D7F9B" w16cid:durableId="221382E6"/>
  <w16cid:commentId w16cid:paraId="0D6A3B21" w16cid:durableId="211783BF"/>
  <w16cid:commentId w16cid:paraId="15A9566E" w16cid:durableId="2213889D"/>
  <w16cid:commentId w16cid:paraId="5DBE4342" w16cid:durableId="221387D9"/>
  <w16cid:commentId w16cid:paraId="545A3A47" w16cid:durableId="2213837D"/>
  <w16cid:commentId w16cid:paraId="62059615" w16cid:durableId="211783C5"/>
  <w16cid:commentId w16cid:paraId="34AE83C0" w16cid:durableId="211783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EB27517"/>
    <w:multiLevelType w:val="hybridMultilevel"/>
    <w:tmpl w:val="4424731C"/>
    <w:lvl w:ilvl="0" w:tplc="D47E6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5"/>
  </w:num>
  <w:num w:numId="6">
    <w:abstractNumId w:val="7"/>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Brede">
    <w15:presenceInfo w15:providerId="None" w15:userId="Arend Brede"/>
  </w15:person>
  <w15:person w15:author="uqvweisb_local">
    <w15:presenceInfo w15:providerId="None" w15:userId="uqvweisb_loc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17&lt;/item&gt;&lt;item&gt;36&lt;/item&gt;&lt;item&gt;47&lt;/item&gt;&lt;item&gt;53&lt;/item&gt;&lt;item&gt;54&lt;/item&gt;&lt;item&gt;58&lt;/item&gt;&lt;item&gt;61&lt;/item&gt;&lt;item&gt;70&lt;/item&gt;&lt;item&gt;74&lt;/item&gt;&lt;item&gt;76&lt;/item&gt;&lt;item&gt;79&lt;/item&gt;&lt;item&gt;90&lt;/item&gt;&lt;item&gt;101&lt;/item&gt;&lt;item&gt;107&lt;/item&gt;&lt;item&gt;112&lt;/item&gt;&lt;item&gt;117&lt;/item&gt;&lt;item&gt;121&lt;/item&gt;&lt;item&gt;122&lt;/item&gt;&lt;item&gt;127&lt;/item&gt;&lt;item&gt;142&lt;/item&gt;&lt;item&gt;145&lt;/item&gt;&lt;item&gt;156&lt;/item&gt;&lt;item&gt;167&lt;/item&gt;&lt;item&gt;170&lt;/item&gt;&lt;item&gt;184&lt;/item&gt;&lt;item&gt;195&lt;/item&gt;&lt;item&gt;212&lt;/item&gt;&lt;item&gt;213&lt;/item&gt;&lt;item&gt;227&lt;/item&gt;&lt;item&gt;246&lt;/item&gt;&lt;item&gt;256&lt;/item&gt;&lt;item&gt;257&lt;/item&gt;&lt;item&gt;261&lt;/item&gt;&lt;item&gt;297&lt;/item&gt;&lt;item&gt;299&lt;/item&gt;&lt;item&gt;321&lt;/item&gt;&lt;item&gt;328&lt;/item&gt;&lt;item&gt;332&lt;/item&gt;&lt;item&gt;351&lt;/item&gt;&lt;item&gt;352&lt;/item&gt;&lt;item&gt;353&lt;/item&gt;&lt;item&gt;377&lt;/item&gt;&lt;item&gt;378&lt;/item&gt;&lt;item&gt;379&lt;/item&gt;&lt;item&gt;380&lt;/item&gt;&lt;item&gt;381&lt;/item&gt;&lt;item&gt;382&lt;/item&gt;&lt;/record-ids&gt;&lt;/item&gt;&lt;/Libraries&gt;"/>
  </w:docVars>
  <w:rsids>
    <w:rsidRoot w:val="00320CFB"/>
    <w:rsid w:val="0000068C"/>
    <w:rsid w:val="00011938"/>
    <w:rsid w:val="00016AAD"/>
    <w:rsid w:val="0003531E"/>
    <w:rsid w:val="00057580"/>
    <w:rsid w:val="00060095"/>
    <w:rsid w:val="00061BAA"/>
    <w:rsid w:val="00073875"/>
    <w:rsid w:val="00073F98"/>
    <w:rsid w:val="000878F4"/>
    <w:rsid w:val="000943E1"/>
    <w:rsid w:val="000B5FD5"/>
    <w:rsid w:val="000C102E"/>
    <w:rsid w:val="000C17D7"/>
    <w:rsid w:val="000C785C"/>
    <w:rsid w:val="000D40AA"/>
    <w:rsid w:val="000E05A6"/>
    <w:rsid w:val="000F5F71"/>
    <w:rsid w:val="001017A0"/>
    <w:rsid w:val="00125A00"/>
    <w:rsid w:val="00132EDA"/>
    <w:rsid w:val="00152BEF"/>
    <w:rsid w:val="00162674"/>
    <w:rsid w:val="00162922"/>
    <w:rsid w:val="0016379F"/>
    <w:rsid w:val="001830A0"/>
    <w:rsid w:val="001D4538"/>
    <w:rsid w:val="00207EDB"/>
    <w:rsid w:val="00242FB5"/>
    <w:rsid w:val="002629AF"/>
    <w:rsid w:val="00282744"/>
    <w:rsid w:val="002B4972"/>
    <w:rsid w:val="002F3CCA"/>
    <w:rsid w:val="00310ACB"/>
    <w:rsid w:val="00320CFB"/>
    <w:rsid w:val="0034296D"/>
    <w:rsid w:val="0034657E"/>
    <w:rsid w:val="00360140"/>
    <w:rsid w:val="00362F42"/>
    <w:rsid w:val="00364D85"/>
    <w:rsid w:val="00365BFD"/>
    <w:rsid w:val="00367EAD"/>
    <w:rsid w:val="003739FB"/>
    <w:rsid w:val="00390AA5"/>
    <w:rsid w:val="00394863"/>
    <w:rsid w:val="003A5B27"/>
    <w:rsid w:val="003B6E80"/>
    <w:rsid w:val="003B7C96"/>
    <w:rsid w:val="003D0E61"/>
    <w:rsid w:val="003D610E"/>
    <w:rsid w:val="00412E21"/>
    <w:rsid w:val="00417D65"/>
    <w:rsid w:val="0042061F"/>
    <w:rsid w:val="00450CF7"/>
    <w:rsid w:val="004518B3"/>
    <w:rsid w:val="004521E3"/>
    <w:rsid w:val="004534A2"/>
    <w:rsid w:val="00467282"/>
    <w:rsid w:val="00467BD6"/>
    <w:rsid w:val="0048128A"/>
    <w:rsid w:val="004B2A67"/>
    <w:rsid w:val="004E12F0"/>
    <w:rsid w:val="004F27A3"/>
    <w:rsid w:val="004F3AC6"/>
    <w:rsid w:val="005036CF"/>
    <w:rsid w:val="00505F3F"/>
    <w:rsid w:val="00526AC1"/>
    <w:rsid w:val="00531681"/>
    <w:rsid w:val="00547227"/>
    <w:rsid w:val="00552D5F"/>
    <w:rsid w:val="005916AC"/>
    <w:rsid w:val="00592954"/>
    <w:rsid w:val="005D0594"/>
    <w:rsid w:val="005D41D7"/>
    <w:rsid w:val="005D5284"/>
    <w:rsid w:val="005D7807"/>
    <w:rsid w:val="005E46A3"/>
    <w:rsid w:val="006101F0"/>
    <w:rsid w:val="00624706"/>
    <w:rsid w:val="006348D4"/>
    <w:rsid w:val="00635D86"/>
    <w:rsid w:val="0064194E"/>
    <w:rsid w:val="00641FFE"/>
    <w:rsid w:val="00665E8E"/>
    <w:rsid w:val="00672E8A"/>
    <w:rsid w:val="006939BD"/>
    <w:rsid w:val="006A7494"/>
    <w:rsid w:val="006B7751"/>
    <w:rsid w:val="006C5E4D"/>
    <w:rsid w:val="006D7933"/>
    <w:rsid w:val="006F1D81"/>
    <w:rsid w:val="006F6663"/>
    <w:rsid w:val="00700B78"/>
    <w:rsid w:val="0072053C"/>
    <w:rsid w:val="00721A5F"/>
    <w:rsid w:val="00751A10"/>
    <w:rsid w:val="007722B8"/>
    <w:rsid w:val="007725D3"/>
    <w:rsid w:val="007869C6"/>
    <w:rsid w:val="00791A5D"/>
    <w:rsid w:val="00792F8B"/>
    <w:rsid w:val="007B4EF0"/>
    <w:rsid w:val="007C0A7E"/>
    <w:rsid w:val="007F2C83"/>
    <w:rsid w:val="007F4CAD"/>
    <w:rsid w:val="007F6B86"/>
    <w:rsid w:val="00801946"/>
    <w:rsid w:val="008423B0"/>
    <w:rsid w:val="008423B9"/>
    <w:rsid w:val="00870FE3"/>
    <w:rsid w:val="00876356"/>
    <w:rsid w:val="00881BD9"/>
    <w:rsid w:val="00893BAF"/>
    <w:rsid w:val="008A007A"/>
    <w:rsid w:val="008A171E"/>
    <w:rsid w:val="008A5F77"/>
    <w:rsid w:val="008A7BE2"/>
    <w:rsid w:val="008B2266"/>
    <w:rsid w:val="008E7643"/>
    <w:rsid w:val="008E7C1A"/>
    <w:rsid w:val="009303DF"/>
    <w:rsid w:val="00931BB0"/>
    <w:rsid w:val="0094302F"/>
    <w:rsid w:val="00952763"/>
    <w:rsid w:val="009573C9"/>
    <w:rsid w:val="00971784"/>
    <w:rsid w:val="00995687"/>
    <w:rsid w:val="009B246D"/>
    <w:rsid w:val="009C6610"/>
    <w:rsid w:val="009D34B3"/>
    <w:rsid w:val="009D6717"/>
    <w:rsid w:val="00A32890"/>
    <w:rsid w:val="00A35A3B"/>
    <w:rsid w:val="00A45439"/>
    <w:rsid w:val="00A45976"/>
    <w:rsid w:val="00A727DC"/>
    <w:rsid w:val="00A929E1"/>
    <w:rsid w:val="00A96F5D"/>
    <w:rsid w:val="00AA1B8E"/>
    <w:rsid w:val="00AA2E14"/>
    <w:rsid w:val="00AA47C7"/>
    <w:rsid w:val="00AB0E5C"/>
    <w:rsid w:val="00AC7A3C"/>
    <w:rsid w:val="00AD2DF6"/>
    <w:rsid w:val="00AF73FE"/>
    <w:rsid w:val="00B06F0B"/>
    <w:rsid w:val="00B2408D"/>
    <w:rsid w:val="00B31EDE"/>
    <w:rsid w:val="00B43282"/>
    <w:rsid w:val="00B5057E"/>
    <w:rsid w:val="00B8391E"/>
    <w:rsid w:val="00BA7458"/>
    <w:rsid w:val="00BD5310"/>
    <w:rsid w:val="00BD7F75"/>
    <w:rsid w:val="00BF18B9"/>
    <w:rsid w:val="00C01649"/>
    <w:rsid w:val="00C029CA"/>
    <w:rsid w:val="00C1226F"/>
    <w:rsid w:val="00C12B21"/>
    <w:rsid w:val="00C13722"/>
    <w:rsid w:val="00C16C65"/>
    <w:rsid w:val="00C22806"/>
    <w:rsid w:val="00C24CBE"/>
    <w:rsid w:val="00C25EA6"/>
    <w:rsid w:val="00C51857"/>
    <w:rsid w:val="00C66846"/>
    <w:rsid w:val="00C70C04"/>
    <w:rsid w:val="00CA63F6"/>
    <w:rsid w:val="00CB135C"/>
    <w:rsid w:val="00CB50EE"/>
    <w:rsid w:val="00CC1224"/>
    <w:rsid w:val="00CD34F5"/>
    <w:rsid w:val="00CD6145"/>
    <w:rsid w:val="00CD6F6F"/>
    <w:rsid w:val="00D278AD"/>
    <w:rsid w:val="00D31A02"/>
    <w:rsid w:val="00D32CA6"/>
    <w:rsid w:val="00D47517"/>
    <w:rsid w:val="00D51B37"/>
    <w:rsid w:val="00D742DE"/>
    <w:rsid w:val="00DA68A6"/>
    <w:rsid w:val="00DB6447"/>
    <w:rsid w:val="00DD10E3"/>
    <w:rsid w:val="00DD1A79"/>
    <w:rsid w:val="00DF2208"/>
    <w:rsid w:val="00DF23E5"/>
    <w:rsid w:val="00DF56FA"/>
    <w:rsid w:val="00E050F7"/>
    <w:rsid w:val="00E16A0E"/>
    <w:rsid w:val="00E22B9F"/>
    <w:rsid w:val="00E43AC9"/>
    <w:rsid w:val="00E67BA0"/>
    <w:rsid w:val="00E9223B"/>
    <w:rsid w:val="00E96925"/>
    <w:rsid w:val="00EB4039"/>
    <w:rsid w:val="00EB5A9F"/>
    <w:rsid w:val="00EC4B1D"/>
    <w:rsid w:val="00F1513D"/>
    <w:rsid w:val="00F21D3F"/>
    <w:rsid w:val="00F32C9E"/>
    <w:rsid w:val="00F33EB3"/>
    <w:rsid w:val="00F40083"/>
    <w:rsid w:val="00F50EB3"/>
    <w:rsid w:val="00F77E04"/>
    <w:rsid w:val="00FA598F"/>
    <w:rsid w:val="00FB12BC"/>
    <w:rsid w:val="00FB6DFA"/>
    <w:rsid w:val="00FC446A"/>
    <w:rsid w:val="00FC78A9"/>
    <w:rsid w:val="00FD4C06"/>
    <w:rsid w:val="00FE6C54"/>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6FEC"/>
  <w15:chartTrackingRefBased/>
  <w15:docId w15:val="{78CEF594-B8B0-4B43-A812-50927E87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F32C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3D0E61"/>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D0E61"/>
    <w:rPr>
      <w:rFonts w:ascii="Lato" w:hAnsi="Lato"/>
      <w:noProof/>
      <w:color w:val="000000" w:themeColor="text1"/>
      <w:sz w:val="24"/>
      <w:lang w:val="en-US"/>
    </w:rPr>
  </w:style>
  <w:style w:type="paragraph" w:customStyle="1" w:styleId="EndNoteBibliography">
    <w:name w:val="EndNote Bibliography"/>
    <w:basedOn w:val="Normal"/>
    <w:link w:val="EndNoteBibliographyChar"/>
    <w:rsid w:val="003D0E61"/>
    <w:pPr>
      <w:spacing w:line="240" w:lineRule="auto"/>
    </w:pPr>
    <w:rPr>
      <w:noProof/>
      <w:lang w:val="en-US"/>
    </w:rPr>
  </w:style>
  <w:style w:type="character" w:customStyle="1" w:styleId="EndNoteBibliographyChar">
    <w:name w:val="EndNote Bibliography Char"/>
    <w:basedOn w:val="DefaultParagraphFont"/>
    <w:link w:val="EndNoteBibliography"/>
    <w:rsid w:val="003D0E61"/>
    <w:rPr>
      <w:rFonts w:ascii="Lato" w:hAnsi="Lato"/>
      <w:noProof/>
      <w:color w:val="000000" w:themeColor="text1"/>
      <w:sz w:val="24"/>
      <w:lang w:val="en-US"/>
    </w:rPr>
  </w:style>
  <w:style w:type="character" w:styleId="Hyperlink">
    <w:name w:val="Hyperlink"/>
    <w:basedOn w:val="DefaultParagraphFont"/>
    <w:uiPriority w:val="99"/>
    <w:unhideWhenUsed/>
    <w:rsid w:val="003D0E61"/>
    <w:rPr>
      <w:color w:val="0563C1" w:themeColor="hyperlink"/>
      <w:u w:val="single"/>
    </w:rPr>
  </w:style>
  <w:style w:type="character" w:customStyle="1" w:styleId="UnresolvedMention1">
    <w:name w:val="Unresolved Mention1"/>
    <w:basedOn w:val="DefaultParagraphFont"/>
    <w:uiPriority w:val="99"/>
    <w:semiHidden/>
    <w:unhideWhenUsed/>
    <w:rsid w:val="003D0E61"/>
    <w:rPr>
      <w:color w:val="605E5C"/>
      <w:shd w:val="clear" w:color="auto" w:fill="E1DFDD"/>
    </w:rPr>
  </w:style>
  <w:style w:type="character" w:styleId="CommentReference">
    <w:name w:val="annotation reference"/>
    <w:basedOn w:val="DefaultParagraphFont"/>
    <w:uiPriority w:val="99"/>
    <w:semiHidden/>
    <w:unhideWhenUsed/>
    <w:rsid w:val="00C25EA6"/>
    <w:rPr>
      <w:sz w:val="16"/>
      <w:szCs w:val="16"/>
    </w:rPr>
  </w:style>
  <w:style w:type="paragraph" w:styleId="CommentText">
    <w:name w:val="annotation text"/>
    <w:basedOn w:val="Normal"/>
    <w:link w:val="CommentTextChar"/>
    <w:uiPriority w:val="99"/>
    <w:semiHidden/>
    <w:unhideWhenUsed/>
    <w:rsid w:val="00C25EA6"/>
    <w:pPr>
      <w:spacing w:line="240" w:lineRule="auto"/>
    </w:pPr>
    <w:rPr>
      <w:sz w:val="20"/>
      <w:szCs w:val="20"/>
    </w:rPr>
  </w:style>
  <w:style w:type="character" w:customStyle="1" w:styleId="CommentTextChar">
    <w:name w:val="Comment Text Char"/>
    <w:basedOn w:val="DefaultParagraphFont"/>
    <w:link w:val="CommentText"/>
    <w:uiPriority w:val="99"/>
    <w:semiHidden/>
    <w:rsid w:val="00C25EA6"/>
    <w:rPr>
      <w:rFonts w:ascii="Lato" w:hAnsi="Lato"/>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5EA6"/>
    <w:rPr>
      <w:b/>
      <w:bCs/>
    </w:rPr>
  </w:style>
  <w:style w:type="character" w:customStyle="1" w:styleId="CommentSubjectChar">
    <w:name w:val="Comment Subject Char"/>
    <w:basedOn w:val="CommentTextChar"/>
    <w:link w:val="CommentSubject"/>
    <w:uiPriority w:val="99"/>
    <w:semiHidden/>
    <w:rsid w:val="00C25EA6"/>
    <w:rPr>
      <w:rFonts w:ascii="Lato" w:hAnsi="Lato"/>
      <w:b/>
      <w:bCs/>
      <w:color w:val="000000" w:themeColor="text1"/>
      <w:sz w:val="20"/>
      <w:szCs w:val="20"/>
    </w:rPr>
  </w:style>
  <w:style w:type="character" w:styleId="UnresolvedMention">
    <w:name w:val="Unresolved Mention"/>
    <w:basedOn w:val="DefaultParagraphFont"/>
    <w:uiPriority w:val="99"/>
    <w:semiHidden/>
    <w:unhideWhenUsed/>
    <w:rsid w:val="000C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2495934">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publish.csiro.au/am/pdf/AM06034"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file:///C:\Users\Arend%20Brede\AppData\Roaming\Microsoft\Word\www.pnas.orgcgidoi10.1073pnas.06204129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n.r-project.org/web/packages/caper/vignettes/caper.pdf"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atermark.silverchair.com/btm538.pdf?token=AQECAHi208BE49Ooan9kkhW_Ercy7Dm3ZL_9Cf3qfKAc485ysgAAAmQwggJgBgkqhkiG9w0BBwagggJRMIICTQIBADCCAkYGCSqGSIb3DQEHATAeBglghkgBZQMEAS4wEQQMfII7FQp8ZCXX2WowAgEQgIICF4XSzIvnk1VgY4jzBRuOYSRfCC3B5E-cIyS2kUP8XMpel6Tc5dJbGoUwTF50zb5vLivgtVbNZ2nEit0j5YvSH9Mnyws6em6HdMgt19hDrTflVH_9gZF-LV-VushlQCaN4trLjy2WZEtbhf2Qes-yD2MpZ72AgwqmTi4AvuTlUt1FPan7JBjhkJNdKjFSK73PYLY9S7hw0KjHSkzx7kOvBV5Za11jKTvl5ebS6d02GbSlxq4M5bRX0bWogqkNmT94m6VGQcNGyXvJE_2zA6keSj7O-vJrG2Nwem0jmX5_Jc7k477gLdENjleeNEeDHiQQ1NfMJOkhctZH3DIWFx0J80dZdeOQ5fhPHEqidiqnc0-9nFRWMZDIiv0to-v_s1wJzuvrpQGH7zmUgvalDmHjddNn9SfNsFeeaL-pTXwmrVHJL3zGdsrAqNkveiYaz9KljZKT8HT_3x4Tk9jCXLhf43WC0oM5Pv77Qd4rLWqsiZOXKZ1Oq75cT1NG00FDBJXOaCeCUcTOslwwi8mK7AX_Og4mrPHNgbfSs4ONP7dKCWub4wOVjinc5KYIbj9KQcJhBOQrwyt3Ak1BS8banvBfGWYd0KSlfSEuzCUw4Oi0Fm--hzir07WTX0gP-GVFNdHPaG2T0OPwT0AJHdGRJI1yRm1VX1349kRu0dwgKrYeksZXve1cEWdAGDup2YmJB-MqUHW9VgKfWu0" TargetMode="External"/><Relationship Id="rId4" Type="http://schemas.openxmlformats.org/officeDocument/2006/relationships/settings" Target="settings.xml"/><Relationship Id="rId9" Type="http://schemas.openxmlformats.org/officeDocument/2006/relationships/hyperlink" Target="https://watermark.silverchair.com/btm538.pdf?token=AQECAHi208BE49Ooan9kkhW_Ercy7Dm3ZL_9Cf3qfKAc485ysgAAAmQwggJgBgkqhkiG9w0BBwagggJRMIICTQIBADCCAkYGCSqGSIb3DQEHATAeBglghkgBZQMEAS4wEQQMjHVBsIJcoy5-86nMAgEQgIICF3Ctf6cURCPAZiGP0yeMVlxXuvMhqEwJlS94GsE2JzJPqLHD3fDLbZgi05kVUD3SKnDk7-e_Mx1s7JKP0LDjuEndtsM2-KMmJz71Wr0Fo--PLM3ZJt4HbDq6UWr9ZOZy0pobmI-2CmEsBzjZGSDsRVCW3rn4mlbwDUnvceF0GKo3hV7pniJzG09xsLlFVhDVv__UeDhTcW2DZPsMXHINnFZby06yvte2CzMaelLPrRlBUkNDzeOLiDbZX0x8tI2upwSOttzG8iivdeSW81sPDkOcLGRW0v_rmJ0lkAsq1XEriWrJbNUtTJesTMEhsRZ_cMObjIy3_av9yQBzr4wVFbZE2ehyBzVCdNXYZyMFZFZupUi94c3R1IgYm0ARzi9EcTdEV7q41nAOD3pALmoeG44QKf45wR3y1YHEgXeoQJgxvqp6QLuLioSPP3r7x65szqcegB45aCXYXShLLNpcDd_XrTFr-C-es5MtnpV74I391tDmn_6IitNMYYauE4Br0vSgPA0_GPcD5cmN_CL_pEp0puhAutwUMo5lvHI0TQXAVfLij0V2nsr9h4QVagRKduhcxKldlYISEO8LzfMM3nJbRLSh4Njnl6BIIwxWh8jC_Zzg3QHDDF_tZtu8M5xp7p1bpM33ujnJ7RNB2IyA2p3g-B0Gy4JTM_HT6LtxilygrERu4-ukjFZTCZKM8Zp2gqI2pH149f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97E63-A3A3-40C7-B180-94837CE9C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3886</TotalTime>
  <Pages>28</Pages>
  <Words>28909</Words>
  <Characters>164784</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193307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Arend Brede</cp:lastModifiedBy>
  <cp:revision>2</cp:revision>
  <dcterms:created xsi:type="dcterms:W3CDTF">2019-07-30T00:13:00Z</dcterms:created>
  <dcterms:modified xsi:type="dcterms:W3CDTF">2020-04-09T06:50:00Z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http://www.zotero.org/styles/apa</vt:lpwstr>
  </property>
</Properties>
</file>