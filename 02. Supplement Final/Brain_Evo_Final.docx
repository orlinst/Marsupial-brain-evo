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916F" w14:textId="4D5C4EC1" w:rsidR="00624087" w:rsidRPr="00A73ECA" w:rsidRDefault="00624087" w:rsidP="00624087">
      <w:pPr>
        <w:spacing w:line="480" w:lineRule="auto"/>
        <w:rPr>
          <w:rFonts w:ascii="Arial" w:hAnsi="Arial" w:cs="Arial"/>
          <w:szCs w:val="24"/>
          <w:lang w:val="en-GB"/>
        </w:rPr>
      </w:pPr>
      <w:r w:rsidRPr="00A73ECA">
        <w:rPr>
          <w:rFonts w:ascii="Arial" w:hAnsi="Arial" w:cs="Arial"/>
          <w:szCs w:val="24"/>
          <w:lang w:val="en-GB"/>
        </w:rPr>
        <w:t>Testing hypotheses of marsupial brain size variation using</w:t>
      </w:r>
      <w:r w:rsidR="00345818" w:rsidRPr="00A73ECA">
        <w:rPr>
          <w:rFonts w:ascii="Arial" w:hAnsi="Arial" w:cs="Arial"/>
          <w:szCs w:val="24"/>
          <w:lang w:val="en-GB"/>
        </w:rPr>
        <w:t xml:space="preserve"> phylogenetic multiple imputation</w:t>
      </w:r>
      <w:r w:rsidR="00621516">
        <w:rPr>
          <w:rFonts w:ascii="Arial" w:hAnsi="Arial" w:cs="Arial"/>
          <w:szCs w:val="24"/>
          <w:lang w:val="en-GB"/>
        </w:rPr>
        <w:t>s</w:t>
      </w:r>
      <w:r w:rsidR="00345818" w:rsidRPr="00A73ECA">
        <w:rPr>
          <w:rFonts w:ascii="Arial" w:hAnsi="Arial" w:cs="Arial"/>
          <w:szCs w:val="24"/>
          <w:lang w:val="en-GB"/>
        </w:rPr>
        <w:t xml:space="preserve"> and</w:t>
      </w:r>
      <w:r w:rsidRPr="00A73ECA">
        <w:rPr>
          <w:rFonts w:ascii="Arial" w:hAnsi="Arial" w:cs="Arial"/>
          <w:szCs w:val="24"/>
          <w:lang w:val="en-GB"/>
        </w:rPr>
        <w:t xml:space="preserve"> a Bayesian comparative framework</w:t>
      </w:r>
    </w:p>
    <w:p w14:paraId="386600DF" w14:textId="14B7476E" w:rsidR="00FF76BB" w:rsidRPr="00A73ECA" w:rsidRDefault="00FF76BB" w:rsidP="00F33EB3">
      <w:pPr>
        <w:spacing w:line="480" w:lineRule="auto"/>
        <w:rPr>
          <w:rFonts w:ascii="Arial" w:hAnsi="Arial" w:cs="Arial"/>
          <w:szCs w:val="24"/>
          <w:lang w:val="en-GB"/>
        </w:rPr>
      </w:pPr>
      <w:r w:rsidRPr="00A73ECA">
        <w:rPr>
          <w:rFonts w:ascii="Arial" w:hAnsi="Arial" w:cs="Arial"/>
          <w:szCs w:val="24"/>
          <w:lang w:val="en-GB"/>
        </w:rPr>
        <w:t>Orlin S. Todorov, Simone</w:t>
      </w:r>
      <w:r w:rsidR="000C102E" w:rsidRPr="00A73ECA">
        <w:rPr>
          <w:rFonts w:ascii="Arial" w:hAnsi="Arial" w:cs="Arial"/>
          <w:szCs w:val="24"/>
          <w:lang w:val="en-GB"/>
        </w:rPr>
        <w:t xml:space="preserve"> P.</w:t>
      </w:r>
      <w:r w:rsidRPr="00A73ECA">
        <w:rPr>
          <w:rFonts w:ascii="Arial" w:hAnsi="Arial" w:cs="Arial"/>
          <w:szCs w:val="24"/>
          <w:lang w:val="en-GB"/>
        </w:rPr>
        <w:t xml:space="preserve"> Blomberg, </w:t>
      </w:r>
      <w:r w:rsidR="00B31EDE" w:rsidRPr="00A73ECA">
        <w:rPr>
          <w:rFonts w:ascii="Arial" w:hAnsi="Arial" w:cs="Arial"/>
          <w:szCs w:val="24"/>
          <w:lang w:val="en-GB"/>
        </w:rPr>
        <w:t>Karen Sears, Anjali Goswami,</w:t>
      </w:r>
      <w:r w:rsidR="006B3875">
        <w:rPr>
          <w:rFonts w:ascii="Arial" w:hAnsi="Arial" w:cs="Arial"/>
          <w:szCs w:val="24"/>
          <w:lang w:val="en-GB"/>
        </w:rPr>
        <w:t xml:space="preserve"> </w:t>
      </w:r>
      <w:proofErr w:type="spellStart"/>
      <w:r w:rsidR="000A3A0E">
        <w:rPr>
          <w:rFonts w:ascii="Arial" w:hAnsi="Arial" w:cs="Arial"/>
          <w:szCs w:val="24"/>
          <w:lang w:val="en-GB"/>
        </w:rPr>
        <w:t>Patrik</w:t>
      </w:r>
      <w:proofErr w:type="spellEnd"/>
      <w:r w:rsidR="000A3A0E">
        <w:rPr>
          <w:rFonts w:ascii="Arial" w:hAnsi="Arial" w:cs="Arial"/>
          <w:szCs w:val="24"/>
          <w:lang w:val="en-GB"/>
        </w:rPr>
        <w:t xml:space="preserve"> </w:t>
      </w:r>
      <w:proofErr w:type="spellStart"/>
      <w:r w:rsidR="000A3A0E">
        <w:rPr>
          <w:rFonts w:ascii="Arial" w:hAnsi="Arial" w:cs="Arial"/>
          <w:szCs w:val="24"/>
          <w:lang w:val="en-GB"/>
        </w:rPr>
        <w:t>Drhlík</w:t>
      </w:r>
      <w:proofErr w:type="spellEnd"/>
      <w:r w:rsidR="000A3A0E">
        <w:rPr>
          <w:rFonts w:ascii="Arial" w:hAnsi="Arial" w:cs="Arial"/>
          <w:szCs w:val="24"/>
          <w:lang w:val="en-GB"/>
        </w:rPr>
        <w:t xml:space="preserve">, </w:t>
      </w:r>
      <w:r w:rsidR="006B3875">
        <w:rPr>
          <w:rFonts w:ascii="Arial" w:hAnsi="Arial" w:cs="Arial"/>
          <w:szCs w:val="24"/>
          <w:lang w:val="en-GB"/>
        </w:rPr>
        <w:t>James Peters,</w:t>
      </w:r>
      <w:r w:rsidR="00B31EDE" w:rsidRPr="00A73ECA">
        <w:rPr>
          <w:rFonts w:ascii="Arial" w:hAnsi="Arial" w:cs="Arial"/>
          <w:szCs w:val="24"/>
          <w:lang w:val="en-GB"/>
        </w:rPr>
        <w:t xml:space="preserve"> Vera </w:t>
      </w:r>
      <w:proofErr w:type="spellStart"/>
      <w:r w:rsidR="00B31EDE" w:rsidRPr="00A73ECA">
        <w:rPr>
          <w:rFonts w:ascii="Arial" w:hAnsi="Arial" w:cs="Arial"/>
          <w:szCs w:val="24"/>
          <w:lang w:val="en-GB"/>
        </w:rPr>
        <w:t>Weisbecker</w:t>
      </w:r>
      <w:proofErr w:type="spellEnd"/>
    </w:p>
    <w:p w14:paraId="525428AB" w14:textId="2F1E4786" w:rsidR="00467BD6"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Abstract</w:t>
      </w:r>
      <w:r w:rsidR="005E46A3" w:rsidRPr="00A73ECA">
        <w:rPr>
          <w:rFonts w:ascii="Arial" w:hAnsi="Arial" w:cs="Arial"/>
          <w:sz w:val="24"/>
          <w:szCs w:val="24"/>
          <w:lang w:val="en-GB"/>
        </w:rPr>
        <w:t xml:space="preserve"> </w:t>
      </w:r>
    </w:p>
    <w:p w14:paraId="567BB6CC" w14:textId="214E1A93" w:rsidR="006B3875" w:rsidRDefault="006B3875" w:rsidP="006B3875">
      <w:pPr>
        <w:spacing w:line="480" w:lineRule="auto"/>
        <w:rPr>
          <w:rFonts w:ascii="Arial" w:hAnsi="Arial" w:cs="Arial"/>
          <w:szCs w:val="24"/>
          <w:lang w:val="en-GB"/>
        </w:rPr>
      </w:pPr>
      <w:r>
        <w:rPr>
          <w:rFonts w:ascii="Arial" w:hAnsi="Arial" w:cs="Arial"/>
          <w:lang w:val="en-GB"/>
        </w:rPr>
        <w:t>Considerable controversy exists about which hypotheses and variables best explain mammalian brain size variation. We use a new, high-coverage dataset of marsupial brain and body sizes, and the first phylogenetically imputed full datasets of 1</w:t>
      </w:r>
      <w:r w:rsidR="00586E71">
        <w:rPr>
          <w:rFonts w:ascii="Arial" w:hAnsi="Arial" w:cs="Arial"/>
          <w:lang w:val="en-GB"/>
        </w:rPr>
        <w:t>6</w:t>
      </w:r>
      <w:r>
        <w:rPr>
          <w:rFonts w:ascii="Arial" w:hAnsi="Arial" w:cs="Arial"/>
          <w:lang w:val="en-GB"/>
        </w:rPr>
        <w:t xml:space="preserve"> predictor variables, to model the prevalent hypotheses explaining brain size evolution using </w:t>
      </w:r>
      <w:r>
        <w:rPr>
          <w:rFonts w:ascii="Arial" w:hAnsi="Arial" w:cs="Arial"/>
          <w:szCs w:val="24"/>
          <w:lang w:val="en-GB"/>
        </w:rPr>
        <w:t>phylogenetically corrected Bayesian generalised linear mixed-effects modelling. Despite this comprehensive analysis, litter size emerges as the only significant predictor. Marsupials differ from the more frequently studied placentals in displaying much lower diversity of reproductive traits, which are known to interact extensively with many behavioural and ecological predictors of brain size. Our results therefore suggest that studies of relative brain size evolution in placental mammals may require targeted co-analysis or adjustment of reproductive parameters like litter size, weaning age, or gestation length. This supports suggestions that significant associations between behavioural or ecological variables with relative brain size may be due to a confounding influence of the extensive reproductive diversity of placental mammals.</w:t>
      </w:r>
    </w:p>
    <w:p w14:paraId="1B3CE824" w14:textId="0AA27550" w:rsidR="00B7314B" w:rsidRPr="00A73ECA" w:rsidRDefault="00B7314B" w:rsidP="00B7314B">
      <w:pPr>
        <w:rPr>
          <w:lang w:val="en-GB"/>
        </w:rPr>
      </w:pPr>
    </w:p>
    <w:p w14:paraId="157B3570" w14:textId="77777777" w:rsidR="00B7314B" w:rsidRPr="00A73ECA" w:rsidRDefault="00B7314B" w:rsidP="00B7314B">
      <w:pPr>
        <w:rPr>
          <w:lang w:val="en-GB"/>
        </w:rPr>
      </w:pPr>
    </w:p>
    <w:p w14:paraId="01A90915" w14:textId="77777777"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lastRenderedPageBreak/>
        <w:t>Introduction</w:t>
      </w:r>
    </w:p>
    <w:p w14:paraId="1CB0291A" w14:textId="761189A3" w:rsidR="00061BAA" w:rsidRPr="00A73ECA" w:rsidRDefault="007F389C">
      <w:pPr>
        <w:spacing w:line="480" w:lineRule="auto"/>
        <w:rPr>
          <w:rFonts w:ascii="Arial" w:hAnsi="Arial" w:cs="Arial"/>
          <w:szCs w:val="24"/>
          <w:lang w:val="en-GB"/>
        </w:rPr>
      </w:pPr>
      <w:r w:rsidRPr="00A73ECA">
        <w:rPr>
          <w:rFonts w:ascii="Arial" w:hAnsi="Arial" w:cs="Arial"/>
          <w:szCs w:val="24"/>
          <w:lang w:val="en-GB"/>
        </w:rPr>
        <w:t xml:space="preserve">Brain size relative to body size is extremely variable across vertebrates </w:t>
      </w:r>
      <w:r w:rsidRPr="00A73ECA">
        <w:rPr>
          <w:rFonts w:ascii="Arial" w:hAnsi="Arial" w:cs="Arial"/>
          <w:szCs w:val="24"/>
          <w:lang w:val="en-GB"/>
        </w:rPr>
        <w:fldChar w:fldCharType="begin">
          <w:fldData xml:space="preserve">PEVuZE5vdGU+PENpdGU+PEF1dGhvcj5KZXJpc29uPC9BdXRob3I+PFllYXI+MTk3MzwvWWVhcj48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PEVuZE5vdGU+PENpdGU+PEF1dGhvcj5KZXJpc29uPC9BdXRob3I+PFllYXI+MTk3MzwvWWVhcj48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Pr="00A73ECA">
        <w:rPr>
          <w:rFonts w:ascii="Arial" w:hAnsi="Arial" w:cs="Arial"/>
          <w:szCs w:val="24"/>
          <w:lang w:val="en-GB"/>
        </w:rPr>
      </w:r>
      <w:r w:rsidRPr="00A73ECA">
        <w:rPr>
          <w:rFonts w:ascii="Arial" w:hAnsi="Arial" w:cs="Arial"/>
          <w:szCs w:val="24"/>
          <w:lang w:val="en-GB"/>
        </w:rPr>
        <w:fldChar w:fldCharType="separate"/>
      </w:r>
      <w:r w:rsidR="0075199A">
        <w:rPr>
          <w:rFonts w:ascii="Arial" w:hAnsi="Arial" w:cs="Arial"/>
          <w:noProof/>
          <w:szCs w:val="24"/>
          <w:lang w:val="en-GB"/>
        </w:rPr>
        <w:t>[1, 2]</w:t>
      </w:r>
      <w:r w:rsidRPr="00A73ECA">
        <w:rPr>
          <w:rFonts w:ascii="Arial" w:hAnsi="Arial" w:cs="Arial"/>
          <w:szCs w:val="24"/>
          <w:lang w:val="en-GB"/>
        </w:rPr>
        <w:fldChar w:fldCharType="end"/>
      </w:r>
      <w:r w:rsidR="00D3653F" w:rsidRPr="00A73ECA">
        <w:rPr>
          <w:rFonts w:ascii="Arial" w:hAnsi="Arial" w:cs="Arial"/>
          <w:szCs w:val="24"/>
          <w:lang w:val="en-GB"/>
        </w:rPr>
        <w:t xml:space="preserve">, with mammals having both an extremely oversized brain for their body size and substantial variation within their clade. </w:t>
      </w:r>
      <w:r w:rsidR="001146BE" w:rsidRPr="00A73ECA">
        <w:rPr>
          <w:rFonts w:ascii="Arial" w:hAnsi="Arial" w:cs="Arial"/>
          <w:szCs w:val="24"/>
          <w:lang w:val="en-GB"/>
        </w:rPr>
        <w:t>E</w:t>
      </w:r>
      <w:r w:rsidR="005D5284" w:rsidRPr="00A73ECA">
        <w:rPr>
          <w:rFonts w:ascii="Arial" w:hAnsi="Arial" w:cs="Arial"/>
          <w:szCs w:val="24"/>
          <w:lang w:val="en-GB"/>
        </w:rPr>
        <w:t xml:space="preserve">volutionary increases </w:t>
      </w:r>
      <w:r w:rsidR="00624087" w:rsidRPr="00A73ECA">
        <w:rPr>
          <w:rFonts w:ascii="Arial" w:hAnsi="Arial" w:cs="Arial"/>
          <w:szCs w:val="24"/>
          <w:lang w:val="en-GB"/>
        </w:rPr>
        <w:t>in</w:t>
      </w:r>
      <w:r w:rsidR="005D5284" w:rsidRPr="00A73ECA">
        <w:rPr>
          <w:rFonts w:ascii="Arial" w:hAnsi="Arial" w:cs="Arial"/>
          <w:szCs w:val="24"/>
          <w:lang w:val="en-GB"/>
        </w:rPr>
        <w:t xml:space="preserve"> relative</w:t>
      </w:r>
      <w:r w:rsidR="00D3653F" w:rsidRPr="00A73ECA">
        <w:rPr>
          <w:rFonts w:ascii="Arial" w:hAnsi="Arial" w:cs="Arial"/>
          <w:szCs w:val="24"/>
          <w:lang w:val="en-GB"/>
        </w:rPr>
        <w:t xml:space="preserve"> mammalian</w:t>
      </w:r>
      <w:r w:rsidR="005D5284" w:rsidRPr="00A73ECA">
        <w:rPr>
          <w:rFonts w:ascii="Arial" w:hAnsi="Arial" w:cs="Arial"/>
          <w:szCs w:val="24"/>
          <w:lang w:val="en-GB"/>
        </w:rPr>
        <w:t xml:space="preserve"> brain sizes</w:t>
      </w:r>
      <w:r w:rsidR="00D3653F" w:rsidRPr="00A73ECA">
        <w:rPr>
          <w:rFonts w:ascii="Arial" w:hAnsi="Arial" w:cs="Arial"/>
          <w:szCs w:val="24"/>
          <w:lang w:val="en-GB"/>
        </w:rPr>
        <w:t xml:space="preserve"> (“brain size” herein)</w:t>
      </w:r>
      <w:r w:rsidR="005D5284" w:rsidRPr="00A73ECA">
        <w:rPr>
          <w:rFonts w:ascii="Arial" w:hAnsi="Arial" w:cs="Arial"/>
          <w:szCs w:val="24"/>
          <w:lang w:val="en-GB"/>
        </w:rPr>
        <w:t xml:space="preserve"> are widely considered</w:t>
      </w:r>
      <w:r w:rsidR="00D3653F" w:rsidRPr="00A73ECA">
        <w:rPr>
          <w:rFonts w:ascii="Arial" w:hAnsi="Arial" w:cs="Arial"/>
          <w:szCs w:val="24"/>
          <w:lang w:val="en-GB"/>
        </w:rPr>
        <w:t xml:space="preserve"> to</w:t>
      </w:r>
      <w:r w:rsidR="005D5284" w:rsidRPr="00A73ECA">
        <w:rPr>
          <w:rFonts w:ascii="Arial" w:hAnsi="Arial" w:cs="Arial"/>
          <w:szCs w:val="24"/>
          <w:lang w:val="en-GB"/>
        </w:rPr>
        <w:t xml:space="preserve"> </w:t>
      </w:r>
      <w:r w:rsidR="00D3653F" w:rsidRPr="00A73ECA">
        <w:rPr>
          <w:rFonts w:ascii="Arial" w:hAnsi="Arial" w:cs="Arial"/>
          <w:szCs w:val="24"/>
          <w:lang w:val="en-GB"/>
        </w:rPr>
        <w:t>arise from</w:t>
      </w:r>
      <w:r w:rsidR="005D5284" w:rsidRPr="00A73ECA">
        <w:rPr>
          <w:rFonts w:ascii="Arial" w:hAnsi="Arial" w:cs="Arial"/>
          <w:szCs w:val="24"/>
          <w:lang w:val="en-GB"/>
        </w:rPr>
        <w:t xml:space="preserve"> selection for </w:t>
      </w:r>
      <w:r w:rsidR="00D3653F" w:rsidRPr="00A73ECA">
        <w:rPr>
          <w:rFonts w:ascii="Arial" w:hAnsi="Arial" w:cs="Arial"/>
          <w:szCs w:val="24"/>
          <w:lang w:val="en-GB"/>
        </w:rPr>
        <w:t>larger brains</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fldData xml:space="preserve">PEVuZE5vdGU+PENpdGU+PEF1dGhvcj5SZWFkZXI8L0F1dGhvcj48WWVhcj4yMDAyPC9ZZWFyPjxS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PEVuZE5vdGU+PENpdGU+PEF1dGhvcj5SZWFkZXI8L0F1dGhvcj48WWVhcj4yMDAyPC9ZZWFyPjxS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[3, 4]</w:t>
      </w:r>
      <w:r w:rsidR="004E12F0" w:rsidRPr="00A73ECA">
        <w:rPr>
          <w:rFonts w:ascii="Arial" w:hAnsi="Arial" w:cs="Arial"/>
          <w:szCs w:val="24"/>
          <w:lang w:val="en-GB"/>
        </w:rPr>
        <w:fldChar w:fldCharType="end"/>
      </w:r>
      <w:r w:rsidR="001146BE" w:rsidRPr="00A73ECA">
        <w:rPr>
          <w:rFonts w:ascii="Arial" w:hAnsi="Arial" w:cs="Arial"/>
          <w:szCs w:val="24"/>
          <w:lang w:val="en-GB"/>
        </w:rPr>
        <w:t xml:space="preserve">, under the assumption </w:t>
      </w:r>
      <w:r w:rsidR="003E320D" w:rsidRPr="00A73ECA">
        <w:rPr>
          <w:rFonts w:ascii="Arial" w:hAnsi="Arial" w:cs="Arial"/>
          <w:szCs w:val="24"/>
          <w:lang w:val="en-GB"/>
        </w:rPr>
        <w:t xml:space="preserve">that </w:t>
      </w:r>
      <w:r w:rsidR="00D3653F" w:rsidRPr="00A73ECA">
        <w:rPr>
          <w:rFonts w:ascii="Arial" w:hAnsi="Arial" w:cs="Arial"/>
          <w:szCs w:val="24"/>
          <w:lang w:val="en-GB"/>
        </w:rPr>
        <w:t>this confers</w:t>
      </w:r>
      <w:r w:rsidR="001146BE" w:rsidRPr="00A73ECA">
        <w:rPr>
          <w:rFonts w:ascii="Arial" w:hAnsi="Arial" w:cs="Arial"/>
          <w:szCs w:val="24"/>
          <w:lang w:val="en-GB"/>
        </w:rPr>
        <w:t xml:space="preserve"> better cognitive abilities</w:t>
      </w:r>
      <w:r w:rsidR="00D3653F" w:rsidRPr="00A73ECA">
        <w:rPr>
          <w:rFonts w:ascii="Arial" w:hAnsi="Arial" w:cs="Arial"/>
          <w:szCs w:val="24"/>
          <w:lang w:val="en-GB"/>
        </w:rPr>
        <w:t xml:space="preserve"> and therefore </w:t>
      </w:r>
      <w:r w:rsidR="004311D3">
        <w:rPr>
          <w:rFonts w:ascii="Arial" w:hAnsi="Arial" w:cs="Arial"/>
          <w:szCs w:val="24"/>
          <w:lang w:val="en-GB"/>
        </w:rPr>
        <w:t>greater</w:t>
      </w:r>
      <w:r w:rsidR="00D3653F" w:rsidRPr="00A73ECA">
        <w:rPr>
          <w:rFonts w:ascii="Arial" w:hAnsi="Arial" w:cs="Arial"/>
          <w:szCs w:val="24"/>
          <w:lang w:val="en-GB"/>
        </w:rPr>
        <w:t xml:space="preserve"> fitness</w:t>
      </w:r>
      <w:r w:rsidR="003E320D" w:rsidRPr="00A73ECA">
        <w:rPr>
          <w:rFonts w:ascii="Arial" w:hAnsi="Arial" w:cs="Arial"/>
          <w:szCs w:val="24"/>
          <w:lang w:val="en-GB"/>
        </w:rPr>
        <w:t xml:space="preserve"> </w:t>
      </w:r>
      <w:r w:rsidR="002A4F93" w:rsidRPr="00A73ECA">
        <w:rPr>
          <w:rFonts w:ascii="Arial" w:hAnsi="Arial" w:cs="Arial"/>
          <w:szCs w:val="24"/>
          <w:lang w:val="en-GB"/>
        </w:rPr>
        <w:fldChar w:fldCharType="begin">
          <w:fldData xml:space="preserve">PEVuZE5vdGU+PENpdGU+PEF1dGhvcj5CZW5zb24tQW1yYW08L0F1dGhvcj48WWVhcj4yMDE2PC9Z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PEVuZE5vdGU+PENpdGU+PEF1dGhvcj5CZW5zb24tQW1yYW08L0F1dGhvcj48WWVhcj4yMDE2PC9Z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A4F93" w:rsidRPr="00A73ECA">
        <w:rPr>
          <w:rFonts w:ascii="Arial" w:hAnsi="Arial" w:cs="Arial"/>
          <w:szCs w:val="24"/>
          <w:lang w:val="en-GB"/>
        </w:rPr>
      </w:r>
      <w:r w:rsidR="002A4F93" w:rsidRPr="00A73ECA">
        <w:rPr>
          <w:rFonts w:ascii="Arial" w:hAnsi="Arial" w:cs="Arial"/>
          <w:szCs w:val="24"/>
          <w:lang w:val="en-GB"/>
        </w:rPr>
        <w:fldChar w:fldCharType="separate"/>
      </w:r>
      <w:r w:rsidR="0075199A">
        <w:rPr>
          <w:rFonts w:ascii="Arial" w:hAnsi="Arial" w:cs="Arial"/>
          <w:noProof/>
          <w:szCs w:val="24"/>
          <w:lang w:val="en-GB"/>
        </w:rPr>
        <w:t>[5]</w:t>
      </w:r>
      <w:r w:rsidR="002A4F93" w:rsidRPr="00A73ECA">
        <w:rPr>
          <w:rFonts w:ascii="Arial" w:hAnsi="Arial" w:cs="Arial"/>
          <w:szCs w:val="24"/>
          <w:lang w:val="en-GB"/>
        </w:rPr>
        <w:fldChar w:fldCharType="end"/>
      </w:r>
      <w:r w:rsidR="005D5284" w:rsidRPr="00A73ECA">
        <w:rPr>
          <w:rFonts w:ascii="Arial" w:hAnsi="Arial" w:cs="Arial"/>
          <w:szCs w:val="24"/>
          <w:lang w:val="en-GB"/>
        </w:rPr>
        <w:t xml:space="preserve">. However, </w:t>
      </w:r>
      <w:r w:rsidR="001146BE" w:rsidRPr="00A73ECA">
        <w:rPr>
          <w:rFonts w:ascii="Arial" w:hAnsi="Arial" w:cs="Arial"/>
          <w:szCs w:val="24"/>
          <w:lang w:val="en-GB"/>
        </w:rPr>
        <w:t xml:space="preserve">the kind of cognition </w:t>
      </w:r>
      <w:r w:rsidR="003E320D" w:rsidRPr="00A73ECA">
        <w:rPr>
          <w:rFonts w:ascii="Arial" w:hAnsi="Arial" w:cs="Arial"/>
          <w:szCs w:val="24"/>
          <w:lang w:val="en-GB"/>
        </w:rPr>
        <w:t>targeted by</w:t>
      </w:r>
      <w:r w:rsidR="001146BE" w:rsidRPr="00A73ECA">
        <w:rPr>
          <w:rFonts w:ascii="Arial" w:hAnsi="Arial" w:cs="Arial"/>
          <w:szCs w:val="24"/>
          <w:lang w:val="en-GB"/>
        </w:rPr>
        <w:t xml:space="preserve"> selection has been a matter of extensive debate and has been researched using a large diversity of </w:t>
      </w:r>
      <w:r w:rsidR="00624087" w:rsidRPr="00A73ECA">
        <w:rPr>
          <w:rFonts w:ascii="Arial" w:hAnsi="Arial" w:cs="Arial"/>
          <w:szCs w:val="24"/>
          <w:lang w:val="en-GB"/>
        </w:rPr>
        <w:t>approaches</w:t>
      </w:r>
      <w:r w:rsidR="001146BE" w:rsidRPr="00A73ECA">
        <w:rPr>
          <w:rFonts w:ascii="Arial" w:hAnsi="Arial" w:cs="Arial"/>
          <w:szCs w:val="24"/>
          <w:lang w:val="en-GB"/>
        </w:rPr>
        <w:t xml:space="preserve">. </w:t>
      </w:r>
      <w:r w:rsidR="00D3653F" w:rsidRPr="00A73ECA">
        <w:rPr>
          <w:rFonts w:ascii="Arial" w:hAnsi="Arial" w:cs="Arial"/>
          <w:szCs w:val="24"/>
          <w:lang w:val="en-GB"/>
        </w:rPr>
        <w:t>T</w:t>
      </w:r>
      <w:r w:rsidR="001146BE" w:rsidRPr="00A73ECA">
        <w:rPr>
          <w:rFonts w:ascii="Arial" w:hAnsi="Arial" w:cs="Arial"/>
          <w:szCs w:val="24"/>
          <w:lang w:val="en-GB"/>
        </w:rPr>
        <w:t xml:space="preserve">hree </w:t>
      </w:r>
      <w:r w:rsidR="00D3653F" w:rsidRPr="00A73ECA">
        <w:rPr>
          <w:rFonts w:ascii="Arial" w:hAnsi="Arial" w:cs="Arial"/>
          <w:szCs w:val="24"/>
          <w:lang w:val="en-GB"/>
        </w:rPr>
        <w:t xml:space="preserve">explanatory </w:t>
      </w:r>
      <w:r w:rsidR="001146BE" w:rsidRPr="00A73ECA">
        <w:rPr>
          <w:rFonts w:ascii="Arial" w:hAnsi="Arial" w:cs="Arial"/>
          <w:szCs w:val="24"/>
          <w:lang w:val="en-GB"/>
        </w:rPr>
        <w:t xml:space="preserve">frameworks </w:t>
      </w:r>
      <w:r w:rsidR="00624087" w:rsidRPr="00A73ECA">
        <w:rPr>
          <w:rFonts w:ascii="Arial" w:hAnsi="Arial" w:cs="Arial"/>
          <w:szCs w:val="24"/>
          <w:lang w:val="en-GB"/>
        </w:rPr>
        <w:t xml:space="preserve">- </w:t>
      </w:r>
      <w:r w:rsidR="001146BE" w:rsidRPr="00A73ECA">
        <w:rPr>
          <w:rFonts w:ascii="Arial" w:hAnsi="Arial" w:cs="Arial"/>
          <w:szCs w:val="24"/>
          <w:lang w:val="en-GB"/>
        </w:rPr>
        <w:t>social, eco</w:t>
      </w:r>
      <w:r w:rsidR="007954CF" w:rsidRPr="00A73ECA">
        <w:rPr>
          <w:rFonts w:ascii="Arial" w:hAnsi="Arial" w:cs="Arial"/>
          <w:szCs w:val="24"/>
          <w:lang w:val="en-GB"/>
        </w:rPr>
        <w:t>logical</w:t>
      </w:r>
      <w:r w:rsidR="001129FB">
        <w:rPr>
          <w:rFonts w:ascii="Arial" w:hAnsi="Arial" w:cs="Arial"/>
          <w:szCs w:val="24"/>
          <w:lang w:val="en-GB"/>
        </w:rPr>
        <w:t xml:space="preserve"> and</w:t>
      </w:r>
      <w:r w:rsidR="001146BE" w:rsidRPr="00A73ECA">
        <w:rPr>
          <w:rFonts w:ascii="Arial" w:hAnsi="Arial" w:cs="Arial"/>
          <w:szCs w:val="24"/>
          <w:lang w:val="en-GB"/>
        </w:rPr>
        <w:t xml:space="preserve"> cognitive</w:t>
      </w:r>
      <w:r w:rsidR="00624087" w:rsidRPr="00A73ECA">
        <w:rPr>
          <w:rFonts w:ascii="Arial" w:hAnsi="Arial" w:cs="Arial"/>
          <w:szCs w:val="24"/>
          <w:lang w:val="en-GB"/>
        </w:rPr>
        <w:t xml:space="preserve"> -</w:t>
      </w:r>
      <w:r w:rsidR="001146BE" w:rsidRPr="00A73ECA">
        <w:rPr>
          <w:rFonts w:ascii="Arial" w:hAnsi="Arial" w:cs="Arial"/>
          <w:szCs w:val="24"/>
          <w:lang w:val="en-GB"/>
        </w:rPr>
        <w:t xml:space="preserve"> roughly summariz</w:t>
      </w:r>
      <w:r w:rsidR="00D3653F" w:rsidRPr="00A73ECA">
        <w:rPr>
          <w:rFonts w:ascii="Arial" w:hAnsi="Arial" w:cs="Arial"/>
          <w:szCs w:val="24"/>
          <w:lang w:val="en-GB"/>
        </w:rPr>
        <w:t>e</w:t>
      </w:r>
      <w:r w:rsidR="001146BE" w:rsidRPr="00A73ECA">
        <w:rPr>
          <w:rFonts w:ascii="Arial" w:hAnsi="Arial" w:cs="Arial"/>
          <w:szCs w:val="24"/>
          <w:lang w:val="en-GB"/>
        </w:rPr>
        <w:t xml:space="preserve"> different schools of thought about brain size evolution</w:t>
      </w:r>
      <w:r w:rsidR="007954CF" w:rsidRPr="00A73ECA">
        <w:rPr>
          <w:rFonts w:ascii="Arial" w:hAnsi="Arial" w:cs="Arial"/>
          <w:szCs w:val="24"/>
          <w:lang w:val="en-GB"/>
        </w:rPr>
        <w:t xml:space="preserve"> </w:t>
      </w:r>
      <w:r w:rsidR="007954CF" w:rsidRPr="00A73ECA">
        <w:rPr>
          <w:rFonts w:ascii="Arial" w:hAnsi="Arial" w:cs="Arial"/>
          <w:szCs w:val="24"/>
          <w:lang w:val="en-GB"/>
        </w:rPr>
        <w:fldChar w:fldCharType="begin">
          <w:fldData xml:space="preserve">PEVuZE5vdGU+PENpdGU+PEF1dGhvcj52YW4gV29lcmRlbjwvQXV0aG9yPjxZZWFyPjIwMTI8L1ll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PHBhZ2VzPjIwMTkxNzEyPC9wYWdlcz48dm9sdW1lPjI4Njwvdm9sdW1lPjxudW1iZXI+MTkxNDwv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PEVuZE5vdGU+PENpdGU+PEF1dGhvcj52YW4gV29lcmRlbjwvQXV0aG9yPjxZZWFyPjIwMTI8L1ll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7954CF" w:rsidRPr="00A73ECA">
        <w:rPr>
          <w:rFonts w:ascii="Arial" w:hAnsi="Arial" w:cs="Arial"/>
          <w:szCs w:val="24"/>
          <w:lang w:val="en-GB"/>
        </w:rPr>
      </w:r>
      <w:r w:rsidR="007954CF" w:rsidRPr="00A73ECA">
        <w:rPr>
          <w:rFonts w:ascii="Arial" w:hAnsi="Arial" w:cs="Arial"/>
          <w:szCs w:val="24"/>
          <w:lang w:val="en-GB"/>
        </w:rPr>
        <w:fldChar w:fldCharType="separate"/>
      </w:r>
      <w:r w:rsidR="0075199A">
        <w:rPr>
          <w:rFonts w:ascii="Arial" w:hAnsi="Arial" w:cs="Arial"/>
          <w:noProof/>
          <w:szCs w:val="24"/>
          <w:lang w:val="en-GB"/>
        </w:rPr>
        <w:t>[6-13]</w:t>
      </w:r>
      <w:r w:rsidR="007954CF" w:rsidRPr="00A73ECA">
        <w:rPr>
          <w:rFonts w:ascii="Arial" w:hAnsi="Arial" w:cs="Arial"/>
          <w:szCs w:val="24"/>
          <w:lang w:val="en-GB"/>
        </w:rPr>
        <w:fldChar w:fldCharType="end"/>
      </w:r>
      <w:r w:rsidR="001146BE" w:rsidRPr="00A73ECA">
        <w:rPr>
          <w:rFonts w:ascii="Arial" w:hAnsi="Arial" w:cs="Arial"/>
          <w:szCs w:val="24"/>
          <w:lang w:val="en-GB"/>
        </w:rPr>
        <w:t>. The</w:t>
      </w:r>
      <w:r w:rsidR="005D5284" w:rsidRPr="00A73ECA">
        <w:rPr>
          <w:rFonts w:ascii="Arial" w:hAnsi="Arial" w:cs="Arial"/>
          <w:szCs w:val="24"/>
          <w:lang w:val="en-GB"/>
        </w:rPr>
        <w:t xml:space="preserve"> </w:t>
      </w:r>
      <w:r w:rsidR="00CA63F6" w:rsidRPr="00A73ECA">
        <w:rPr>
          <w:rFonts w:ascii="Arial" w:hAnsi="Arial" w:cs="Arial"/>
          <w:szCs w:val="24"/>
          <w:lang w:val="en-GB"/>
        </w:rPr>
        <w:t xml:space="preserve">‘social-brain’ hypothesis suggests that </w:t>
      </w:r>
      <w:r w:rsidR="00624087" w:rsidRPr="00A73ECA">
        <w:rPr>
          <w:rFonts w:ascii="Arial" w:hAnsi="Arial" w:cs="Arial"/>
          <w:szCs w:val="24"/>
          <w:lang w:val="en-GB"/>
        </w:rPr>
        <w:t xml:space="preserve">an </w:t>
      </w:r>
      <w:r w:rsidR="00CA63F6" w:rsidRPr="00A73ECA">
        <w:rPr>
          <w:rFonts w:ascii="Arial" w:hAnsi="Arial" w:cs="Arial"/>
          <w:szCs w:val="24"/>
          <w:lang w:val="en-GB"/>
        </w:rPr>
        <w:t xml:space="preserve">increase in social complexity (such as social or foraging group size and mating system) can select for larger brain sizes, and </w:t>
      </w:r>
      <w:r w:rsidR="00154A14" w:rsidRPr="00A73ECA">
        <w:rPr>
          <w:rFonts w:ascii="Arial" w:hAnsi="Arial" w:cs="Arial"/>
          <w:szCs w:val="24"/>
          <w:lang w:val="en-GB"/>
        </w:rPr>
        <w:t>specifically</w:t>
      </w:r>
      <w:r w:rsidR="00CA63F6" w:rsidRPr="00A73ECA">
        <w:rPr>
          <w:rFonts w:ascii="Arial" w:hAnsi="Arial" w:cs="Arial"/>
          <w:szCs w:val="24"/>
          <w:lang w:val="en-GB"/>
        </w:rPr>
        <w:t xml:space="preserve"> larger neocortex size</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&lt;EndNote&gt;&lt;Cite&gt;&lt;Author&gt;Dunbar&lt;/Author&gt;&lt;Year&gt;1998&lt;/Year&gt;&lt;RecNum&gt;328&lt;/RecNum&gt;&lt;DisplayText&gt;[14]&lt;/DisplayText&gt;&lt;record&gt;&lt;rec-number&gt;328&lt;/rec-number&gt;&lt;foreign-keys&gt;&lt;key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004E12F0" w:rsidRPr="00A73ECA">
        <w:rPr>
          <w:rFonts w:ascii="Arial" w:hAnsi="Arial" w:cs="Arial"/>
          <w:szCs w:val="24"/>
          <w:lang w:val="en-GB"/>
        </w:rPr>
        <w:fldChar w:fldCharType="separate"/>
      </w:r>
      <w:r w:rsidR="0075199A">
        <w:rPr>
          <w:rFonts w:ascii="Arial" w:hAnsi="Arial" w:cs="Arial"/>
          <w:noProof/>
          <w:szCs w:val="24"/>
          <w:lang w:val="en-GB"/>
        </w:rPr>
        <w:t>[14]</w:t>
      </w:r>
      <w:r w:rsidR="004E12F0" w:rsidRPr="00A73ECA">
        <w:rPr>
          <w:rFonts w:ascii="Arial" w:hAnsi="Arial" w:cs="Arial"/>
          <w:szCs w:val="24"/>
          <w:lang w:val="en-GB"/>
        </w:rPr>
        <w:fldChar w:fldCharType="end"/>
      </w:r>
      <w:r w:rsidR="00E82A3E" w:rsidRPr="00A73ECA">
        <w:rPr>
          <w:rFonts w:ascii="Arial" w:hAnsi="Arial" w:cs="Arial"/>
          <w:szCs w:val="24"/>
          <w:lang w:val="en-GB"/>
        </w:rPr>
        <w:t xml:space="preserve">, because social interactions </w:t>
      </w:r>
      <w:r w:rsidR="00154A14" w:rsidRPr="00A73ECA">
        <w:rPr>
          <w:rFonts w:ascii="Arial" w:hAnsi="Arial" w:cs="Arial"/>
          <w:szCs w:val="24"/>
          <w:lang w:val="en-GB"/>
        </w:rPr>
        <w:t>can be</w:t>
      </w:r>
      <w:r w:rsidR="00E82A3E" w:rsidRPr="00A73ECA">
        <w:rPr>
          <w:rFonts w:ascii="Arial" w:hAnsi="Arial" w:cs="Arial"/>
          <w:szCs w:val="24"/>
          <w:lang w:val="en-GB"/>
        </w:rPr>
        <w:t xml:space="preserve"> computationally complex</w:t>
      </w:r>
      <w:r w:rsidR="00CA63F6" w:rsidRPr="00A73ECA">
        <w:rPr>
          <w:rFonts w:ascii="Arial" w:hAnsi="Arial" w:cs="Arial"/>
          <w:szCs w:val="24"/>
          <w:lang w:val="en-GB"/>
        </w:rPr>
        <w:t xml:space="preserve">. </w:t>
      </w:r>
      <w:r w:rsidR="00154A14" w:rsidRPr="00A73ECA">
        <w:rPr>
          <w:rFonts w:ascii="Arial" w:hAnsi="Arial" w:cs="Arial"/>
          <w:szCs w:val="24"/>
          <w:lang w:val="en-GB"/>
        </w:rPr>
        <w:t>On the other hand, t</w:t>
      </w:r>
      <w:r w:rsidR="001146BE" w:rsidRPr="00A73ECA">
        <w:rPr>
          <w:rFonts w:ascii="Arial" w:hAnsi="Arial" w:cs="Arial"/>
          <w:szCs w:val="24"/>
          <w:lang w:val="en-GB"/>
        </w:rPr>
        <w:t>he</w:t>
      </w:r>
      <w:r w:rsidR="00CA63F6" w:rsidRPr="00A73ECA">
        <w:rPr>
          <w:rFonts w:ascii="Arial" w:hAnsi="Arial" w:cs="Arial"/>
          <w:szCs w:val="24"/>
          <w:lang w:val="en-GB"/>
        </w:rPr>
        <w:t xml:space="preserve"> ‘ecological brain’ hypothesis </w:t>
      </w:r>
      <w:r w:rsidR="001146BE" w:rsidRPr="00A73ECA">
        <w:rPr>
          <w:rFonts w:ascii="Arial" w:hAnsi="Arial" w:cs="Arial"/>
          <w:szCs w:val="24"/>
          <w:lang w:val="en-GB"/>
        </w:rPr>
        <w:t>focuses on</w:t>
      </w:r>
      <w:r w:rsidR="00CA63F6" w:rsidRPr="00A73ECA">
        <w:rPr>
          <w:rFonts w:ascii="Arial" w:hAnsi="Arial" w:cs="Arial"/>
          <w:szCs w:val="24"/>
          <w:lang w:val="en-GB"/>
        </w:rPr>
        <w:t xml:space="preserve"> cognitive demands related to ecological factors (diet, home range, predation pressure) </w:t>
      </w:r>
      <w:r w:rsidR="004E12F0" w:rsidRPr="00A73ECA">
        <w:rPr>
          <w:rFonts w:ascii="Arial" w:hAnsi="Arial" w:cs="Arial"/>
          <w:szCs w:val="24"/>
          <w:lang w:val="en-GB"/>
        </w:rPr>
        <w:fldChar w:fldCharType="begin">
          <w:fldData xml:space="preserve">PEVuZE5vdGU+PENpdGU+PEF1dGhvcj5EZUNhc2llbjwvQXV0aG9yPjxZZWFyPjIwMTc8L1llYXI+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=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PEVuZE5vdGU+PENpdGU+PEF1dGhvcj5EZUNhc2llbjwvQXV0aG9yPjxZZWFyPjIwMTc8L1llYXI+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=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[7, 12]</w:t>
      </w:r>
      <w:r w:rsidR="004E12F0" w:rsidRPr="00A73ECA">
        <w:rPr>
          <w:rFonts w:ascii="Arial" w:hAnsi="Arial" w:cs="Arial"/>
          <w:szCs w:val="24"/>
          <w:lang w:val="en-GB"/>
        </w:rPr>
        <w:fldChar w:fldCharType="end"/>
      </w:r>
      <w:r w:rsidR="00E82A3E" w:rsidRPr="00A73ECA">
        <w:rPr>
          <w:rFonts w:ascii="Arial" w:hAnsi="Arial" w:cs="Arial"/>
          <w:szCs w:val="24"/>
          <w:lang w:val="en-GB"/>
        </w:rPr>
        <w:t xml:space="preserve"> becau</w:t>
      </w:r>
      <w:r w:rsidR="00154A14" w:rsidRPr="00A73ECA">
        <w:rPr>
          <w:rFonts w:ascii="Arial" w:hAnsi="Arial" w:cs="Arial"/>
          <w:szCs w:val="24"/>
          <w:lang w:val="en-GB"/>
        </w:rPr>
        <w:t>se of the individual costs of dealing with these pressures.</w:t>
      </w:r>
      <w:r w:rsidR="001146BE" w:rsidRPr="00A73ECA">
        <w:rPr>
          <w:rFonts w:ascii="Arial" w:hAnsi="Arial" w:cs="Arial"/>
          <w:szCs w:val="24"/>
          <w:lang w:val="en-GB"/>
        </w:rPr>
        <w:t xml:space="preserve"> Lastly, the </w:t>
      </w:r>
      <w:r w:rsidR="007954CF" w:rsidRPr="00A73ECA">
        <w:rPr>
          <w:rFonts w:ascii="Arial" w:hAnsi="Arial" w:cs="Arial"/>
          <w:szCs w:val="24"/>
          <w:lang w:val="en-GB"/>
        </w:rPr>
        <w:t>cognitive buffer hypothesis</w:t>
      </w:r>
      <w:r w:rsidR="001146BE" w:rsidRPr="00A73ECA">
        <w:rPr>
          <w:rFonts w:ascii="Arial" w:hAnsi="Arial" w:cs="Arial"/>
          <w:szCs w:val="24"/>
          <w:lang w:val="en-GB"/>
        </w:rPr>
        <w:t xml:space="preserve"> is </w:t>
      </w:r>
      <w:r w:rsidR="005D5284" w:rsidRPr="00A73ECA">
        <w:rPr>
          <w:rFonts w:ascii="Arial" w:hAnsi="Arial" w:cs="Arial"/>
          <w:szCs w:val="24"/>
          <w:lang w:val="en-GB"/>
        </w:rPr>
        <w:t xml:space="preserve">a </w:t>
      </w:r>
      <w:r w:rsidR="001146BE" w:rsidRPr="00A73ECA">
        <w:rPr>
          <w:rFonts w:ascii="Arial" w:hAnsi="Arial" w:cs="Arial"/>
          <w:szCs w:val="24"/>
          <w:lang w:val="en-GB"/>
        </w:rPr>
        <w:t xml:space="preserve">much more general </w:t>
      </w:r>
      <w:r w:rsidR="00F1513D" w:rsidRPr="00A73ECA">
        <w:rPr>
          <w:rFonts w:ascii="Arial" w:hAnsi="Arial" w:cs="Arial"/>
          <w:szCs w:val="24"/>
          <w:lang w:val="en-GB"/>
        </w:rPr>
        <w:t>hypothesis regarding the evolution of brain variation</w:t>
      </w:r>
      <w:r w:rsidR="007954CF" w:rsidRPr="00A73ECA">
        <w:rPr>
          <w:rFonts w:ascii="Arial" w:hAnsi="Arial" w:cs="Arial"/>
          <w:szCs w:val="24"/>
          <w:lang w:val="en-GB"/>
        </w:rPr>
        <w:t>,</w:t>
      </w:r>
      <w:r w:rsidR="00F1513D" w:rsidRPr="00A73ECA">
        <w:rPr>
          <w:rFonts w:ascii="Arial" w:hAnsi="Arial" w:cs="Arial"/>
          <w:szCs w:val="24"/>
          <w:lang w:val="en-GB"/>
        </w:rPr>
        <w:t xml:space="preserve"> which </w:t>
      </w:r>
      <w:r w:rsidR="005D5284" w:rsidRPr="00A73ECA">
        <w:rPr>
          <w:rFonts w:ascii="Arial" w:hAnsi="Arial" w:cs="Arial"/>
          <w:szCs w:val="24"/>
          <w:lang w:val="en-GB"/>
        </w:rPr>
        <w:t>do</w:t>
      </w:r>
      <w:r w:rsidR="002F1C3F" w:rsidRPr="00A73ECA">
        <w:rPr>
          <w:rFonts w:ascii="Arial" w:hAnsi="Arial" w:cs="Arial"/>
          <w:szCs w:val="24"/>
          <w:lang w:val="en-GB"/>
        </w:rPr>
        <w:t>es</w:t>
      </w:r>
      <w:r w:rsidR="005D5284" w:rsidRPr="00A73ECA">
        <w:rPr>
          <w:rFonts w:ascii="Arial" w:hAnsi="Arial" w:cs="Arial"/>
          <w:szCs w:val="24"/>
          <w:lang w:val="en-GB"/>
        </w:rPr>
        <w:t xml:space="preserve"> not </w:t>
      </w:r>
      <w:r w:rsidR="00F1513D" w:rsidRPr="00A73ECA">
        <w:rPr>
          <w:rFonts w:ascii="Arial" w:hAnsi="Arial" w:cs="Arial"/>
          <w:szCs w:val="24"/>
          <w:lang w:val="en-GB"/>
        </w:rPr>
        <w:t>associate relative size increase with particular behavioural parameters</w:t>
      </w:r>
      <w:r w:rsidR="00061BAA" w:rsidRPr="00A73ECA">
        <w:rPr>
          <w:rFonts w:ascii="Arial" w:hAnsi="Arial" w:cs="Arial"/>
          <w:szCs w:val="24"/>
          <w:lang w:val="en-GB"/>
        </w:rPr>
        <w:t xml:space="preserve">. </w:t>
      </w:r>
      <w:r w:rsidR="004D4F2B" w:rsidRPr="00A73ECA">
        <w:rPr>
          <w:rFonts w:ascii="Arial" w:hAnsi="Arial" w:cs="Arial"/>
          <w:szCs w:val="24"/>
          <w:lang w:val="en-GB"/>
        </w:rPr>
        <w:t>Rather, it posits</w:t>
      </w:r>
      <w:r w:rsidR="00F1513D" w:rsidRPr="00A73ECA">
        <w:rPr>
          <w:rFonts w:ascii="Arial" w:hAnsi="Arial" w:cs="Arial"/>
          <w:szCs w:val="24"/>
          <w:lang w:val="en-GB"/>
        </w:rPr>
        <w:t xml:space="preserve"> that larger brains generally improve fitness and survival, due to advantages related to </w:t>
      </w:r>
      <w:r w:rsidR="004D4F2B" w:rsidRPr="00A73ECA">
        <w:rPr>
          <w:rFonts w:ascii="Arial" w:hAnsi="Arial" w:cs="Arial"/>
          <w:szCs w:val="24"/>
          <w:lang w:val="en-GB"/>
        </w:rPr>
        <w:t xml:space="preserve">negotiating </w:t>
      </w:r>
      <w:r w:rsidR="00061BAA" w:rsidRPr="00A73ECA">
        <w:rPr>
          <w:rFonts w:ascii="Arial" w:hAnsi="Arial" w:cs="Arial"/>
          <w:szCs w:val="24"/>
          <w:lang w:val="en-GB"/>
        </w:rPr>
        <w:t xml:space="preserve">novel </w:t>
      </w:r>
      <w:r w:rsidR="004D4F2B" w:rsidRPr="00A73ECA">
        <w:rPr>
          <w:rFonts w:ascii="Arial" w:hAnsi="Arial" w:cs="Arial"/>
          <w:szCs w:val="24"/>
          <w:lang w:val="en-GB"/>
        </w:rPr>
        <w:t xml:space="preserve">or </w:t>
      </w:r>
      <w:r w:rsidR="00061BAA" w:rsidRPr="00A73ECA">
        <w:rPr>
          <w:rFonts w:ascii="Arial" w:hAnsi="Arial" w:cs="Arial"/>
          <w:szCs w:val="24"/>
          <w:lang w:val="en-GB"/>
        </w:rPr>
        <w:t>unpredictable environments and situations</w:t>
      </w:r>
      <w:r w:rsidR="004E12F0" w:rsidRPr="00A73ECA">
        <w:rPr>
          <w:rFonts w:ascii="Arial" w:hAnsi="Arial" w:cs="Arial"/>
          <w:szCs w:val="24"/>
          <w:lang w:val="en-GB"/>
        </w:rPr>
        <w:t xml:space="preserve"> </w:t>
      </w:r>
      <w:r w:rsidR="004E12F0" w:rsidRPr="00A73ECA">
        <w:rPr>
          <w:rFonts w:ascii="Arial" w:hAnsi="Arial" w:cs="Arial"/>
          <w:szCs w:val="24"/>
          <w:lang w:val="en-GB"/>
        </w:rPr>
        <w:fldChar w:fldCharType="begin">
          <w:fldData xml:space="preserve">PEVuZE5vdGU+PENpdGU+PEF1dGhvcj52YW4gV29lcmRlbjwvQXV0aG9yPjxZZWFyPjIwMTI8L1ll
YXI+PFJlY051bT4xNDI8L1JlY051bT48RGlzcGxheVRleHQ+WzYsIDE1XTwvRGlzcGxheVRleHQ+
PHJlY29yZD48cmVjLW51bWJlcj4xNDI8L3JlYy1udW1iZXI+PGZvcmVpZ24ta2V5cz48a2V5IGFw
cD0iRU4iIGRiLWlkPSJhOWF3MGF0YWI5MngwbGVkdjJreHdzdm1kZnR0YWQ5cDJmZXoiIHRpbWVz
dGFtcD0iMTU2NDM2NDg2MyIgZ3VpZD0iNTBmZmViNjMtYjIyNi00NDYwLWIwZmItYTExMTQ4OGYy
ZTE0Ij4xNDI8L2tleT48L2ZvcmVpZ24ta2V5cz48cmVmLXR5cGUgbmFtZT0iSm91cm5hbCBBcnRp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Z292L3B1Ym1lZC8yMjIyMDg3NDwvdXJsPjwvcmVsYXRlZC11cmxzPjwvdXJscz48ZWxlY3Ryb25p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PEVuZE5vdGU+PENpdGU+PEF1dGhvcj52YW4gV29lcmRlbjwvQXV0aG9yPjxZZWFyPjIwMTI8L1ll
YXI+PFJlY051bT4xNDI8L1JlY051bT48RGlzcGxheVRleHQ+WzYsIDE1XTwvRGlzcGxheVRleHQ+
PHJlY29yZD48cmVjLW51bWJlcj4xNDI8L3JlYy1udW1iZXI+PGZvcmVpZ24ta2V5cz48a2V5IGFw
cD0iRU4iIGRiLWlkPSJhOWF3MGF0YWI5MngwbGVkdjJreHdzdm1kZnR0YWQ5cDJmZXoiIHRpbWVz
dGFtcD0iMTU2NDM2NDg2MyIgZ3VpZD0iNTBmZmViNjMtYjIyNi00NDYwLWIwZmItYTExMTQ4OGYy
ZTE0Ij4xNDI8L2tleT48L2ZvcmVpZ24ta2V5cz48cmVmLXR5cGUgbmFtZT0iSm91cm5hbCBBcnRp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Z292L3B1Ym1lZC8yMjIyMDg3NDwvdXJsPjwvcmVsYXRlZC11cmxzPjwvdXJscz48ZWxlY3Ryb25p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12F0" w:rsidRPr="00A73ECA">
        <w:rPr>
          <w:rFonts w:ascii="Arial" w:hAnsi="Arial" w:cs="Arial"/>
          <w:szCs w:val="24"/>
          <w:lang w:val="en-GB"/>
        </w:rPr>
      </w:r>
      <w:r w:rsidR="004E12F0" w:rsidRPr="00A73ECA">
        <w:rPr>
          <w:rFonts w:ascii="Arial" w:hAnsi="Arial" w:cs="Arial"/>
          <w:szCs w:val="24"/>
          <w:lang w:val="en-GB"/>
        </w:rPr>
        <w:fldChar w:fldCharType="separate"/>
      </w:r>
      <w:r w:rsidR="0075199A">
        <w:rPr>
          <w:rFonts w:ascii="Arial" w:hAnsi="Arial" w:cs="Arial"/>
          <w:noProof/>
          <w:szCs w:val="24"/>
          <w:lang w:val="en-GB"/>
        </w:rPr>
        <w:t>[6, 15]</w:t>
      </w:r>
      <w:r w:rsidR="004E12F0" w:rsidRPr="00A73ECA">
        <w:rPr>
          <w:rFonts w:ascii="Arial" w:hAnsi="Arial" w:cs="Arial"/>
          <w:szCs w:val="24"/>
          <w:lang w:val="en-GB"/>
        </w:rPr>
        <w:fldChar w:fldCharType="end"/>
      </w:r>
      <w:r w:rsidR="00061BAA" w:rsidRPr="00A73ECA">
        <w:rPr>
          <w:rFonts w:ascii="Arial" w:hAnsi="Arial" w:cs="Arial"/>
          <w:szCs w:val="24"/>
          <w:lang w:val="en-GB"/>
        </w:rPr>
        <w:t xml:space="preserve">. </w:t>
      </w:r>
      <w:r w:rsidR="002F1C3F" w:rsidRPr="00A73ECA">
        <w:rPr>
          <w:rFonts w:ascii="Arial" w:hAnsi="Arial" w:cs="Arial"/>
          <w:szCs w:val="24"/>
          <w:lang w:val="en-GB"/>
        </w:rPr>
        <w:t xml:space="preserve">This </w:t>
      </w:r>
      <w:r w:rsidR="00D3653F" w:rsidRPr="00A73ECA">
        <w:rPr>
          <w:rFonts w:ascii="Arial" w:hAnsi="Arial" w:cs="Arial"/>
          <w:szCs w:val="24"/>
          <w:lang w:val="en-GB"/>
        </w:rPr>
        <w:t>“</w:t>
      </w:r>
      <w:r w:rsidR="00061BAA" w:rsidRPr="00A73ECA">
        <w:rPr>
          <w:rFonts w:ascii="Arial" w:hAnsi="Arial" w:cs="Arial"/>
          <w:szCs w:val="24"/>
          <w:lang w:val="en-GB"/>
        </w:rPr>
        <w:t>buffer</w:t>
      </w:r>
      <w:r w:rsidR="00D3653F" w:rsidRPr="00A73ECA">
        <w:rPr>
          <w:rFonts w:ascii="Arial" w:hAnsi="Arial" w:cs="Arial"/>
          <w:szCs w:val="24"/>
          <w:lang w:val="en-GB"/>
        </w:rPr>
        <w:t>”</w:t>
      </w:r>
      <w:r w:rsidR="00061BAA" w:rsidRPr="00A73ECA">
        <w:rPr>
          <w:rFonts w:ascii="Arial" w:hAnsi="Arial" w:cs="Arial"/>
          <w:szCs w:val="24"/>
          <w:lang w:val="en-GB"/>
        </w:rPr>
        <w:t xml:space="preserve"> function of the brain could </w:t>
      </w:r>
      <w:r w:rsidR="00D3653F" w:rsidRPr="00A73ECA">
        <w:rPr>
          <w:rFonts w:ascii="Arial" w:hAnsi="Arial" w:cs="Arial"/>
          <w:szCs w:val="24"/>
          <w:lang w:val="en-GB"/>
        </w:rPr>
        <w:t>generate</w:t>
      </w:r>
      <w:r w:rsidR="00061BAA" w:rsidRPr="00A73ECA">
        <w:rPr>
          <w:rFonts w:ascii="Arial" w:hAnsi="Arial" w:cs="Arial"/>
          <w:szCs w:val="24"/>
          <w:lang w:val="en-GB"/>
        </w:rPr>
        <w:t xml:space="preserve"> positive feedback processes </w:t>
      </w:r>
      <w:r w:rsidR="00D3653F" w:rsidRPr="00A73ECA">
        <w:rPr>
          <w:rFonts w:ascii="Arial" w:hAnsi="Arial" w:cs="Arial"/>
          <w:szCs w:val="24"/>
          <w:lang w:val="en-GB"/>
        </w:rPr>
        <w:t>accelerating</w:t>
      </w:r>
      <w:r w:rsidR="00061BAA" w:rsidRPr="00A73ECA">
        <w:rPr>
          <w:rFonts w:ascii="Arial" w:hAnsi="Arial" w:cs="Arial"/>
          <w:szCs w:val="24"/>
          <w:lang w:val="en-GB"/>
        </w:rPr>
        <w:t xml:space="preserve"> brain</w:t>
      </w:r>
      <w:r w:rsidR="00511E23" w:rsidRPr="00A73ECA">
        <w:rPr>
          <w:rFonts w:ascii="Arial" w:hAnsi="Arial" w:cs="Arial"/>
          <w:szCs w:val="24"/>
          <w:lang w:val="en-GB"/>
        </w:rPr>
        <w:t xml:space="preserve"> size</w:t>
      </w:r>
      <w:r w:rsidR="00061BAA" w:rsidRPr="00A73ECA">
        <w:rPr>
          <w:rFonts w:ascii="Arial" w:hAnsi="Arial" w:cs="Arial"/>
          <w:szCs w:val="24"/>
          <w:lang w:val="en-GB"/>
        </w:rPr>
        <w:t xml:space="preserve"> evolution</w:t>
      </w:r>
      <w:r w:rsidR="00406E38"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&lt;EndNote&gt;&lt;Cite&gt;&lt;Author&gt;Sol&lt;/Author&gt;&lt;Year&gt;2009&lt;/Year&gt;&lt;RecNum&gt;79&lt;/RecNum&gt;&lt;DisplayText&gt;[16]&lt;/DisplayText&gt;&lt;record&gt;&lt;rec-number&gt;79&lt;/rec-number&gt;&lt;foreign-keys&gt;&lt;key app="EN" db-id="a9aw0atab92x0ledv2kxwsvmdfttad9p2fez" timestamp="1564364862" guid="748b6077-3b0d-4d1a-bf32-3a80666d5642"&gt;79&lt;/key&gt;&lt;/foreign-keys&gt;&lt;ref-type name="Journal Article"&gt;17&lt;/ref-type&gt;&lt;contributors&gt;&lt;authors&gt;&lt;author&gt;Sol, D.&lt;/author&gt;&lt;/authors&gt;&lt;/contributors&gt;&lt;auth-address&gt;CSIC-CEAB-CREAF Centre for Ecological Research and Applied Forestries, Autonomous University of Barcelona, 08193 Bellaterra, Catalonia, Spain. dsolrueda@gmail.com&lt;/auth-address&gt;&lt;titles&gt;&lt;title&gt;Revisiting the cognitive buffer hypothesis for the evolution of large brains&lt;/title&gt;&lt;secondary-title&gt;Biol Lett&lt;/secondary-title&gt;&lt;/titles&gt;&lt;pages&gt;130-3&lt;/pages&gt;&lt;volume&gt;5&lt;/volume&gt;&lt;number&gt;1&lt;/number&gt;&lt;edition&gt;2008/12/04&lt;/edition&gt;&lt;keywords&gt;&lt;keyword&gt;Animals&lt;/keyword&gt;&lt;keyword&gt;*Behavior, Animal&lt;/keyword&gt;&lt;keyword&gt;*Biological Evolution&lt;/keyword&gt;&lt;keyword&gt;Brain/*anatomy &amp;amp; histology/physiology&lt;/keyword&gt;&lt;keyword&gt;Cognition/*physiology&lt;/keyword&gt;&lt;keyword&gt;Organ Size&lt;/keyword&gt;&lt;/keywords&gt;&lt;dates&gt;&lt;year&gt;2009&lt;/year&gt;&lt;pub-dates&gt;&lt;date&gt;Feb 23&lt;/date&gt;&lt;/pub-dates&gt;&lt;/dates&gt;&lt;publisher&gt;The Royal Society&lt;/publisher&gt;&lt;isbn&gt;1744-9561 (Print)&amp;#xD;1744-9561 (Linking)&lt;/isbn&gt;&lt;accession-num&gt;19049952&lt;/accession-num&gt;&lt;urls&gt;&lt;related-urls&gt;&lt;url&gt;https://www.ncbi.nlm.nih.gov/pubmed/19049952&lt;/url&gt;&lt;/related-urls&gt;&lt;/urls&gt;&lt;custom2&gt;PMC2657766&lt;/custom2&gt;&lt;electronic-resource-num&gt;10.1098/rsbl.2008.0621&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[16]</w:t>
      </w:r>
      <w:r w:rsidR="008E7643" w:rsidRPr="00A73ECA">
        <w:rPr>
          <w:rFonts w:ascii="Arial" w:hAnsi="Arial" w:cs="Arial"/>
          <w:szCs w:val="24"/>
          <w:lang w:val="en-GB"/>
        </w:rPr>
        <w:fldChar w:fldCharType="end"/>
      </w:r>
      <w:r w:rsidR="00061BAA" w:rsidRPr="00A73ECA">
        <w:rPr>
          <w:rFonts w:ascii="Arial" w:hAnsi="Arial" w:cs="Arial"/>
          <w:szCs w:val="24"/>
          <w:lang w:val="en-GB"/>
        </w:rPr>
        <w:t>.</w:t>
      </w:r>
    </w:p>
    <w:p w14:paraId="362DA707" w14:textId="1CAE9D2D" w:rsidR="00D825F3" w:rsidRPr="00A73ECA" w:rsidRDefault="00D97CE7" w:rsidP="00D825F3">
      <w:pPr>
        <w:spacing w:line="480" w:lineRule="auto"/>
        <w:ind w:firstLine="720"/>
        <w:rPr>
          <w:rFonts w:ascii="Arial" w:hAnsi="Arial" w:cs="Arial"/>
          <w:color w:val="auto"/>
          <w:szCs w:val="24"/>
          <w:lang w:val="en-GB"/>
        </w:rPr>
      </w:pPr>
      <w:r w:rsidRPr="00A73ECA">
        <w:rPr>
          <w:rFonts w:ascii="Arial" w:hAnsi="Arial" w:cs="Arial"/>
          <w:szCs w:val="24"/>
          <w:lang w:val="en-GB"/>
        </w:rPr>
        <w:t xml:space="preserve">The debate about which of the three hypotheses best explains brain size evolution </w:t>
      </w:r>
      <w:r w:rsidR="003240FD" w:rsidRPr="00A73ECA">
        <w:rPr>
          <w:rFonts w:ascii="Arial" w:hAnsi="Arial" w:cs="Arial"/>
          <w:szCs w:val="24"/>
          <w:lang w:val="en-GB"/>
        </w:rPr>
        <w:t>coincides</w:t>
      </w:r>
      <w:r w:rsidRPr="00A73ECA">
        <w:rPr>
          <w:rFonts w:ascii="Arial" w:hAnsi="Arial" w:cs="Arial"/>
          <w:szCs w:val="24"/>
          <w:lang w:val="en-GB"/>
        </w:rPr>
        <w:t xml:space="preserve"> with controversy over what </w:t>
      </w:r>
      <w:r w:rsidR="00D825F3" w:rsidRPr="00A73ECA">
        <w:rPr>
          <w:rFonts w:ascii="Arial" w:hAnsi="Arial" w:cs="Arial"/>
          <w:szCs w:val="24"/>
          <w:lang w:val="en-GB"/>
        </w:rPr>
        <w:t xml:space="preserve">specific variables </w:t>
      </w:r>
      <w:r w:rsidRPr="00A73ECA">
        <w:rPr>
          <w:rFonts w:ascii="Arial" w:hAnsi="Arial" w:cs="Arial"/>
          <w:szCs w:val="24"/>
          <w:lang w:val="en-GB"/>
        </w:rPr>
        <w:t xml:space="preserve">select for the </w:t>
      </w:r>
      <w:r w:rsidRPr="00A73ECA">
        <w:rPr>
          <w:rFonts w:ascii="Arial" w:hAnsi="Arial" w:cs="Arial"/>
          <w:szCs w:val="24"/>
          <w:lang w:val="en-GB"/>
        </w:rPr>
        <w:lastRenderedPageBreak/>
        <w:t>evolution</w:t>
      </w:r>
      <w:r w:rsidR="00D825F3" w:rsidRPr="00A73ECA">
        <w:rPr>
          <w:rFonts w:ascii="Arial" w:hAnsi="Arial" w:cs="Arial"/>
          <w:szCs w:val="24"/>
          <w:lang w:val="en-GB"/>
        </w:rPr>
        <w:t xml:space="preserve"> of larger brains. </w:t>
      </w:r>
      <w:r w:rsidR="00D825F3" w:rsidRPr="00A73ECA">
        <w:rPr>
          <w:rFonts w:ascii="Arial" w:hAnsi="Arial" w:cs="Arial"/>
          <w:color w:val="auto"/>
          <w:szCs w:val="24"/>
          <w:lang w:val="en-GB"/>
        </w:rPr>
        <w:t xml:space="preserve">This situation is exacerbated by poor data availability for many important variables, </w:t>
      </w:r>
      <w:r w:rsidR="00070BC5" w:rsidRPr="00A73ECA">
        <w:rPr>
          <w:rFonts w:ascii="Arial" w:hAnsi="Arial" w:cs="Arial"/>
          <w:szCs w:val="24"/>
          <w:lang w:val="en-GB"/>
        </w:rPr>
        <w:t xml:space="preserve">particularly behavioural data, </w:t>
      </w:r>
      <w:r w:rsidR="00D825F3" w:rsidRPr="00A73ECA">
        <w:rPr>
          <w:rFonts w:ascii="Arial" w:hAnsi="Arial" w:cs="Arial"/>
          <w:color w:val="auto"/>
          <w:szCs w:val="24"/>
          <w:lang w:val="en-GB"/>
        </w:rPr>
        <w:t xml:space="preserve">such that only small subsets of species have a complete collection of variables and therefore confidence in the analyses is low </w:t>
      </w:r>
      <w:r w:rsidR="00D825F3" w:rsidRPr="00A73ECA">
        <w:rPr>
          <w:rFonts w:ascii="Arial" w:hAnsi="Arial" w:cs="Arial"/>
          <w:color w:val="auto"/>
          <w:szCs w:val="24"/>
          <w:lang w:val="en-GB"/>
        </w:rPr>
        <w:fldChar w:fldCharType="begin">
          <w:fldData xml:space="preserve">PEVuZE5vdGU+PENpdGU+PEF1dGhvcj5IZWFseTwvQXV0aG9yPjxZZWFyPjIwMDc8L1llYXI+PFJl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</w:fldData>
        </w:fldChar>
      </w:r>
      <w:r w:rsidR="0075199A">
        <w:rPr>
          <w:rFonts w:ascii="Arial" w:hAnsi="Arial" w:cs="Arial"/>
          <w:color w:val="auto"/>
          <w:szCs w:val="24"/>
          <w:lang w:val="en-GB"/>
        </w:rPr>
        <w:instrText xml:space="preserve"> ADDIN EN.CITE </w:instrText>
      </w:r>
      <w:r w:rsidR="0075199A">
        <w:rPr>
          <w:rFonts w:ascii="Arial" w:hAnsi="Arial" w:cs="Arial"/>
          <w:color w:val="auto"/>
          <w:szCs w:val="24"/>
          <w:lang w:val="en-GB"/>
        </w:rPr>
        <w:fldChar w:fldCharType="begin">
          <w:fldData xml:space="preserve">PEVuZE5vdGU+PENpdGU+PEF1dGhvcj5IZWFseTwvQXV0aG9yPjxZZWFyPjIwMDc8L1llYXI+PFJl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</w:fldData>
        </w:fldChar>
      </w:r>
      <w:r w:rsidR="0075199A">
        <w:rPr>
          <w:rFonts w:ascii="Arial" w:hAnsi="Arial" w:cs="Arial"/>
          <w:color w:val="auto"/>
          <w:szCs w:val="24"/>
          <w:lang w:val="en-GB"/>
        </w:rPr>
        <w:instrText xml:space="preserve"> ADDIN EN.CITE.DATA </w:instrText>
      </w:r>
      <w:r w:rsidR="0075199A">
        <w:rPr>
          <w:rFonts w:ascii="Arial" w:hAnsi="Arial" w:cs="Arial"/>
          <w:color w:val="auto"/>
          <w:szCs w:val="24"/>
          <w:lang w:val="en-GB"/>
        </w:rPr>
      </w:r>
      <w:r w:rsidR="0075199A">
        <w:rPr>
          <w:rFonts w:ascii="Arial" w:hAnsi="Arial" w:cs="Arial"/>
          <w:color w:val="auto"/>
          <w:szCs w:val="24"/>
          <w:lang w:val="en-GB"/>
        </w:rPr>
        <w:fldChar w:fldCharType="end"/>
      </w:r>
      <w:r w:rsidR="00D825F3" w:rsidRPr="00A73ECA">
        <w:rPr>
          <w:rFonts w:ascii="Arial" w:hAnsi="Arial" w:cs="Arial"/>
          <w:color w:val="auto"/>
          <w:szCs w:val="24"/>
          <w:lang w:val="en-GB"/>
        </w:rPr>
      </w:r>
      <w:r w:rsidR="00D825F3" w:rsidRPr="00A73ECA">
        <w:rPr>
          <w:rFonts w:ascii="Arial" w:hAnsi="Arial" w:cs="Arial"/>
          <w:color w:val="auto"/>
          <w:szCs w:val="24"/>
          <w:lang w:val="en-GB"/>
        </w:rPr>
        <w:fldChar w:fldCharType="separate"/>
      </w:r>
      <w:r w:rsidR="0075199A">
        <w:rPr>
          <w:rFonts w:ascii="Arial" w:hAnsi="Arial" w:cs="Arial"/>
          <w:noProof/>
          <w:color w:val="auto"/>
          <w:szCs w:val="24"/>
          <w:lang w:val="en-GB"/>
        </w:rPr>
        <w:t>[17-20]</w:t>
      </w:r>
      <w:r w:rsidR="00D825F3" w:rsidRPr="00A73ECA">
        <w:rPr>
          <w:rFonts w:ascii="Arial" w:hAnsi="Arial" w:cs="Arial"/>
          <w:color w:val="auto"/>
          <w:szCs w:val="24"/>
          <w:lang w:val="en-GB"/>
        </w:rPr>
        <w:fldChar w:fldCharType="end"/>
      </w:r>
      <w:r w:rsidR="00D825F3" w:rsidRPr="00A73ECA">
        <w:rPr>
          <w:rFonts w:ascii="Arial" w:hAnsi="Arial" w:cs="Arial"/>
          <w:color w:val="auto"/>
          <w:szCs w:val="24"/>
          <w:lang w:val="en-GB"/>
        </w:rPr>
        <w:t>.</w:t>
      </w:r>
    </w:p>
    <w:p w14:paraId="14819FB5" w14:textId="59E0C328" w:rsidR="00A32890" w:rsidRPr="00A73ECA" w:rsidRDefault="00D825F3">
      <w:pPr>
        <w:spacing w:line="480" w:lineRule="auto"/>
        <w:ind w:firstLine="720"/>
        <w:rPr>
          <w:rFonts w:ascii="Arial" w:hAnsi="Arial" w:cs="Arial"/>
          <w:szCs w:val="24"/>
          <w:lang w:val="en-GB"/>
        </w:rPr>
      </w:pPr>
      <w:r w:rsidRPr="00A73ECA">
        <w:rPr>
          <w:rFonts w:ascii="Arial" w:hAnsi="Arial" w:cs="Arial"/>
          <w:szCs w:val="24"/>
          <w:lang w:val="en-GB"/>
        </w:rPr>
        <w:t>In addition</w:t>
      </w:r>
      <w:r w:rsidR="003240FD" w:rsidRPr="00A73ECA">
        <w:rPr>
          <w:rFonts w:ascii="Arial" w:hAnsi="Arial" w:cs="Arial"/>
          <w:szCs w:val="24"/>
          <w:lang w:val="en-GB"/>
        </w:rPr>
        <w:t>, it is widely recognised that</w:t>
      </w:r>
      <w:r w:rsidR="00681A0C" w:rsidRPr="00A73ECA">
        <w:rPr>
          <w:rFonts w:ascii="Arial" w:hAnsi="Arial" w:cs="Arial"/>
          <w:szCs w:val="24"/>
          <w:lang w:val="en-GB"/>
        </w:rPr>
        <w:t xml:space="preserve"> relative brain size is </w:t>
      </w:r>
      <w:r w:rsidR="009561AC" w:rsidRPr="00A73ECA">
        <w:rPr>
          <w:rFonts w:ascii="Arial" w:hAnsi="Arial" w:cs="Arial"/>
          <w:szCs w:val="24"/>
          <w:lang w:val="en-GB"/>
        </w:rPr>
        <w:t xml:space="preserve">likely </w:t>
      </w:r>
      <w:r w:rsidR="005D5284" w:rsidRPr="00A73ECA">
        <w:rPr>
          <w:rFonts w:ascii="Arial" w:hAnsi="Arial" w:cs="Arial"/>
          <w:szCs w:val="24"/>
          <w:lang w:val="en-GB"/>
        </w:rPr>
        <w:t>antagoni</w:t>
      </w:r>
      <w:r w:rsidR="00A73ECA" w:rsidRPr="00A73ECA">
        <w:rPr>
          <w:rFonts w:ascii="Arial" w:hAnsi="Arial" w:cs="Arial"/>
          <w:szCs w:val="24"/>
          <w:lang w:val="en-GB"/>
        </w:rPr>
        <w:t>s</w:t>
      </w:r>
      <w:r w:rsidR="005D5284" w:rsidRPr="00A73ECA">
        <w:rPr>
          <w:rFonts w:ascii="Arial" w:hAnsi="Arial" w:cs="Arial"/>
          <w:szCs w:val="24"/>
          <w:lang w:val="en-GB"/>
        </w:rPr>
        <w:t>ed by the high expense of brain growth and maintenance</w:t>
      </w:r>
      <w:r w:rsidR="00681A0C" w:rsidRPr="00A73ECA">
        <w:rPr>
          <w:rFonts w:ascii="Arial" w:hAnsi="Arial" w:cs="Arial"/>
          <w:szCs w:val="24"/>
          <w:lang w:val="en-GB"/>
        </w:rPr>
        <w:t xml:space="preserve">. </w:t>
      </w:r>
      <w:r w:rsidR="004E6D15" w:rsidRPr="00A73ECA">
        <w:rPr>
          <w:rFonts w:ascii="Arial" w:hAnsi="Arial" w:cs="Arial"/>
          <w:szCs w:val="24"/>
          <w:lang w:val="en-GB"/>
        </w:rPr>
        <w:t xml:space="preserve">Among </w:t>
      </w:r>
      <w:r w:rsidR="00A73ECA">
        <w:rPr>
          <w:rFonts w:ascii="Arial" w:hAnsi="Arial" w:cs="Arial"/>
          <w:szCs w:val="24"/>
          <w:lang w:val="en-GB"/>
        </w:rPr>
        <w:t>other</w:t>
      </w:r>
      <w:r w:rsidR="00681A0C" w:rsidRPr="00A73ECA">
        <w:rPr>
          <w:rFonts w:ascii="Arial" w:hAnsi="Arial" w:cs="Arial"/>
          <w:szCs w:val="24"/>
          <w:lang w:val="en-GB"/>
        </w:rPr>
        <w:t xml:space="preserve"> constraints</w:t>
      </w:r>
      <w:r w:rsidR="00D52E5E" w:rsidRPr="00A73ECA">
        <w:rPr>
          <w:rFonts w:ascii="Arial" w:hAnsi="Arial" w:cs="Arial"/>
          <w:szCs w:val="24"/>
          <w:lang w:val="en-GB"/>
        </w:rPr>
        <w:t>,</w:t>
      </w:r>
      <w:r w:rsidR="0006739A" w:rsidRPr="00A73ECA">
        <w:rPr>
          <w:rFonts w:ascii="Arial" w:hAnsi="Arial" w:cs="Arial"/>
          <w:szCs w:val="24"/>
          <w:lang w:val="en-GB"/>
        </w:rPr>
        <w:t xml:space="preserve"> reproductive parameters</w:t>
      </w:r>
      <w:r w:rsidR="003240FD" w:rsidRPr="00A73ECA">
        <w:rPr>
          <w:rFonts w:ascii="Arial" w:hAnsi="Arial" w:cs="Arial"/>
          <w:szCs w:val="24"/>
          <w:lang w:val="en-GB"/>
        </w:rPr>
        <w:t xml:space="preserve"> and energetic maintenance</w:t>
      </w:r>
      <w:r w:rsidR="0006739A" w:rsidRPr="00A73ECA">
        <w:rPr>
          <w:rFonts w:ascii="Arial" w:hAnsi="Arial" w:cs="Arial"/>
          <w:szCs w:val="24"/>
          <w:lang w:val="en-GB"/>
        </w:rPr>
        <w:t xml:space="preserve"> are </w:t>
      </w:r>
      <w:r w:rsidR="00D52E5E" w:rsidRPr="00A73ECA">
        <w:rPr>
          <w:rFonts w:ascii="Arial" w:hAnsi="Arial" w:cs="Arial"/>
          <w:szCs w:val="24"/>
          <w:lang w:val="en-GB"/>
        </w:rPr>
        <w:t xml:space="preserve">probably </w:t>
      </w:r>
      <w:r w:rsidR="0006739A" w:rsidRPr="00A73ECA">
        <w:rPr>
          <w:rFonts w:ascii="Arial" w:hAnsi="Arial" w:cs="Arial"/>
          <w:szCs w:val="24"/>
          <w:lang w:val="en-GB"/>
        </w:rPr>
        <w:t>particularly important</w:t>
      </w:r>
      <w:r w:rsidR="003240FD" w:rsidRPr="00A73ECA">
        <w:rPr>
          <w:rFonts w:ascii="Arial" w:hAnsi="Arial" w:cs="Arial"/>
          <w:szCs w:val="24"/>
          <w:lang w:val="en-GB"/>
        </w:rPr>
        <w:t xml:space="preserve"> </w:t>
      </w:r>
      <w:r w:rsidR="004E6D15" w:rsidRPr="00A73ECA">
        <w:rPr>
          <w:rFonts w:ascii="Arial" w:hAnsi="Arial" w:cs="Arial"/>
          <w:szCs w:val="24"/>
          <w:lang w:val="en-GB"/>
        </w:rPr>
        <w:fldChar w:fldCharType="begin">
          <w:fldData xml:space="preserve">PEVuZE5vdGU+PENpdGU+PEF1dGhvcj5XZWlzYmVja2VyPC9BdXRob3I+PFllYXI+MjAxNTwvWWVh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PEVuZE5vdGU+PENpdGU+PEF1dGhvcj5XZWlzYmVja2VyPC9BdXRob3I+PFllYXI+MjAxNTwvWWVh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E6D15" w:rsidRPr="00A73ECA">
        <w:rPr>
          <w:rFonts w:ascii="Arial" w:hAnsi="Arial" w:cs="Arial"/>
          <w:szCs w:val="24"/>
          <w:lang w:val="en-GB"/>
        </w:rPr>
      </w:r>
      <w:r w:rsidR="004E6D15" w:rsidRPr="00A73ECA">
        <w:rPr>
          <w:rFonts w:ascii="Arial" w:hAnsi="Arial" w:cs="Arial"/>
          <w:szCs w:val="24"/>
          <w:lang w:val="en-GB"/>
        </w:rPr>
        <w:fldChar w:fldCharType="separate"/>
      </w:r>
      <w:r w:rsidR="0075199A">
        <w:rPr>
          <w:rFonts w:ascii="Arial" w:hAnsi="Arial" w:cs="Arial"/>
          <w:noProof/>
          <w:szCs w:val="24"/>
          <w:lang w:val="en-GB"/>
        </w:rPr>
        <w:t>[21-27]</w:t>
      </w:r>
      <w:r w:rsidR="004E6D15" w:rsidRPr="00A73ECA">
        <w:rPr>
          <w:rFonts w:ascii="Arial" w:hAnsi="Arial" w:cs="Arial"/>
          <w:szCs w:val="24"/>
          <w:lang w:val="en-GB"/>
        </w:rPr>
        <w:fldChar w:fldCharType="end"/>
      </w:r>
      <w:r w:rsidR="0006739A" w:rsidRPr="00A73ECA">
        <w:rPr>
          <w:rFonts w:ascii="Arial" w:hAnsi="Arial" w:cs="Arial"/>
          <w:szCs w:val="24"/>
          <w:lang w:val="en-GB"/>
        </w:rPr>
        <w:t>.</w:t>
      </w:r>
      <w:r w:rsidR="003240FD" w:rsidRPr="00A73ECA">
        <w:rPr>
          <w:rFonts w:ascii="Arial" w:hAnsi="Arial" w:cs="Arial"/>
          <w:szCs w:val="24"/>
          <w:lang w:val="en-GB"/>
        </w:rPr>
        <w:t xml:space="preserve"> B</w:t>
      </w:r>
      <w:r w:rsidR="0006739A" w:rsidRPr="00A73ECA">
        <w:rPr>
          <w:rFonts w:ascii="Arial" w:hAnsi="Arial" w:cs="Arial"/>
          <w:szCs w:val="24"/>
          <w:lang w:val="en-GB"/>
        </w:rPr>
        <w:t xml:space="preserve">ecause all </w:t>
      </w:r>
      <w:r w:rsidR="004E6D15" w:rsidRPr="00A73ECA">
        <w:rPr>
          <w:rFonts w:ascii="Arial" w:hAnsi="Arial" w:cs="Arial"/>
          <w:szCs w:val="24"/>
          <w:lang w:val="en-GB"/>
        </w:rPr>
        <w:t>selection-based</w:t>
      </w:r>
      <w:r w:rsidR="0006739A" w:rsidRPr="00A73ECA">
        <w:rPr>
          <w:rFonts w:ascii="Arial" w:hAnsi="Arial" w:cs="Arial"/>
          <w:szCs w:val="24"/>
          <w:lang w:val="en-GB"/>
        </w:rPr>
        <w:t xml:space="preserve"> hypotheses generally invoke traits tied to reproduction, it is difficult to dissect energetic reproductive effects from selection</w:t>
      </w:r>
      <w:r w:rsidR="002F1C3F" w:rsidRPr="00A73ECA">
        <w:rPr>
          <w:rFonts w:ascii="Arial" w:hAnsi="Arial" w:cs="Arial"/>
          <w:szCs w:val="24"/>
          <w:lang w:val="en-GB"/>
        </w:rPr>
        <w:t xml:space="preserve"> </w:t>
      </w:r>
      <w:r w:rsidR="002F1C3F" w:rsidRPr="00A73ECA">
        <w:rPr>
          <w:rFonts w:ascii="Arial" w:hAnsi="Arial" w:cs="Arial"/>
          <w:szCs w:val="24"/>
          <w:lang w:val="en-GB"/>
        </w:rPr>
        <w:fldChar w:fldCharType="begin">
          <w:fldData xml:space="preserve">PEVuZE5vdGU+PENpdGU+PEF1dGhvcj5XZWlzYmVja2VyPC9BdXRob3I+PFllYXI+MjAxNDwvWWVh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PEVuZE5vdGU+PENpdGU+PEF1dGhvcj5XZWlzYmVja2VyPC9BdXRob3I+PFllYXI+MjAxNDwvWWVh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2F1C3F" w:rsidRPr="00A73ECA">
        <w:rPr>
          <w:rFonts w:ascii="Arial" w:hAnsi="Arial" w:cs="Arial"/>
          <w:szCs w:val="24"/>
          <w:lang w:val="en-GB"/>
        </w:rPr>
      </w:r>
      <w:r w:rsidR="002F1C3F" w:rsidRPr="00A73ECA">
        <w:rPr>
          <w:rFonts w:ascii="Arial" w:hAnsi="Arial" w:cs="Arial"/>
          <w:szCs w:val="24"/>
          <w:lang w:val="en-GB"/>
        </w:rPr>
        <w:fldChar w:fldCharType="separate"/>
      </w:r>
      <w:r w:rsidR="0075199A">
        <w:rPr>
          <w:rFonts w:ascii="Arial" w:hAnsi="Arial" w:cs="Arial"/>
          <w:noProof/>
          <w:szCs w:val="24"/>
          <w:lang w:val="en-GB"/>
        </w:rPr>
        <w:t>[28, 29]</w:t>
      </w:r>
      <w:r w:rsidR="002F1C3F" w:rsidRPr="00A73ECA">
        <w:rPr>
          <w:rFonts w:ascii="Arial" w:hAnsi="Arial" w:cs="Arial"/>
          <w:szCs w:val="24"/>
          <w:lang w:val="en-GB"/>
        </w:rPr>
        <w:fldChar w:fldCharType="end"/>
      </w:r>
      <w:r w:rsidR="00B832D4" w:rsidRPr="00A73ECA">
        <w:rPr>
          <w:rFonts w:ascii="Arial" w:hAnsi="Arial" w:cs="Arial"/>
          <w:szCs w:val="24"/>
          <w:lang w:val="en-GB"/>
        </w:rPr>
        <w:t>.</w:t>
      </w:r>
      <w:r w:rsidR="0006739A" w:rsidRPr="00A73ECA">
        <w:rPr>
          <w:rFonts w:ascii="Arial" w:hAnsi="Arial" w:cs="Arial"/>
          <w:szCs w:val="24"/>
          <w:lang w:val="en-GB"/>
        </w:rPr>
        <w:t xml:space="preserve"> </w:t>
      </w:r>
      <w:r w:rsidR="00C25EA6" w:rsidRPr="00A73ECA">
        <w:rPr>
          <w:rFonts w:ascii="Arial" w:hAnsi="Arial" w:cs="Arial"/>
          <w:szCs w:val="24"/>
          <w:lang w:val="en-GB"/>
        </w:rPr>
        <w:t>For example,</w:t>
      </w:r>
      <w:r w:rsidR="00061BAA" w:rsidRPr="00A73ECA">
        <w:rPr>
          <w:rFonts w:ascii="Arial" w:hAnsi="Arial" w:cs="Arial"/>
          <w:szCs w:val="24"/>
          <w:lang w:val="en-GB"/>
        </w:rPr>
        <w:t xml:space="preserve"> home range</w:t>
      </w:r>
      <w:r w:rsidR="00B832D4" w:rsidRPr="00A73ECA">
        <w:rPr>
          <w:rFonts w:ascii="Arial" w:hAnsi="Arial" w:cs="Arial"/>
          <w:szCs w:val="24"/>
          <w:lang w:val="en-GB"/>
        </w:rPr>
        <w:t xml:space="preserve"> and social group sizes are </w:t>
      </w:r>
      <w:r w:rsidR="00061BAA" w:rsidRPr="00A73ECA">
        <w:rPr>
          <w:rFonts w:ascii="Arial" w:hAnsi="Arial" w:cs="Arial"/>
          <w:szCs w:val="24"/>
          <w:lang w:val="en-GB"/>
        </w:rPr>
        <w:t>related to mating systems</w:t>
      </w:r>
      <w:r w:rsidR="00B832D4"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&lt;EndNote&gt;&lt;Cite&gt;&lt;Author&gt;Lukas&lt;/Author&gt;&lt;Year&gt;2014&lt;/Year&gt;&lt;RecNum&gt;378&lt;/RecNum&gt;&lt;DisplayText&gt;[30]&lt;/DisplayText&gt;&lt;record&gt;&lt;rec-number&gt;378&lt;/rec-number&gt;&lt;foreign-keys&gt;&lt;key app="EN" db-id="a9aw0atab92x0ledv2kxwsvmdfttad9p2fez" timestamp="1583889235" guid="b1b2bc69-0fc1-4631-9441-ef2da6dbbf45"&gt;378&lt;/key&gt;&lt;/foreign-keys&gt;&lt;ref-type name="Journal Article"&gt;17&lt;/ref-type&gt;&lt;contributors&gt;&lt;authors&gt;&lt;author&gt;Lukas, Dieter&lt;/author&gt;&lt;author&gt;Clutton-Brock, Tim&lt;/author&gt;&lt;/authors&gt;&lt;/contributors&gt;&lt;titles&gt;&lt;title&gt;Evolution of social monogamy in primates is not consistently associated with male infanticide&lt;/title&gt;&lt;secondary-title&gt;Proceedings of the National Academy of Sciences&lt;/secondary-title&gt;&lt;/titles&gt;&lt;periodical&gt;&lt;full-title&gt;Proceedings of the National Academy of Sciences&lt;/full-title&gt;&lt;/periodical&gt;&lt;pages&gt;E1674-E1674&lt;/pages&gt;&lt;volume&gt;111&lt;/volume&gt;&lt;number&gt;17&lt;/number&gt;&lt;dates&gt;&lt;year&gt;2014&lt;/year&gt;&lt;/dates&gt;&lt;urls&gt;&lt;related-urls&gt;&lt;url&gt;https://www.pnas.org/content/pnas/111/17/E1674.full.pdf&lt;/url&gt;&lt;/related-urls&gt;&lt;/urls&gt;&lt;electronic-resource-num&gt;10.1073/pnas.1401012111&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[30]</w:t>
      </w:r>
      <w:r w:rsidR="008E7643" w:rsidRPr="00A73ECA">
        <w:rPr>
          <w:rFonts w:ascii="Arial" w:hAnsi="Arial" w:cs="Arial"/>
          <w:szCs w:val="24"/>
          <w:lang w:val="en-GB"/>
        </w:rPr>
        <w:fldChar w:fldCharType="end"/>
      </w:r>
      <w:r w:rsidR="00061BAA" w:rsidRPr="00A73ECA">
        <w:rPr>
          <w:rFonts w:ascii="Arial" w:hAnsi="Arial" w:cs="Arial"/>
          <w:szCs w:val="24"/>
          <w:lang w:val="en-GB"/>
        </w:rPr>
        <w:t>, social group sizes are related to predation pressure</w:t>
      </w:r>
      <w:r w:rsidR="008E7643" w:rsidRPr="00A73ECA">
        <w:rPr>
          <w:rFonts w:ascii="Arial" w:hAnsi="Arial" w:cs="Arial"/>
          <w:szCs w:val="24"/>
          <w:lang w:val="en-GB"/>
        </w:rPr>
        <w:t xml:space="preserve">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&lt;EndNote&gt;&lt;Cite&gt;&lt;Author&gt;Hintz&lt;/Author&gt;&lt;Year&gt;2018&lt;/Year&gt;&lt;RecNum&gt;379&lt;/RecNum&gt;&lt;DisplayText&gt;[31]&lt;/DisplayText&gt;&lt;record&gt;&lt;rec-number&gt;379&lt;/rec-number&gt;&lt;foreign-keys&gt;&lt;key app="EN" db-id="a9aw0atab92x0ledv2kxwsvmdfttad9p2fez" timestamp="1583889387" guid="c854b583-6fc1-4fa3-9fa8-0277ec3a58bd"&gt;379&lt;/key&gt;&lt;/foreign-keys&gt;&lt;ref-type name="Journal Article"&gt;17&lt;/ref-type&gt;&lt;contributors&gt;&lt;authors&gt;&lt;author&gt;Hintz, William D.&lt;/author&gt;&lt;author&gt;Lonzarich, David G.&lt;/author&gt;&lt;/authors&gt;&lt;/contributors&gt;&lt;titles&gt;&lt;title&gt;Maximizing foraging success: the roles of group size, predation risk, competition, and ontogeny&lt;/title&gt;&lt;secondary-title&gt;Ecosphere&lt;/secondary-title&gt;&lt;/titles&gt;&lt;periodical&gt;&lt;full-title&gt;Ecosphere&lt;/full-title&gt;&lt;/periodical&gt;&lt;pages&gt;e02456&lt;/pages&gt;&lt;volume&gt;9&lt;/volume&gt;&lt;number&gt;10&lt;/number&gt;&lt;dates&gt;&lt;year&gt;2018&lt;/year&gt;&lt;/dates&gt;&lt;isbn&gt;2150-8925&lt;/isbn&gt;&lt;urls&gt;&lt;related-urls&gt;&lt;url&gt;https://esajournals.onlinelibrary.wiley.com/doi/abs/10.1002/ecs2.2456&lt;/url&gt;&lt;/related-urls&gt;&lt;/urls&gt;&lt;electronic-resource-num&gt;10.1002/ecs2.2456&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[31]</w:t>
      </w:r>
      <w:r w:rsidR="008E7643" w:rsidRPr="00A73ECA">
        <w:rPr>
          <w:rFonts w:ascii="Arial" w:hAnsi="Arial" w:cs="Arial"/>
          <w:szCs w:val="24"/>
          <w:lang w:val="en-GB"/>
        </w:rPr>
        <w:fldChar w:fldCharType="end"/>
      </w:r>
      <w:r w:rsidR="00061BAA" w:rsidRPr="00A73ECA">
        <w:rPr>
          <w:rFonts w:ascii="Arial" w:hAnsi="Arial" w:cs="Arial"/>
          <w:szCs w:val="24"/>
          <w:lang w:val="en-GB"/>
        </w:rPr>
        <w:t xml:space="preserve">, </w:t>
      </w:r>
      <w:r w:rsidR="00B832D4" w:rsidRPr="00A73ECA">
        <w:rPr>
          <w:rFonts w:ascii="Arial" w:hAnsi="Arial" w:cs="Arial"/>
          <w:szCs w:val="24"/>
          <w:lang w:val="en-GB"/>
        </w:rPr>
        <w:t xml:space="preserve">which in turn </w:t>
      </w:r>
      <w:r w:rsidR="00A73ECA">
        <w:rPr>
          <w:rFonts w:ascii="Arial" w:hAnsi="Arial" w:cs="Arial"/>
          <w:szCs w:val="24"/>
          <w:lang w:val="en-GB"/>
        </w:rPr>
        <w:t>is</w:t>
      </w:r>
      <w:r w:rsidR="00B832D4" w:rsidRPr="00A73ECA">
        <w:rPr>
          <w:rFonts w:ascii="Arial" w:hAnsi="Arial" w:cs="Arial"/>
          <w:szCs w:val="24"/>
          <w:lang w:val="en-GB"/>
        </w:rPr>
        <w:t xml:space="preserve"> highly correlated with reproduction and maternal investment  </w:t>
      </w:r>
      <w:r w:rsidR="008E764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&lt;EndNote&gt;&lt;Cite&gt;&lt;Author&gt;Shuster&lt;/Author&gt;&lt;Year&gt;2009&lt;/Year&gt;&lt;RecNum&gt;380&lt;/RecNum&gt;&lt;DisplayText&gt;[32]&lt;/DisplayText&gt;&lt;record&gt;&lt;rec-number&gt;380&lt;/rec-number&gt;&lt;foreign-keys&gt;&lt;key app="EN" db-id="a9aw0atab92x0ledv2kxwsvmdfttad9p2fez" timestamp="1583889496" guid="f63d99ec-40eb-49d0-973c-c5956393dba3"&gt;380&lt;/key&gt;&lt;/foreign-keys&gt;&lt;ref-type name="Journal Article"&gt;17&lt;/ref-type&gt;&lt;contributors&gt;&lt;authors&gt;&lt;author&gt;Shuster, Stephen M.&lt;/author&gt;&lt;/authors&gt;&lt;/contributors&gt;&lt;titles&gt;&lt;title&gt;Sexual selection and mating systems&lt;/title&gt;&lt;secondary-title&gt;Proceedings of the National Academy of Sciences&lt;/secondary-title&gt;&lt;/titles&gt;&lt;periodical&gt;&lt;full-title&gt;Proceedings of the National Academy of Sciences&lt;/full-title&gt;&lt;/periodical&gt;&lt;pages&gt;10009-10016&lt;/pages&gt;&lt;volume&gt;106&lt;/volume&gt;&lt;number&gt;Supplement 1&lt;/number&gt;&lt;dates&gt;&lt;year&gt;2009&lt;/year&gt;&lt;/dates&gt;&lt;urls&gt;&lt;related-urls&gt;&lt;url&gt;https://www.pnas.org/content/pnas/106/Supplement_1/10009.full.pdf&lt;/url&gt;&lt;/related-urls&gt;&lt;/urls&gt;&lt;electronic-resource-num&gt;10.1073/pnas.0901132106&lt;/electronic-resource-num&gt;&lt;/record&gt;&lt;/Cite&gt;&lt;/EndNote&gt;</w:instrText>
      </w:r>
      <w:r w:rsidR="008E7643" w:rsidRPr="00A73ECA">
        <w:rPr>
          <w:rFonts w:ascii="Arial" w:hAnsi="Arial" w:cs="Arial"/>
          <w:szCs w:val="24"/>
          <w:lang w:val="en-GB"/>
        </w:rPr>
        <w:fldChar w:fldCharType="separate"/>
      </w:r>
      <w:r w:rsidR="0075199A">
        <w:rPr>
          <w:rFonts w:ascii="Arial" w:hAnsi="Arial" w:cs="Arial"/>
          <w:noProof/>
          <w:szCs w:val="24"/>
          <w:lang w:val="en-GB"/>
        </w:rPr>
        <w:t>[32]</w:t>
      </w:r>
      <w:r w:rsidR="008E7643" w:rsidRPr="00A73ECA">
        <w:rPr>
          <w:rFonts w:ascii="Arial" w:hAnsi="Arial" w:cs="Arial"/>
          <w:szCs w:val="24"/>
          <w:lang w:val="en-GB"/>
        </w:rPr>
        <w:fldChar w:fldCharType="end"/>
      </w:r>
      <w:r w:rsidR="002008C0" w:rsidRPr="00A73ECA">
        <w:rPr>
          <w:rFonts w:ascii="Arial" w:hAnsi="Arial" w:cs="Arial"/>
          <w:szCs w:val="24"/>
          <w:lang w:val="en-GB"/>
        </w:rPr>
        <w:t>; and</w:t>
      </w:r>
      <w:r w:rsidR="00061BAA" w:rsidRPr="00A73ECA">
        <w:rPr>
          <w:rFonts w:ascii="Arial" w:hAnsi="Arial" w:cs="Arial"/>
          <w:szCs w:val="24"/>
          <w:lang w:val="en-GB"/>
        </w:rPr>
        <w:t xml:space="preserve"> </w:t>
      </w:r>
      <w:r w:rsidR="00D742DE" w:rsidRPr="00A73ECA">
        <w:rPr>
          <w:rFonts w:ascii="Arial" w:hAnsi="Arial" w:cs="Arial"/>
          <w:szCs w:val="24"/>
          <w:lang w:val="en-GB"/>
        </w:rPr>
        <w:t>energ</w:t>
      </w:r>
      <w:r w:rsidR="00694EDE" w:rsidRPr="00A73ECA">
        <w:rPr>
          <w:rFonts w:ascii="Arial" w:hAnsi="Arial" w:cs="Arial"/>
          <w:szCs w:val="24"/>
          <w:lang w:val="en-GB"/>
        </w:rPr>
        <w:t>y</w:t>
      </w:r>
      <w:r w:rsidR="00D742DE" w:rsidRPr="00A73ECA">
        <w:rPr>
          <w:rFonts w:ascii="Arial" w:hAnsi="Arial" w:cs="Arial"/>
          <w:szCs w:val="24"/>
          <w:lang w:val="en-GB"/>
        </w:rPr>
        <w:t xml:space="preserve"> availability</w:t>
      </w:r>
      <w:r w:rsidR="002008C0" w:rsidRPr="00A73ECA">
        <w:rPr>
          <w:rFonts w:ascii="Arial" w:hAnsi="Arial" w:cs="Arial"/>
          <w:szCs w:val="24"/>
          <w:lang w:val="en-GB"/>
        </w:rPr>
        <w:t xml:space="preserve"> for both maternal investment and maintenance</w:t>
      </w:r>
      <w:r w:rsidR="00D742DE" w:rsidRPr="00A73ECA">
        <w:rPr>
          <w:rFonts w:ascii="Arial" w:hAnsi="Arial" w:cs="Arial"/>
          <w:szCs w:val="24"/>
          <w:lang w:val="en-GB"/>
        </w:rPr>
        <w:t xml:space="preserve"> is dependent on </w:t>
      </w:r>
      <w:r w:rsidR="002008C0" w:rsidRPr="00A73ECA">
        <w:rPr>
          <w:rFonts w:ascii="Arial" w:hAnsi="Arial" w:cs="Arial"/>
          <w:szCs w:val="24"/>
          <w:lang w:val="en-GB"/>
        </w:rPr>
        <w:t xml:space="preserve">the ecological factor of </w:t>
      </w:r>
      <w:r w:rsidR="00D742DE" w:rsidRPr="00A73ECA">
        <w:rPr>
          <w:rFonts w:ascii="Arial" w:hAnsi="Arial" w:cs="Arial"/>
          <w:szCs w:val="24"/>
          <w:lang w:val="en-GB"/>
        </w:rPr>
        <w:t>diet</w:t>
      </w:r>
      <w:r w:rsidR="00A73ECA">
        <w:rPr>
          <w:rFonts w:ascii="Arial" w:hAnsi="Arial" w:cs="Arial"/>
          <w:szCs w:val="24"/>
          <w:lang w:val="en-GB"/>
        </w:rPr>
        <w:t xml:space="preserve"> </w:t>
      </w:r>
      <w:r w:rsid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&lt;EndNote&gt;&lt;Cite&gt;&lt;Author&gt;Milton&lt;/Author&gt;&lt;Year&gt;1981&lt;/Year&gt;&lt;RecNum&gt;121&lt;/RecNum&gt;&lt;DisplayText&gt;[7]&lt;/DisplayText&gt;&lt;record&gt;&lt;rec-number&gt;121&lt;/rec-number&gt;&lt;foreign-keys&gt;&lt;key app="EN" db-id="a9aw0atab92x0ledv2kxwsvmdfttad9p2fez" timestamp="1564364862" guid="2512ab9d-08a7-4c7a-9543-607b6492efc7"&gt;121&lt;/key&gt;&lt;/foreign-keys&gt;&lt;ref-type name="Journal Article"&gt;17&lt;/ref-type&gt;&lt;contributors&gt;&lt;authors&gt;&lt;author&gt;Milton, Katharine&lt;/author&gt;&lt;/authors&gt;&lt;/contributors&gt;&lt;titles&gt;&lt;title&gt;Distribution Patterns of Tropical Plant Foods as an Evolutionary Stimulus to Primate Mental Development&lt;/title&gt;&lt;secondary-title&gt;American Anthropologist&lt;/secondary-title&gt;&lt;/titles&gt;&lt;periodical&gt;&lt;full-title&gt;American Anthropologist&lt;/full-title&gt;&lt;/periodical&gt;&lt;pages&gt;534-548&lt;/pages&gt;&lt;volume&gt;83&lt;/volume&gt;&lt;number&gt;3&lt;/number&gt;&lt;section&gt;534&lt;/section&gt;&lt;dates&gt;&lt;year&gt;1981&lt;/year&gt;&lt;/dates&gt;&lt;publisher&gt;Wiley/Blackwell (10.1111)&lt;/publisher&gt;&lt;isbn&gt;0002-7294&amp;#xD;1548-1433&lt;/isbn&gt;&lt;urls&gt;&lt;related-urls&gt;&lt;url&gt;http://doi.wiley.com/10.1525/aa.1981.83.3.02a00020&lt;/url&gt;&lt;/related-urls&gt;&lt;/urls&gt;&lt;electronic-resource-num&gt;10.1525/aa.1981.83.3.02a00020&lt;/electronic-resource-num&gt;&lt;/record&gt;&lt;/Cite&gt;&lt;/EndNote&gt;</w:instrText>
      </w:r>
      <w:r w:rsidR="00A73ECA">
        <w:rPr>
          <w:rFonts w:ascii="Arial" w:hAnsi="Arial" w:cs="Arial"/>
          <w:szCs w:val="24"/>
          <w:lang w:val="en-GB"/>
        </w:rPr>
        <w:fldChar w:fldCharType="separate"/>
      </w:r>
      <w:r w:rsidR="0075199A">
        <w:rPr>
          <w:rFonts w:ascii="Arial" w:hAnsi="Arial" w:cs="Arial"/>
          <w:noProof/>
          <w:szCs w:val="24"/>
          <w:lang w:val="en-GB"/>
        </w:rPr>
        <w:t>[7]</w:t>
      </w:r>
      <w:r w:rsidR="00A73ECA">
        <w:rPr>
          <w:rFonts w:ascii="Arial" w:hAnsi="Arial" w:cs="Arial"/>
          <w:szCs w:val="24"/>
          <w:lang w:val="en-GB"/>
        </w:rPr>
        <w:fldChar w:fldCharType="end"/>
      </w:r>
      <w:r w:rsidR="00D742DE" w:rsidRPr="00A73ECA">
        <w:rPr>
          <w:rFonts w:ascii="Arial" w:hAnsi="Arial" w:cs="Arial"/>
          <w:szCs w:val="24"/>
          <w:lang w:val="en-GB"/>
        </w:rPr>
        <w:t>.</w:t>
      </w:r>
    </w:p>
    <w:p w14:paraId="4BD8A849" w14:textId="386B3F88" w:rsidR="00C25EA6" w:rsidRPr="00A73ECA" w:rsidRDefault="005B3A2C" w:rsidP="00A32890">
      <w:pPr>
        <w:spacing w:line="480" w:lineRule="auto"/>
        <w:rPr>
          <w:rFonts w:ascii="Arial" w:hAnsi="Arial" w:cs="Arial"/>
          <w:szCs w:val="24"/>
          <w:lang w:val="en-GB"/>
        </w:rPr>
      </w:pPr>
      <w:r w:rsidRPr="00A73ECA">
        <w:rPr>
          <w:rFonts w:ascii="Arial" w:hAnsi="Arial" w:cs="Arial"/>
          <w:szCs w:val="24"/>
          <w:lang w:val="en-GB"/>
        </w:rPr>
        <w:t xml:space="preserve">The </w:t>
      </w:r>
      <w:r w:rsidR="004C1761" w:rsidRPr="00A73ECA">
        <w:rPr>
          <w:rFonts w:ascii="Arial" w:hAnsi="Arial" w:cs="Arial"/>
          <w:szCs w:val="24"/>
          <w:lang w:val="en-GB"/>
        </w:rPr>
        <w:t xml:space="preserve">confounding </w:t>
      </w:r>
      <w:r w:rsidRPr="00A73ECA">
        <w:rPr>
          <w:rFonts w:ascii="Arial" w:hAnsi="Arial" w:cs="Arial"/>
          <w:szCs w:val="24"/>
          <w:lang w:val="en-GB"/>
        </w:rPr>
        <w:t xml:space="preserve">of reproductive investment and selection agents on </w:t>
      </w:r>
      <w:r w:rsidR="003240FD" w:rsidRPr="00A73ECA">
        <w:rPr>
          <w:rFonts w:ascii="Arial" w:hAnsi="Arial" w:cs="Arial"/>
          <w:szCs w:val="24"/>
          <w:lang w:val="en-GB"/>
        </w:rPr>
        <w:t>larger brains</w:t>
      </w:r>
      <w:r w:rsidRPr="00A73ECA">
        <w:rPr>
          <w:rFonts w:ascii="Arial" w:hAnsi="Arial" w:cs="Arial"/>
          <w:szCs w:val="24"/>
          <w:lang w:val="en-GB"/>
        </w:rPr>
        <w:t xml:space="preserve"> poses a</w:t>
      </w:r>
      <w:r w:rsidR="003240FD" w:rsidRPr="00A73ECA">
        <w:rPr>
          <w:rFonts w:ascii="Arial" w:hAnsi="Arial" w:cs="Arial"/>
          <w:szCs w:val="24"/>
          <w:lang w:val="en-GB"/>
        </w:rPr>
        <w:t xml:space="preserve"> particular</w:t>
      </w:r>
      <w:r w:rsidRPr="00A73ECA">
        <w:rPr>
          <w:rFonts w:ascii="Arial" w:hAnsi="Arial" w:cs="Arial"/>
          <w:szCs w:val="24"/>
          <w:lang w:val="en-GB"/>
        </w:rPr>
        <w:t xml:space="preserve"> problem for research into placental mammals</w:t>
      </w:r>
      <w:r w:rsidR="00AC03CB" w:rsidRPr="00A73ECA">
        <w:rPr>
          <w:rFonts w:ascii="Arial" w:hAnsi="Arial" w:cs="Arial"/>
          <w:szCs w:val="24"/>
          <w:lang w:val="en-GB"/>
        </w:rPr>
        <w:t>, which attract</w:t>
      </w:r>
      <w:r w:rsidR="00FD3B23" w:rsidRPr="00A73ECA">
        <w:rPr>
          <w:rFonts w:ascii="Arial" w:hAnsi="Arial" w:cs="Arial"/>
          <w:szCs w:val="24"/>
          <w:lang w:val="en-GB"/>
        </w:rPr>
        <w:t xml:space="preserve"> most research </w:t>
      </w:r>
      <w:r w:rsidRPr="00A73ECA">
        <w:rPr>
          <w:rFonts w:ascii="Arial" w:hAnsi="Arial" w:cs="Arial"/>
          <w:szCs w:val="24"/>
          <w:lang w:val="en-GB"/>
        </w:rPr>
        <w:t xml:space="preserve">interest because humans and other large-brained mammals belong to </w:t>
      </w:r>
      <w:r w:rsidR="003240FD" w:rsidRPr="00A73ECA">
        <w:rPr>
          <w:rFonts w:ascii="Arial" w:hAnsi="Arial" w:cs="Arial"/>
          <w:szCs w:val="24"/>
          <w:lang w:val="en-GB"/>
        </w:rPr>
        <w:t>th</w:t>
      </w:r>
      <w:r w:rsidR="001129FB">
        <w:rPr>
          <w:rFonts w:ascii="Arial" w:hAnsi="Arial" w:cs="Arial"/>
          <w:szCs w:val="24"/>
          <w:lang w:val="en-GB"/>
        </w:rPr>
        <w:t>is</w:t>
      </w:r>
      <w:r w:rsidR="003240FD" w:rsidRPr="00A73ECA">
        <w:rPr>
          <w:rFonts w:ascii="Arial" w:hAnsi="Arial" w:cs="Arial"/>
          <w:szCs w:val="24"/>
          <w:lang w:val="en-GB"/>
        </w:rPr>
        <w:t xml:space="preserve"> clade</w:t>
      </w:r>
      <w:r w:rsidR="00AC03CB" w:rsidRPr="00A73ECA">
        <w:rPr>
          <w:rFonts w:ascii="Arial" w:hAnsi="Arial" w:cs="Arial"/>
          <w:szCs w:val="24"/>
          <w:lang w:val="en-GB"/>
        </w:rPr>
        <w:t>. P</w:t>
      </w:r>
      <w:r w:rsidRPr="00A73ECA">
        <w:rPr>
          <w:rFonts w:ascii="Arial" w:hAnsi="Arial" w:cs="Arial"/>
          <w:szCs w:val="24"/>
          <w:lang w:val="en-GB"/>
        </w:rPr>
        <w:t xml:space="preserve">lacentals </w:t>
      </w:r>
      <w:r w:rsidR="00C25EA6" w:rsidRPr="00A73ECA">
        <w:rPr>
          <w:rFonts w:ascii="Arial" w:hAnsi="Arial" w:cs="Arial"/>
          <w:szCs w:val="24"/>
          <w:lang w:val="en-GB"/>
        </w:rPr>
        <w:t xml:space="preserve">have highly varied life histories </w:t>
      </w:r>
      <w:ins w:id="0" w:author="Vera Weisbecker" w:date="2021-01-29T20:33:00Z">
        <w:r w:rsidR="008836E8">
          <w:rPr>
            <w:rFonts w:ascii="Arial" w:hAnsi="Arial" w:cs="Arial"/>
            <w:szCs w:val="24"/>
            <w:lang w:val="en-GB"/>
          </w:rPr>
          <w:t xml:space="preserve">(e.g. altricial vs. precocial) </w:t>
        </w:r>
      </w:ins>
      <w:r w:rsidR="00C25EA6" w:rsidRPr="00A73ECA">
        <w:rPr>
          <w:rFonts w:ascii="Arial" w:hAnsi="Arial" w:cs="Arial"/>
          <w:szCs w:val="24"/>
          <w:lang w:val="en-GB"/>
        </w:rPr>
        <w:t>and reproductive modes</w:t>
      </w:r>
      <w:ins w:id="1" w:author="Vera Weisbecker" w:date="2021-01-29T20:33:00Z">
        <w:r w:rsidR="008836E8">
          <w:rPr>
            <w:rFonts w:ascii="Arial" w:hAnsi="Arial" w:cs="Arial"/>
            <w:szCs w:val="24"/>
            <w:lang w:val="en-GB"/>
          </w:rPr>
          <w:t xml:space="preserve"> with differing types of placentation, gestation lengths, and m</w:t>
        </w:r>
      </w:ins>
      <w:ins w:id="2" w:author="Vera Weisbecker" w:date="2021-01-29T20:34:00Z">
        <w:r w:rsidR="008836E8">
          <w:rPr>
            <w:rFonts w:ascii="Arial" w:hAnsi="Arial" w:cs="Arial"/>
            <w:szCs w:val="24"/>
            <w:lang w:val="en-GB"/>
          </w:rPr>
          <w:t>ilk composition,</w:t>
        </w:r>
      </w:ins>
      <w:del w:id="3" w:author="Vera Weisbecker" w:date="2021-01-29T20:34:00Z">
        <w:r w:rsidR="00681A0C" w:rsidRPr="00A73ECA" w:rsidDel="008836E8">
          <w:rPr>
            <w:rFonts w:ascii="Arial" w:hAnsi="Arial" w:cs="Arial"/>
            <w:szCs w:val="24"/>
            <w:lang w:val="en-GB"/>
          </w:rPr>
          <w:delText>,</w:delText>
        </w:r>
      </w:del>
      <w:r w:rsidR="00FD3B23" w:rsidRPr="00A73ECA">
        <w:rPr>
          <w:rFonts w:ascii="Arial" w:hAnsi="Arial" w:cs="Arial"/>
          <w:szCs w:val="24"/>
          <w:lang w:val="en-GB"/>
        </w:rPr>
        <w:t xml:space="preserve"> which</w:t>
      </w:r>
      <w:r w:rsidR="00694EDE" w:rsidRPr="00A73ECA">
        <w:rPr>
          <w:rFonts w:ascii="Arial" w:hAnsi="Arial" w:cs="Arial"/>
          <w:szCs w:val="24"/>
          <w:lang w:val="en-GB"/>
        </w:rPr>
        <w:t xml:space="preserve"> may</w:t>
      </w:r>
      <w:r w:rsidR="00C25EA6" w:rsidRPr="00A73ECA">
        <w:rPr>
          <w:rFonts w:ascii="Arial" w:hAnsi="Arial" w:cs="Arial"/>
          <w:szCs w:val="24"/>
          <w:lang w:val="en-GB"/>
        </w:rPr>
        <w:t xml:space="preserve"> increase the risk of confounding constrain</w:t>
      </w:r>
      <w:r w:rsidR="00694EDE" w:rsidRPr="00A73ECA">
        <w:rPr>
          <w:rFonts w:ascii="Arial" w:hAnsi="Arial" w:cs="Arial"/>
          <w:szCs w:val="24"/>
          <w:lang w:val="en-GB"/>
        </w:rPr>
        <w:t>ts</w:t>
      </w:r>
      <w:r w:rsidR="00C25EA6" w:rsidRPr="00A73ECA">
        <w:rPr>
          <w:rFonts w:ascii="Arial" w:hAnsi="Arial" w:cs="Arial"/>
          <w:szCs w:val="24"/>
          <w:lang w:val="en-GB"/>
        </w:rPr>
        <w:t xml:space="preserve"> of reproduction with select</w:t>
      </w:r>
      <w:r w:rsidR="00694EDE" w:rsidRPr="00A73ECA">
        <w:rPr>
          <w:rFonts w:ascii="Arial" w:hAnsi="Arial" w:cs="Arial"/>
          <w:szCs w:val="24"/>
          <w:lang w:val="en-GB"/>
        </w:rPr>
        <w:t>ion on</w:t>
      </w:r>
      <w:r w:rsidR="00C25EA6" w:rsidRPr="00A73ECA">
        <w:rPr>
          <w:rFonts w:ascii="Arial" w:hAnsi="Arial" w:cs="Arial"/>
          <w:szCs w:val="24"/>
          <w:lang w:val="en-GB"/>
        </w:rPr>
        <w:t xml:space="preserve"> </w:t>
      </w:r>
      <w:r w:rsidRPr="00A73ECA">
        <w:rPr>
          <w:rFonts w:ascii="Arial" w:hAnsi="Arial" w:cs="Arial"/>
          <w:szCs w:val="24"/>
          <w:lang w:val="en-GB"/>
        </w:rPr>
        <w:t xml:space="preserve">behavioural and ecological </w:t>
      </w:r>
      <w:r w:rsidR="00C25EA6" w:rsidRPr="00A73ECA">
        <w:rPr>
          <w:rFonts w:ascii="Arial" w:hAnsi="Arial" w:cs="Arial"/>
          <w:szCs w:val="24"/>
          <w:lang w:val="en-GB"/>
        </w:rPr>
        <w:t>traits</w:t>
      </w:r>
      <w:r w:rsidR="00FD3B23" w:rsidRPr="00A73ECA">
        <w:rPr>
          <w:rFonts w:ascii="Arial" w:hAnsi="Arial" w:cs="Arial"/>
          <w:szCs w:val="24"/>
          <w:lang w:val="en-GB"/>
        </w:rPr>
        <w:t xml:space="preserve"> </w:t>
      </w:r>
      <w:r w:rsidR="00FD3B2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&lt;EndNote&gt;&lt;Cite&gt;&lt;Author&gt;Logan&lt;/Author&gt;&lt;Year&gt;2018&lt;/Year&gt;&lt;RecNum&gt;184&lt;/RecNum&gt;&lt;DisplayText&gt;[33]&lt;/DisplayText&gt;&lt;record&gt;&lt;rec-number&gt;184&lt;/rec-number&gt;&lt;foreign-keys&gt;&lt;key app="EN" db-id="a9aw0atab92x0ledv2kxwsvmdfttad9p2fez" timestamp="1564364863" guid="cece1e72-ce64-4d0d-8aeb-747ed35589f1"&gt;184&lt;/key&gt;&lt;/foreign-keys&gt;&lt;ref-type name="Journal Article"&gt;17&lt;/ref-type&gt;&lt;contributors&gt;&lt;authors&gt;&lt;author&gt;Logan, Corina J.&lt;/author&gt;&lt;author&gt;Avin, Shahar&lt;/author&gt;&lt;author&gt;Boogert, Neeltje&lt;/author&gt;&lt;author&gt;Buskell, Andrew&lt;/author&gt;&lt;author&gt;Cross, Fiona R.&lt;/author&gt;&lt;author&gt;Currie, Adrian&lt;/author&gt;&lt;author&gt;Jelbert, Sarah&lt;/author&gt;&lt;author&gt;Lukas, Dieter&lt;/author&gt;&lt;author&gt;Mares, Rafael&lt;/author&gt;&lt;author&gt;Navarrete, Ana F.&lt;/author&gt;&lt;author&gt;Shigeno, Shuichi&lt;/author&gt;&lt;author&gt;Montgomery, Stephen H.&lt;/author&gt;&lt;/authors&gt;&lt;/contributors&gt;&lt;titles&gt;&lt;title&gt;Beyond brain size: Uncovering the neural correlates of behavioral and cognitive specialization&lt;/title&gt;&lt;secondary-title&gt;Comparative Cognition &amp;amp; Behavior Reviews&lt;/secondary-title&gt;&lt;/titles&gt;&lt;periodical&gt;&lt;full-title&gt;Comparative Cognition &amp;amp; Behavior Reviews&lt;/full-title&gt;&lt;/periodical&gt;&lt;pages&gt;55-89&lt;/pages&gt;&lt;volume&gt;13&lt;/volume&gt;&lt;section&gt;55&lt;/section&gt;&lt;keywords&gt;&lt;keyword&gt;Brain evolution&lt;/keyword&gt;&lt;keyword&gt;Comparative method&lt;/keyword&gt;&lt;keyword&gt;Intelligence&lt;/keyword&gt;&lt;keyword&gt;cognition&lt;/keyword&gt;&lt;keyword&gt;neuroethology&lt;/keyword&gt;&lt;/keywords&gt;&lt;dates&gt;&lt;year&gt;2018&lt;/year&gt;&lt;/dates&gt;&lt;publisher&gt;Cold Spring Harbor Laboratory&lt;/publisher&gt;&lt;isbn&gt;19114745&lt;/isbn&gt;&lt;urls&gt;&lt;related-urls&gt;&lt;url&gt;https://www.biorxiv.org/content/early/2017/06/02/145334&lt;/url&gt;&lt;/related-urls&gt;&lt;/urls&gt;&lt;electronic-resource-num&gt;10.3819/ccbr.2018.130008&lt;/electronic-resource-num&gt;&lt;/record&gt;&lt;/Cite&gt;&lt;/EndNote&gt;</w:instrText>
      </w:r>
      <w:r w:rsidR="00FD3B23" w:rsidRPr="00A73ECA">
        <w:rPr>
          <w:rFonts w:ascii="Arial" w:hAnsi="Arial" w:cs="Arial"/>
          <w:szCs w:val="24"/>
          <w:lang w:val="en-GB"/>
        </w:rPr>
        <w:fldChar w:fldCharType="separate"/>
      </w:r>
      <w:r w:rsidR="0075199A">
        <w:rPr>
          <w:rFonts w:ascii="Arial" w:hAnsi="Arial" w:cs="Arial"/>
          <w:noProof/>
          <w:szCs w:val="24"/>
          <w:lang w:val="en-GB"/>
        </w:rPr>
        <w:t>[33]</w:t>
      </w:r>
      <w:r w:rsidR="00FD3B23" w:rsidRPr="00A73ECA">
        <w:rPr>
          <w:rFonts w:ascii="Arial" w:hAnsi="Arial" w:cs="Arial"/>
          <w:szCs w:val="24"/>
          <w:lang w:val="en-GB"/>
        </w:rPr>
        <w:fldChar w:fldCharType="end"/>
      </w:r>
      <w:r w:rsidR="00C25EA6" w:rsidRPr="00A73ECA">
        <w:rPr>
          <w:rFonts w:ascii="Arial" w:hAnsi="Arial" w:cs="Arial"/>
          <w:szCs w:val="24"/>
          <w:lang w:val="en-GB"/>
        </w:rPr>
        <w:t xml:space="preserve">. </w:t>
      </w:r>
      <w:r w:rsidR="00AC03CB" w:rsidRPr="00A73ECA">
        <w:rPr>
          <w:rFonts w:ascii="Arial" w:hAnsi="Arial" w:cs="Arial"/>
          <w:szCs w:val="24"/>
          <w:lang w:val="en-GB"/>
        </w:rPr>
        <w:t>By contrast</w:t>
      </w:r>
      <w:r w:rsidRPr="00A73ECA">
        <w:rPr>
          <w:rFonts w:ascii="Arial" w:hAnsi="Arial" w:cs="Arial"/>
          <w:szCs w:val="24"/>
          <w:lang w:val="en-GB"/>
        </w:rPr>
        <w:t xml:space="preserve">, the sister radiation of placentals – the marsupial mammals – </w:t>
      </w:r>
      <w:r w:rsidR="003240FD" w:rsidRPr="00A73ECA">
        <w:rPr>
          <w:rFonts w:ascii="Arial" w:hAnsi="Arial" w:cs="Arial"/>
          <w:szCs w:val="24"/>
          <w:lang w:val="en-GB"/>
        </w:rPr>
        <w:t>combine highly homogenous developmental regimes with</w:t>
      </w:r>
      <w:r w:rsidR="00C25EA6" w:rsidRPr="00A73ECA">
        <w:rPr>
          <w:rFonts w:ascii="Arial" w:hAnsi="Arial" w:cs="Arial"/>
          <w:szCs w:val="24"/>
          <w:lang w:val="en-GB"/>
        </w:rPr>
        <w:t xml:space="preserve"> a similarly diverse range of behavioural </w:t>
      </w:r>
      <w:r w:rsidR="003240FD" w:rsidRPr="00A73ECA">
        <w:rPr>
          <w:rFonts w:ascii="Arial" w:hAnsi="Arial" w:cs="Arial"/>
          <w:szCs w:val="24"/>
          <w:lang w:val="en-GB"/>
        </w:rPr>
        <w:t>traits</w:t>
      </w:r>
      <w:r w:rsidR="00C25EA6" w:rsidRPr="00A73ECA">
        <w:rPr>
          <w:rFonts w:ascii="Arial" w:hAnsi="Arial" w:cs="Arial"/>
          <w:szCs w:val="24"/>
          <w:lang w:val="en-GB"/>
        </w:rPr>
        <w:t xml:space="preserve"> </w:t>
      </w:r>
      <w:r w:rsidR="00694EDE" w:rsidRPr="00A73ECA">
        <w:rPr>
          <w:rFonts w:ascii="Arial" w:hAnsi="Arial" w:cs="Arial"/>
          <w:szCs w:val="24"/>
          <w:lang w:val="en-GB"/>
        </w:rPr>
        <w:t>to</w:t>
      </w:r>
      <w:r w:rsidR="00C25EA6" w:rsidRPr="00A73ECA">
        <w:rPr>
          <w:rFonts w:ascii="Arial" w:hAnsi="Arial" w:cs="Arial"/>
          <w:szCs w:val="24"/>
          <w:lang w:val="en-GB"/>
        </w:rPr>
        <w:t xml:space="preserve"> placentals</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518B3" w:rsidRPr="00A73ECA">
        <w:rPr>
          <w:rFonts w:ascii="Arial" w:hAnsi="Arial" w:cs="Arial"/>
          <w:szCs w:val="24"/>
          <w:lang w:val="en-GB"/>
        </w:rPr>
      </w:r>
      <w:r w:rsidR="004518B3" w:rsidRPr="00A73ECA">
        <w:rPr>
          <w:rFonts w:ascii="Arial" w:hAnsi="Arial" w:cs="Arial"/>
          <w:szCs w:val="24"/>
          <w:lang w:val="en-GB"/>
        </w:rPr>
        <w:fldChar w:fldCharType="separate"/>
      </w:r>
      <w:r w:rsidR="0075199A">
        <w:rPr>
          <w:rFonts w:ascii="Arial" w:hAnsi="Arial" w:cs="Arial"/>
          <w:noProof/>
          <w:szCs w:val="24"/>
          <w:lang w:val="en-GB"/>
        </w:rPr>
        <w:t>[21, 34, 35]</w:t>
      </w:r>
      <w:r w:rsidR="004518B3" w:rsidRPr="00A73ECA">
        <w:rPr>
          <w:rFonts w:ascii="Arial" w:hAnsi="Arial" w:cs="Arial"/>
          <w:szCs w:val="24"/>
          <w:lang w:val="en-GB"/>
        </w:rPr>
        <w:fldChar w:fldCharType="end"/>
      </w:r>
      <w:r w:rsidR="00207EDB" w:rsidRPr="00A73ECA">
        <w:rPr>
          <w:rFonts w:ascii="Arial" w:hAnsi="Arial" w:cs="Arial"/>
          <w:szCs w:val="24"/>
          <w:lang w:val="en-GB"/>
        </w:rPr>
        <w:t>.</w:t>
      </w:r>
      <w:r w:rsidR="00C25EA6" w:rsidRPr="00A73ECA">
        <w:rPr>
          <w:rFonts w:ascii="Arial" w:hAnsi="Arial" w:cs="Arial"/>
          <w:szCs w:val="24"/>
          <w:lang w:val="en-GB"/>
        </w:rPr>
        <w:t xml:space="preserve"> </w:t>
      </w:r>
      <w:r w:rsidR="00AC03CB" w:rsidRPr="00A73ECA">
        <w:rPr>
          <w:rFonts w:ascii="Arial" w:hAnsi="Arial" w:cs="Arial"/>
          <w:szCs w:val="24"/>
          <w:lang w:val="en-GB"/>
        </w:rPr>
        <w:t>Marsupial</w:t>
      </w:r>
      <w:ins w:id="4" w:author="Vera Weisbecker" w:date="2021-01-29T20:34:00Z">
        <w:r w:rsidR="008836E8">
          <w:rPr>
            <w:rFonts w:ascii="Arial" w:hAnsi="Arial" w:cs="Arial"/>
            <w:szCs w:val="24"/>
            <w:lang w:val="en-GB"/>
          </w:rPr>
          <w:t>s do not have an altricial-precocial spectrum like placentals;</w:t>
        </w:r>
      </w:ins>
      <w:r w:rsidR="00AC03CB" w:rsidRPr="00A73ECA">
        <w:rPr>
          <w:rFonts w:ascii="Arial" w:hAnsi="Arial" w:cs="Arial"/>
          <w:szCs w:val="24"/>
          <w:lang w:val="en-GB"/>
        </w:rPr>
        <w:t xml:space="preserve"> </w:t>
      </w:r>
      <w:r w:rsidR="00207EDB" w:rsidRPr="00A73ECA">
        <w:rPr>
          <w:rFonts w:ascii="Arial" w:hAnsi="Arial" w:cs="Arial"/>
          <w:szCs w:val="24"/>
          <w:lang w:val="en-GB"/>
        </w:rPr>
        <w:t xml:space="preserve">neonates are </w:t>
      </w:r>
      <w:ins w:id="5" w:author="Vera Weisbecker" w:date="2021-01-29T20:24:00Z">
        <w:r w:rsidR="00263547">
          <w:rPr>
            <w:rFonts w:ascii="Arial" w:hAnsi="Arial" w:cs="Arial"/>
            <w:szCs w:val="24"/>
            <w:lang w:val="en-GB"/>
          </w:rPr>
          <w:t xml:space="preserve">all </w:t>
        </w:r>
      </w:ins>
      <w:r w:rsidR="00207EDB" w:rsidRPr="00A73ECA">
        <w:rPr>
          <w:rFonts w:ascii="Arial" w:hAnsi="Arial" w:cs="Arial"/>
          <w:szCs w:val="24"/>
          <w:lang w:val="en-GB"/>
        </w:rPr>
        <w:t xml:space="preserve">born </w:t>
      </w:r>
      <w:r w:rsidR="00AC03CB" w:rsidRPr="00A73ECA">
        <w:rPr>
          <w:rFonts w:ascii="Arial" w:hAnsi="Arial" w:cs="Arial"/>
          <w:szCs w:val="24"/>
          <w:lang w:val="en-GB"/>
        </w:rPr>
        <w:t xml:space="preserve">at early developmental stages </w:t>
      </w:r>
      <w:r w:rsidR="00207EDB" w:rsidRPr="00A73ECA">
        <w:rPr>
          <w:rFonts w:ascii="Arial" w:hAnsi="Arial" w:cs="Arial"/>
          <w:szCs w:val="24"/>
          <w:lang w:val="en-GB"/>
        </w:rPr>
        <w:t xml:space="preserve">after </w:t>
      </w:r>
      <w:r w:rsidR="00AC03CB" w:rsidRPr="00A73ECA">
        <w:rPr>
          <w:rFonts w:ascii="Arial" w:hAnsi="Arial" w:cs="Arial"/>
          <w:szCs w:val="24"/>
          <w:lang w:val="en-GB"/>
        </w:rPr>
        <w:t xml:space="preserve">a </w:t>
      </w:r>
      <w:r w:rsidR="00207EDB" w:rsidRPr="00A73ECA">
        <w:rPr>
          <w:rFonts w:ascii="Arial" w:hAnsi="Arial" w:cs="Arial"/>
          <w:szCs w:val="24"/>
          <w:lang w:val="en-GB"/>
        </w:rPr>
        <w:t xml:space="preserve">short </w:t>
      </w:r>
      <w:r w:rsidR="00207EDB" w:rsidRPr="00A73ECA">
        <w:rPr>
          <w:rFonts w:ascii="Arial" w:hAnsi="Arial" w:cs="Arial"/>
          <w:szCs w:val="24"/>
          <w:lang w:val="en-GB"/>
        </w:rPr>
        <w:lastRenderedPageBreak/>
        <w:t>gestation period (12-30 days</w:t>
      </w:r>
      <w:r w:rsidR="008E1125" w:rsidRPr="00A73ECA">
        <w:rPr>
          <w:rFonts w:ascii="Arial" w:hAnsi="Arial" w:cs="Arial"/>
          <w:szCs w:val="24"/>
          <w:lang w:val="en-GB"/>
        </w:rPr>
        <w:t>)</w:t>
      </w:r>
      <w:ins w:id="6" w:author="Vera Weisbecker" w:date="2021-01-29T20:34:00Z">
        <w:r w:rsidR="008836E8">
          <w:rPr>
            <w:rFonts w:ascii="Arial" w:hAnsi="Arial" w:cs="Arial"/>
            <w:szCs w:val="24"/>
            <w:lang w:val="en-GB"/>
          </w:rPr>
          <w:t xml:space="preserve">. </w:t>
        </w:r>
      </w:ins>
      <w:del w:id="7" w:author="Vera Weisbecker" w:date="2021-01-29T20:34:00Z">
        <w:r w:rsidR="008E1125" w:rsidRPr="00A73ECA" w:rsidDel="008836E8">
          <w:rPr>
            <w:rFonts w:ascii="Arial" w:hAnsi="Arial" w:cs="Arial"/>
            <w:szCs w:val="24"/>
            <w:lang w:val="en-GB"/>
          </w:rPr>
          <w:delText xml:space="preserve"> and</w:delText>
        </w:r>
        <w:r w:rsidR="00252E01" w:rsidRPr="00A73ECA" w:rsidDel="008836E8">
          <w:rPr>
            <w:rFonts w:ascii="Arial" w:hAnsi="Arial" w:cs="Arial"/>
            <w:szCs w:val="24"/>
            <w:lang w:val="en-GB"/>
          </w:rPr>
          <w:delText xml:space="preserve"> t</w:delText>
        </w:r>
      </w:del>
      <w:ins w:id="8" w:author="Vera Weisbecker" w:date="2021-01-29T20:34:00Z">
        <w:r w:rsidR="008836E8">
          <w:rPr>
            <w:rFonts w:ascii="Arial" w:hAnsi="Arial" w:cs="Arial"/>
            <w:szCs w:val="24"/>
            <w:lang w:val="en-GB"/>
          </w:rPr>
          <w:t>T</w:t>
        </w:r>
      </w:ins>
      <w:r w:rsidR="00252E01" w:rsidRPr="00A73ECA">
        <w:rPr>
          <w:rFonts w:ascii="Arial" w:hAnsi="Arial" w:cs="Arial"/>
          <w:szCs w:val="24"/>
          <w:lang w:val="en-GB"/>
        </w:rPr>
        <w:t>he brain develops nearly entirely postnatally in all species</w:t>
      </w:r>
      <w:r w:rsidR="00AC03CB" w:rsidRPr="00A73ECA">
        <w:rPr>
          <w:rFonts w:ascii="Arial" w:hAnsi="Arial" w:cs="Arial"/>
          <w:szCs w:val="24"/>
          <w:lang w:val="en-GB"/>
        </w:rPr>
        <w:t xml:space="preserve"> </w:t>
      </w:r>
      <w:r w:rsidR="00FD3B23"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&lt;EndNote&gt;&lt;Cite&gt;&lt;Author&gt;Smith&lt;/Author&gt;&lt;Year&gt;2006&lt;/Year&gt;&lt;RecNum&gt;391&lt;/RecNum&gt;&lt;DisplayText&gt;[36]&lt;/DisplayText&gt;&lt;record&gt;&lt;rec-number&gt;391&lt;/rec-number&gt;&lt;foreign-keys&gt;&lt;key app="EN" db-id="a9aw0atab92x0ledv2kxwsvmdfttad9p2fez" timestamp="1594692857" guid="9a57a57a-b8be-4a21-be93-ce78ffcebd80"&gt;391&lt;/key&gt;&lt;/foreign-keys&gt;&lt;ref-type name="Journal Article"&gt;17&lt;/ref-type&gt;&lt;contributors&gt;&lt;authors&gt;&lt;author&gt;Smith, K. K.&lt;/author&gt;&lt;/authors&gt;&lt;/contributors&gt;&lt;auth-address&gt;Department of Biology, Duke University, Durham, North Carolina 27708, USA. kksmith@duke.edu&lt;/auth-address&gt;&lt;titles&gt;&lt;title&gt;Craniofacial development in marsupial mammals: developmental origins of evolutionary change&lt;/title&gt;&lt;secondary-title&gt;Dev Dyn&lt;/secondary-title&gt;&lt;/titles&gt;&lt;periodical&gt;&lt;full-title&gt;Dev Dyn&lt;/full-title&gt;&lt;/periodical&gt;&lt;pages&gt;1181-93&lt;/pages&gt;&lt;volume&gt;235&lt;/volume&gt;&lt;number&gt;5&lt;/number&gt;&lt;edition&gt;2006/01/13&lt;/edition&gt;&lt;keywords&gt;&lt;keyword&gt;Animals&lt;/keyword&gt;&lt;keyword&gt;*Biological Evolution&lt;/keyword&gt;&lt;keyword&gt;Facial Bones/*embryology&lt;/keyword&gt;&lt;keyword&gt;Humans&lt;/keyword&gt;&lt;keyword&gt;Marsupialia/*embryology/genetics&lt;/keyword&gt;&lt;keyword&gt;Skull/*embryology&lt;/keyword&gt;&lt;/keywords&gt;&lt;dates&gt;&lt;year&gt;2006&lt;/year&gt;&lt;pub-dates&gt;&lt;date&gt;May&lt;/date&gt;&lt;/pub-dates&gt;&lt;/dates&gt;&lt;isbn&gt;1058-8388 (Print)&amp;#xD;1058-8388&lt;/isbn&gt;&lt;accession-num&gt;16408286&lt;/accession-num&gt;&lt;urls&gt;&lt;/urls&gt;&lt;electronic-resource-num&gt;10.1002/dvdy.20676&lt;/electronic-resource-num&gt;&lt;remote-database-provider&gt;NLM&lt;/remote-database-provider&gt;&lt;language&gt;eng&lt;/language&gt;&lt;/record&gt;&lt;/Cite&gt;&lt;/EndNote&gt;</w:instrText>
      </w:r>
      <w:r w:rsidR="00FD3B23" w:rsidRPr="00A73ECA">
        <w:rPr>
          <w:rFonts w:ascii="Arial" w:hAnsi="Arial" w:cs="Arial"/>
          <w:szCs w:val="24"/>
          <w:lang w:val="en-GB"/>
        </w:rPr>
        <w:fldChar w:fldCharType="separate"/>
      </w:r>
      <w:r w:rsidR="0075199A">
        <w:rPr>
          <w:rFonts w:ascii="Arial" w:hAnsi="Arial" w:cs="Arial"/>
          <w:noProof/>
          <w:szCs w:val="24"/>
          <w:lang w:val="en-GB"/>
        </w:rPr>
        <w:t>[36]</w:t>
      </w:r>
      <w:r w:rsidR="00FD3B23" w:rsidRPr="00A73ECA">
        <w:rPr>
          <w:rFonts w:ascii="Arial" w:hAnsi="Arial" w:cs="Arial"/>
          <w:szCs w:val="24"/>
          <w:lang w:val="en-GB"/>
        </w:rPr>
        <w:fldChar w:fldCharType="end"/>
      </w:r>
      <w:ins w:id="9" w:author="Vera Weisbecker" w:date="2021-01-29T20:21:00Z">
        <w:r w:rsidR="009A773E">
          <w:rPr>
            <w:rFonts w:ascii="Arial" w:hAnsi="Arial" w:cs="Arial"/>
            <w:szCs w:val="24"/>
            <w:lang w:val="en-GB"/>
          </w:rPr>
          <w:t xml:space="preserve"> during a three-phase lactation period </w:t>
        </w:r>
      </w:ins>
      <w:ins w:id="10" w:author="Vera Weisbecker" w:date="2021-01-29T20:30:00Z">
        <w:r w:rsidR="00263547">
          <w:rPr>
            <w:rFonts w:ascii="Arial" w:hAnsi="Arial" w:cs="Arial"/>
            <w:szCs w:val="24"/>
            <w:lang w:val="en-GB"/>
          </w:rPr>
          <w:t>that seems to be</w:t>
        </w:r>
      </w:ins>
      <w:ins w:id="11" w:author="Vera Weisbecker" w:date="2021-01-29T20:38:00Z">
        <w:r w:rsidR="008836E8">
          <w:rPr>
            <w:rFonts w:ascii="Arial" w:hAnsi="Arial" w:cs="Arial"/>
            <w:szCs w:val="24"/>
            <w:lang w:val="en-GB"/>
          </w:rPr>
          <w:t xml:space="preserve"> complex in its varying milk composition</w:t>
        </w:r>
      </w:ins>
      <w:ins w:id="12" w:author="Vera Weisbecker" w:date="2021-01-29T20:40:00Z">
        <w:r w:rsidR="008836E8">
          <w:rPr>
            <w:rFonts w:ascii="Arial" w:hAnsi="Arial" w:cs="Arial"/>
            <w:szCs w:val="24"/>
            <w:lang w:val="en-GB"/>
          </w:rPr>
          <w:t xml:space="preserve"> during lactation</w:t>
        </w:r>
      </w:ins>
      <w:r w:rsidR="0087082C">
        <w:rPr>
          <w:rFonts w:ascii="Arial" w:hAnsi="Arial" w:cs="Arial"/>
          <w:szCs w:val="24"/>
          <w:lang w:val="en-GB"/>
        </w:rPr>
        <w:t xml:space="preserve"> </w:t>
      </w:r>
      <w:r w:rsidR="0087082C">
        <w:rPr>
          <w:rFonts w:ascii="Arial" w:hAnsi="Arial" w:cs="Arial"/>
          <w:szCs w:val="24"/>
          <w:lang w:val="en-GB"/>
        </w:rPr>
        <w:fldChar w:fldCharType="begin">
          <w:fldData xml:space="preserve">PEVuZE5vdGU+PENpdGU+PEF1dGhvcj5HdWVybnNleTwvQXV0aG9yPjxZZWFyPjIwMTc8L1llYXI+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</w:fldData>
        </w:fldChar>
      </w:r>
      <w:r w:rsidR="0087082C">
        <w:rPr>
          <w:rFonts w:ascii="Arial" w:hAnsi="Arial" w:cs="Arial"/>
          <w:szCs w:val="24"/>
          <w:lang w:val="en-GB"/>
        </w:rPr>
        <w:instrText xml:space="preserve"> ADDIN EN.CITE </w:instrText>
      </w:r>
      <w:r w:rsidR="0087082C">
        <w:rPr>
          <w:rFonts w:ascii="Arial" w:hAnsi="Arial" w:cs="Arial"/>
          <w:szCs w:val="24"/>
          <w:lang w:val="en-GB"/>
        </w:rPr>
        <w:fldChar w:fldCharType="begin">
          <w:fldData xml:space="preserve">PEVuZE5vdGU+PENpdGU+PEF1dGhvcj5HdWVybnNleTwvQXV0aG9yPjxZZWFyPjIwMTc8L1llYXI+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</w:fldData>
        </w:fldChar>
      </w:r>
      <w:r w:rsidR="0087082C">
        <w:rPr>
          <w:rFonts w:ascii="Arial" w:hAnsi="Arial" w:cs="Arial"/>
          <w:szCs w:val="24"/>
          <w:lang w:val="en-GB"/>
        </w:rPr>
        <w:instrText xml:space="preserve"> ADDIN EN.CITE.DATA </w:instrText>
      </w:r>
      <w:r w:rsidR="0087082C">
        <w:rPr>
          <w:rFonts w:ascii="Arial" w:hAnsi="Arial" w:cs="Arial"/>
          <w:szCs w:val="24"/>
          <w:lang w:val="en-GB"/>
        </w:rPr>
      </w:r>
      <w:r w:rsidR="0087082C">
        <w:rPr>
          <w:rFonts w:ascii="Arial" w:hAnsi="Arial" w:cs="Arial"/>
          <w:szCs w:val="24"/>
          <w:lang w:val="en-GB"/>
        </w:rPr>
        <w:fldChar w:fldCharType="end"/>
      </w:r>
      <w:r w:rsidR="0087082C">
        <w:rPr>
          <w:rFonts w:ascii="Arial" w:hAnsi="Arial" w:cs="Arial"/>
          <w:szCs w:val="24"/>
          <w:lang w:val="en-GB"/>
        </w:rPr>
        <w:fldChar w:fldCharType="separate"/>
      </w:r>
      <w:r w:rsidR="0087082C">
        <w:rPr>
          <w:rFonts w:ascii="Arial" w:hAnsi="Arial" w:cs="Arial"/>
          <w:noProof/>
          <w:szCs w:val="24"/>
          <w:lang w:val="en-GB"/>
        </w:rPr>
        <w:t>[37]</w:t>
      </w:r>
      <w:r w:rsidR="0087082C">
        <w:rPr>
          <w:rFonts w:ascii="Arial" w:hAnsi="Arial" w:cs="Arial"/>
          <w:szCs w:val="24"/>
          <w:lang w:val="en-GB"/>
        </w:rPr>
        <w:fldChar w:fldCharType="end"/>
      </w:r>
      <w:ins w:id="13" w:author="Vera Weisbecker" w:date="2021-01-29T20:38:00Z">
        <w:r w:rsidR="008836E8">
          <w:rPr>
            <w:rFonts w:ascii="Arial" w:hAnsi="Arial" w:cs="Arial"/>
            <w:szCs w:val="24"/>
            <w:lang w:val="en-GB"/>
          </w:rPr>
          <w:t xml:space="preserve"> but relatively similar across species </w:t>
        </w:r>
      </w:ins>
      <w:r w:rsidR="0087082C">
        <w:rPr>
          <w:rFonts w:ascii="Arial" w:hAnsi="Arial" w:cs="Arial"/>
          <w:szCs w:val="24"/>
          <w:lang w:val="en-GB"/>
        </w:rPr>
        <w:fldChar w:fldCharType="begin"/>
      </w:r>
      <w:r w:rsidR="0087082C">
        <w:rPr>
          <w:rFonts w:ascii="Arial" w:hAnsi="Arial" w:cs="Arial"/>
          <w:szCs w:val="24"/>
          <w:lang w:val="en-GB"/>
        </w:rPr>
        <w:instrText xml:space="preserve"> ADDIN EN.CITE &lt;EndNote&gt;&lt;Cite&gt;&lt;Author&gt;Hinds&lt;/Author&gt;&lt;Year&gt;1988&lt;/Year&gt;&lt;RecNum&gt;426&lt;/RecNum&gt;&lt;DisplayText&gt;[38]&lt;/DisplayText&gt;&lt;record&gt;&lt;rec-number&gt;426&lt;/rec-number&gt;&lt;foreign-keys&gt;&lt;key app="EN" db-id="a9aw0atab92x0ledv2kxwsvmdfttad9p2fez" timestamp="1612320822"&gt;426&lt;/key&gt;&lt;/foreign-keys&gt;&lt;ref-type name="Book Section"&gt;5&lt;/ref-type&gt;&lt;contributors&gt;&lt;authors&gt;&lt;author&gt;Hinds, L. A.&lt;/author&gt;&lt;/authors&gt;&lt;secondary-authors&gt;&lt;author&gt;Tyndale-Biscoe, C. Hugh&lt;/author&gt;&lt;author&gt;Janssens, Peter A.&lt;/author&gt;&lt;/secondary-authors&gt;&lt;/contributors&gt;&lt;titles&gt;&lt;title&gt;Hormonal Control of Lactation&lt;/title&gt;&lt;secondary-title&gt;The Developing Marsupial: Models for Biomedical Research&lt;/secondary-title&gt;&lt;/titles&gt;&lt;pages&gt;55-67&lt;/pages&gt;&lt;dates&gt;&lt;year&gt;1988&lt;/year&gt;&lt;pub-dates&gt;&lt;date&gt;1988//&lt;/date&gt;&lt;/pub-dates&gt;&lt;/dates&gt;&lt;pub-location&gt;Berlin, Heidelberg&lt;/pub-location&gt;&lt;publisher&gt;Springer Berlin Heidelberg&lt;/publisher&gt;&lt;isbn&gt;978-3-642-88402-3&lt;/isbn&gt;&lt;urls&gt;&lt;related-urls&gt;&lt;url&gt;https://doi.org/10.1007/978-3-642-88402-3_5&lt;/url&gt;&lt;/related-urls&gt;&lt;/urls&gt;&lt;electronic-resource-num&gt;10.1007/978-3-642-88402-3_5&lt;/electronic-resource-num&gt;&lt;/record&gt;&lt;/Cite&gt;&lt;/EndNote&gt;</w:instrText>
      </w:r>
      <w:r w:rsidR="0087082C">
        <w:rPr>
          <w:rFonts w:ascii="Arial" w:hAnsi="Arial" w:cs="Arial"/>
          <w:szCs w:val="24"/>
          <w:lang w:val="en-GB"/>
        </w:rPr>
        <w:fldChar w:fldCharType="separate"/>
      </w:r>
      <w:r w:rsidR="0087082C">
        <w:rPr>
          <w:rFonts w:ascii="Arial" w:hAnsi="Arial" w:cs="Arial"/>
          <w:noProof/>
          <w:szCs w:val="24"/>
          <w:lang w:val="en-GB"/>
        </w:rPr>
        <w:t>[38]</w:t>
      </w:r>
      <w:r w:rsidR="0087082C">
        <w:rPr>
          <w:rFonts w:ascii="Arial" w:hAnsi="Arial" w:cs="Arial"/>
          <w:szCs w:val="24"/>
          <w:lang w:val="en-GB"/>
        </w:rPr>
        <w:fldChar w:fldCharType="end"/>
      </w:r>
      <w:ins w:id="14" w:author="Orlin T" w:date="2021-02-03T12:54:00Z">
        <w:r w:rsidR="0087082C">
          <w:rPr>
            <w:rFonts w:ascii="Arial" w:hAnsi="Arial" w:cs="Arial"/>
            <w:szCs w:val="24"/>
            <w:lang w:val="en-GB"/>
          </w:rPr>
          <w:t>.</w:t>
        </w:r>
      </w:ins>
      <w:ins w:id="15" w:author="Vera Weisbecker" w:date="2021-01-29T20:39:00Z">
        <w:r w:rsidR="008836E8">
          <w:rPr>
            <w:rFonts w:ascii="Arial" w:hAnsi="Arial" w:cs="Arial"/>
            <w:szCs w:val="24"/>
            <w:lang w:val="en-GB"/>
          </w:rPr>
          <w:t xml:space="preserve"> Lactation length and litter size are therefore the </w:t>
        </w:r>
      </w:ins>
      <w:ins w:id="16" w:author="Vera Weisbecker" w:date="2021-01-29T20:40:00Z">
        <w:r w:rsidR="008836E8">
          <w:rPr>
            <w:rFonts w:ascii="Arial" w:hAnsi="Arial" w:cs="Arial"/>
            <w:szCs w:val="24"/>
            <w:lang w:val="en-GB"/>
          </w:rPr>
          <w:t>chief</w:t>
        </w:r>
      </w:ins>
      <w:ins w:id="17" w:author="Vera Weisbecker" w:date="2021-01-29T20:39:00Z">
        <w:r w:rsidR="008836E8">
          <w:rPr>
            <w:rFonts w:ascii="Arial" w:hAnsi="Arial" w:cs="Arial"/>
            <w:szCs w:val="24"/>
            <w:lang w:val="en-GB"/>
          </w:rPr>
          <w:t xml:space="preserve"> </w:t>
        </w:r>
      </w:ins>
      <w:ins w:id="18" w:author="Vera Weisbecker" w:date="2021-01-29T20:40:00Z">
        <w:r w:rsidR="008836E8">
          <w:rPr>
            <w:rFonts w:ascii="Arial" w:hAnsi="Arial" w:cs="Arial"/>
            <w:szCs w:val="24"/>
            <w:lang w:val="en-GB"/>
          </w:rPr>
          <w:t>variables that might impact on brain development of marsupials, reducing the risk of confounding factors arising from the wi</w:t>
        </w:r>
      </w:ins>
      <w:ins w:id="19" w:author="Vera Weisbecker" w:date="2021-01-29T20:41:00Z">
        <w:r w:rsidR="008836E8">
          <w:rPr>
            <w:rFonts w:ascii="Arial" w:hAnsi="Arial" w:cs="Arial"/>
            <w:szCs w:val="24"/>
            <w:lang w:val="en-GB"/>
          </w:rPr>
          <w:t xml:space="preserve">de variety of developmental modes and maternal investment types within placentals. </w:t>
        </w:r>
      </w:ins>
      <w:del w:id="20" w:author="Vera Weisbecker" w:date="2021-01-29T20:22:00Z">
        <w:r w:rsidR="00252E01" w:rsidRPr="00A73ECA" w:rsidDel="009A773E">
          <w:rPr>
            <w:rFonts w:ascii="Arial" w:hAnsi="Arial" w:cs="Arial"/>
            <w:szCs w:val="24"/>
            <w:lang w:val="en-GB"/>
          </w:rPr>
          <w:delText>.</w:delText>
        </w:r>
      </w:del>
      <w:ins w:id="21" w:author="Vera Weisbecker" w:date="2021-01-29T20:34:00Z">
        <w:r w:rsidR="008836E8">
          <w:rPr>
            <w:rFonts w:ascii="Arial" w:hAnsi="Arial" w:cs="Arial"/>
            <w:szCs w:val="24"/>
            <w:lang w:val="en-GB"/>
          </w:rPr>
          <w:t xml:space="preserve">Despite this, </w:t>
        </w:r>
      </w:ins>
      <w:del w:id="22" w:author="Vera Weisbecker" w:date="2021-01-29T19:57:00Z">
        <w:r w:rsidR="006832F3" w:rsidDel="006832F3">
          <w:rPr>
            <w:rFonts w:ascii="Arial" w:hAnsi="Arial" w:cs="Arial"/>
            <w:szCs w:val="24"/>
            <w:lang w:val="en-GB"/>
          </w:rPr>
          <w:delText xml:space="preserve"> </w:delText>
        </w:r>
      </w:del>
      <w:del w:id="23" w:author="Vera Weisbecker" w:date="2021-01-29T20:34:00Z">
        <w:r w:rsidR="008E1125" w:rsidRPr="00A73ECA" w:rsidDel="008836E8">
          <w:rPr>
            <w:rFonts w:ascii="Arial" w:hAnsi="Arial" w:cs="Arial"/>
            <w:szCs w:val="24"/>
            <w:lang w:val="en-GB"/>
          </w:rPr>
          <w:delText>M</w:delText>
        </w:r>
      </w:del>
      <w:ins w:id="24" w:author="Vera Weisbecker" w:date="2021-01-29T20:34:00Z">
        <w:r w:rsidR="008836E8">
          <w:rPr>
            <w:rFonts w:ascii="Arial" w:hAnsi="Arial" w:cs="Arial"/>
            <w:szCs w:val="24"/>
            <w:lang w:val="en-GB"/>
          </w:rPr>
          <w:t>m</w:t>
        </w:r>
      </w:ins>
      <w:r w:rsidR="00207EDB" w:rsidRPr="00A73ECA">
        <w:rPr>
          <w:rFonts w:ascii="Arial" w:hAnsi="Arial" w:cs="Arial"/>
          <w:szCs w:val="24"/>
          <w:lang w:val="en-GB"/>
        </w:rPr>
        <w:t xml:space="preserve">arsupials </w:t>
      </w:r>
      <w:del w:id="25" w:author="Vera Weisbecker" w:date="2021-01-29T20:34:00Z">
        <w:r w:rsidR="00B77AEF" w:rsidRPr="00A73ECA" w:rsidDel="008836E8">
          <w:rPr>
            <w:rFonts w:ascii="Arial" w:hAnsi="Arial" w:cs="Arial"/>
            <w:szCs w:val="24"/>
            <w:lang w:val="en-GB"/>
          </w:rPr>
          <w:delText xml:space="preserve">also </w:delText>
        </w:r>
      </w:del>
      <w:r w:rsidR="00207EDB" w:rsidRPr="00A73ECA">
        <w:rPr>
          <w:rFonts w:ascii="Arial" w:hAnsi="Arial" w:cs="Arial"/>
          <w:szCs w:val="24"/>
          <w:lang w:val="en-GB"/>
        </w:rPr>
        <w:t>exhibit a diverse array of social and mating systems, diet types, home ranges</w:t>
      </w:r>
      <w:r w:rsidR="0014146C" w:rsidRPr="00A73ECA">
        <w:rPr>
          <w:rFonts w:ascii="Arial" w:hAnsi="Arial" w:cs="Arial"/>
          <w:szCs w:val="24"/>
          <w:lang w:val="en-GB"/>
        </w:rPr>
        <w:t>,</w:t>
      </w:r>
      <w:r w:rsidR="00277EED" w:rsidRPr="00A73ECA">
        <w:rPr>
          <w:rFonts w:ascii="Arial" w:hAnsi="Arial" w:cs="Arial"/>
          <w:szCs w:val="24"/>
          <w:lang w:val="en-GB"/>
        </w:rPr>
        <w:t xml:space="preserve"> and</w:t>
      </w:r>
      <w:r w:rsidR="00207EDB" w:rsidRPr="00A73ECA">
        <w:rPr>
          <w:rFonts w:ascii="Arial" w:hAnsi="Arial" w:cs="Arial"/>
          <w:szCs w:val="24"/>
          <w:lang w:val="en-GB"/>
        </w:rPr>
        <w:t xml:space="preserve"> cognitive abilities</w:t>
      </w:r>
      <w:r w:rsidR="004518B3" w:rsidRPr="00A73ECA">
        <w:rPr>
          <w:rFonts w:ascii="Arial" w:hAnsi="Arial" w:cs="Arial"/>
          <w:szCs w:val="24"/>
          <w:lang w:val="en-GB"/>
        </w:rPr>
        <w:t xml:space="preserve"> </w:t>
      </w:r>
      <w:r w:rsidR="00B77AEF" w:rsidRPr="00A73ECA">
        <w:rPr>
          <w:rFonts w:ascii="Arial" w:hAnsi="Arial" w:cs="Arial"/>
          <w:szCs w:val="24"/>
          <w:lang w:val="en-GB"/>
        </w:rPr>
        <w:t xml:space="preserve">compared to placentals </w:t>
      </w:r>
      <w:r w:rsidR="004518B3"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&lt;EndNote&gt;&lt;Cite&gt;&lt;Author&gt;Todorov&lt;/Author&gt;&lt;Year&gt;2019&lt;/Year&gt;&lt;RecNum&gt;381&lt;/RecNum&gt;&lt;DisplayText&gt;[39]&lt;/DisplayText&gt;&lt;record&gt;&lt;rec-number&gt;381&lt;/rec-number&gt;&lt;foreign-keys&gt;&lt;key app="EN" db-id="a9aw0atab92x0ledv2kxwsvmdfttad9p2fez" timestamp="1583889884" guid="feb7886d-706e-4e9f-85b8-e0fafa3594bb"&gt;381&lt;/key&gt;&lt;/foreign-keys&gt;&lt;ref-type name="Book Section"&gt;5&lt;/ref-type&gt;&lt;contributors&gt;&lt;authors&gt;&lt;author&gt;Todorov, Orlin S.&lt;/author&gt;&lt;/authors&gt;&lt;secondary-authors&gt;&lt;author&gt;Vonk, Jennifer&lt;/author&gt;&lt;author&gt;Shackelford, Todd&lt;/author&gt;&lt;/secondary-authors&gt;&lt;/contributors&gt;&lt;titles&gt;&lt;title&gt;Marsupial Cognition&lt;/title&gt;&lt;secondary-title&gt;Encyclopedia of Animal Cognition and Behavior&lt;/secondary-title&gt;&lt;/titles&gt;&lt;pages&gt;1-8&lt;/pages&gt;&lt;dates&gt;&lt;year&gt;2019&lt;/year&gt;&lt;/dates&gt;&lt;pub-location&gt;Cham&lt;/pub-location&gt;&lt;publisher&gt;Springer International Publishing&lt;/publisher&gt;&lt;isbn&gt;978-3-319-47829-6&lt;/isbn&gt;&lt;label&gt;Todorov2019&lt;/label&gt;&lt;urls&gt;&lt;related-urls&gt;&lt;url&gt;https://doi.org/10.1007/978-3-319-47829-6_1167-1&lt;/url&gt;&lt;/related-urls&gt;&lt;/urls&gt;&lt;electronic-resource-num&gt;10.1007/978-3-319-47829-6_1167-1&lt;/electronic-resource-num&gt;&lt;/record&gt;&lt;/Cite&gt;&lt;/EndNote&gt;</w:instrText>
      </w:r>
      <w:r w:rsidR="004518B3" w:rsidRPr="00A73ECA">
        <w:rPr>
          <w:rFonts w:ascii="Arial" w:hAnsi="Arial" w:cs="Arial"/>
          <w:szCs w:val="24"/>
          <w:lang w:val="en-GB"/>
        </w:rPr>
        <w:fldChar w:fldCharType="separate"/>
      </w:r>
      <w:r w:rsidR="0087082C">
        <w:rPr>
          <w:rFonts w:ascii="Arial" w:hAnsi="Arial" w:cs="Arial"/>
          <w:noProof/>
          <w:szCs w:val="24"/>
          <w:lang w:val="en-GB"/>
        </w:rPr>
        <w:t>[39]</w:t>
      </w:r>
      <w:r w:rsidR="004518B3" w:rsidRPr="00A73ECA">
        <w:rPr>
          <w:rFonts w:ascii="Arial" w:hAnsi="Arial" w:cs="Arial"/>
          <w:szCs w:val="24"/>
          <w:lang w:val="en-GB"/>
        </w:rPr>
        <w:fldChar w:fldCharType="end"/>
      </w:r>
      <w:r w:rsidR="00B77AEF" w:rsidRPr="00A73ECA">
        <w:rPr>
          <w:rFonts w:ascii="Arial" w:hAnsi="Arial" w:cs="Arial"/>
          <w:szCs w:val="24"/>
          <w:lang w:val="en-GB"/>
        </w:rPr>
        <w:t>, and a</w:t>
      </w:r>
      <w:r w:rsidR="00207EDB" w:rsidRPr="00A73ECA">
        <w:rPr>
          <w:rFonts w:ascii="Arial" w:hAnsi="Arial" w:cs="Arial"/>
          <w:szCs w:val="24"/>
          <w:lang w:val="en-GB"/>
        </w:rPr>
        <w:t>re distributed in habitats with various levels of seasonality (New Guine</w:t>
      </w:r>
      <w:r w:rsidR="004B2A67" w:rsidRPr="00A73ECA">
        <w:rPr>
          <w:rFonts w:ascii="Arial" w:hAnsi="Arial" w:cs="Arial"/>
          <w:szCs w:val="24"/>
          <w:lang w:val="en-GB"/>
        </w:rPr>
        <w:t>a</w:t>
      </w:r>
      <w:r w:rsidR="00207EDB" w:rsidRPr="00A73ECA">
        <w:rPr>
          <w:rFonts w:ascii="Arial" w:hAnsi="Arial" w:cs="Arial"/>
          <w:szCs w:val="24"/>
          <w:lang w:val="en-GB"/>
        </w:rPr>
        <w:t>, Australia and the Americas)</w:t>
      </w:r>
      <w:r w:rsidR="004B2A67" w:rsidRPr="00A73ECA">
        <w:rPr>
          <w:rFonts w:ascii="Arial" w:hAnsi="Arial" w:cs="Arial"/>
          <w:szCs w:val="24"/>
          <w:lang w:val="en-GB"/>
        </w:rPr>
        <w:t>.</w:t>
      </w:r>
      <w:r w:rsidR="00AC03CB" w:rsidRPr="00A73ECA">
        <w:rPr>
          <w:rFonts w:ascii="Arial" w:hAnsi="Arial" w:cs="Arial"/>
          <w:szCs w:val="24"/>
          <w:lang w:val="en-GB"/>
        </w:rPr>
        <w:t xml:space="preserve"> Moreover, aside from the lack of a corpus callosum, marsupial brains do not appear to differ from </w:t>
      </w:r>
      <w:r w:rsidR="00B77AEF" w:rsidRPr="00A73ECA">
        <w:rPr>
          <w:rFonts w:ascii="Arial" w:hAnsi="Arial" w:cs="Arial"/>
          <w:szCs w:val="24"/>
          <w:lang w:val="en-GB"/>
        </w:rPr>
        <w:t xml:space="preserve">those </w:t>
      </w:r>
      <w:r w:rsidR="00AC03CB" w:rsidRPr="00A73ECA">
        <w:rPr>
          <w:rFonts w:ascii="Arial" w:hAnsi="Arial" w:cs="Arial"/>
          <w:szCs w:val="24"/>
          <w:lang w:val="en-GB"/>
        </w:rPr>
        <w:t>of placentals</w:t>
      </w:r>
      <w:r w:rsidR="00B73224" w:rsidRPr="00A73ECA">
        <w:rPr>
          <w:rFonts w:ascii="Arial" w:hAnsi="Arial" w:cs="Arial"/>
          <w:szCs w:val="24"/>
          <w:lang w:val="en-GB"/>
        </w:rPr>
        <w:t xml:space="preserve"> in its </w:t>
      </w:r>
      <w:r w:rsidR="003240FD" w:rsidRPr="00A73ECA">
        <w:rPr>
          <w:rFonts w:ascii="Arial" w:hAnsi="Arial" w:cs="Arial"/>
          <w:szCs w:val="24"/>
          <w:lang w:val="en-GB"/>
        </w:rPr>
        <w:t xml:space="preserve">cell-level or macromorphological </w:t>
      </w:r>
      <w:r w:rsidR="00B73224" w:rsidRPr="00A73ECA">
        <w:rPr>
          <w:rFonts w:ascii="Arial" w:hAnsi="Arial" w:cs="Arial"/>
          <w:szCs w:val="24"/>
          <w:lang w:val="en-GB"/>
        </w:rPr>
        <w:t>organisation</w:t>
      </w:r>
      <w:r w:rsidR="00AC03CB" w:rsidRPr="00A73ECA">
        <w:rPr>
          <w:rFonts w:ascii="Arial" w:hAnsi="Arial" w:cs="Arial"/>
          <w:szCs w:val="24"/>
          <w:lang w:val="en-GB"/>
        </w:rPr>
        <w:t xml:space="preserve"> </w:t>
      </w:r>
      <w:r w:rsidR="002F1C3F" w:rsidRPr="00A73ECA">
        <w:rPr>
          <w:rFonts w:ascii="Arial" w:hAnsi="Arial" w:cs="Arial"/>
          <w:szCs w:val="24"/>
          <w:lang w:val="en-GB"/>
        </w:rPr>
        <w:fldChar w:fldCharType="begin">
          <w:fldData xml:space="preserve">PEVuZE5vdGU+PENpdGU+PEF1dGhvcj5Bc2h3ZWxsPC9BdXRob3I+PFllYXI+MjAwODwvWWVhcj48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</w:fldData>
        </w:fldChar>
      </w:r>
      <w:r w:rsidR="0087082C">
        <w:rPr>
          <w:rFonts w:ascii="Arial" w:hAnsi="Arial" w:cs="Arial"/>
          <w:szCs w:val="24"/>
          <w:lang w:val="en-GB"/>
        </w:rPr>
        <w:instrText xml:space="preserve"> ADDIN EN.CITE </w:instrText>
      </w:r>
      <w:r w:rsidR="0087082C">
        <w:rPr>
          <w:rFonts w:ascii="Arial" w:hAnsi="Arial" w:cs="Arial"/>
          <w:szCs w:val="24"/>
          <w:lang w:val="en-GB"/>
        </w:rPr>
        <w:fldChar w:fldCharType="begin">
          <w:fldData xml:space="preserve">PEVuZE5vdGU+PENpdGU+PEF1dGhvcj5Bc2h3ZWxsPC9BdXRob3I+PFllYXI+MjAwODwvWWVhcj48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</w:fldData>
        </w:fldChar>
      </w:r>
      <w:r w:rsidR="0087082C">
        <w:rPr>
          <w:rFonts w:ascii="Arial" w:hAnsi="Arial" w:cs="Arial"/>
          <w:szCs w:val="24"/>
          <w:lang w:val="en-GB"/>
        </w:rPr>
        <w:instrText xml:space="preserve"> ADDIN EN.CITE.DATA </w:instrText>
      </w:r>
      <w:r w:rsidR="0087082C">
        <w:rPr>
          <w:rFonts w:ascii="Arial" w:hAnsi="Arial" w:cs="Arial"/>
          <w:szCs w:val="24"/>
          <w:lang w:val="en-GB"/>
        </w:rPr>
      </w:r>
      <w:r w:rsidR="0087082C">
        <w:rPr>
          <w:rFonts w:ascii="Arial" w:hAnsi="Arial" w:cs="Arial"/>
          <w:szCs w:val="24"/>
          <w:lang w:val="en-GB"/>
        </w:rPr>
        <w:fldChar w:fldCharType="end"/>
      </w:r>
      <w:r w:rsidR="002F1C3F" w:rsidRPr="00A73ECA">
        <w:rPr>
          <w:rFonts w:ascii="Arial" w:hAnsi="Arial" w:cs="Arial"/>
          <w:szCs w:val="24"/>
          <w:lang w:val="en-GB"/>
        </w:rPr>
        <w:fldChar w:fldCharType="separate"/>
      </w:r>
      <w:r w:rsidR="0087082C">
        <w:rPr>
          <w:rFonts w:ascii="Arial" w:hAnsi="Arial" w:cs="Arial"/>
          <w:noProof/>
          <w:szCs w:val="24"/>
          <w:lang w:val="en-GB"/>
        </w:rPr>
        <w:t>[40, 41]</w:t>
      </w:r>
      <w:r w:rsidR="002F1C3F" w:rsidRPr="00A73ECA">
        <w:rPr>
          <w:rFonts w:ascii="Arial" w:hAnsi="Arial" w:cs="Arial"/>
          <w:szCs w:val="24"/>
          <w:lang w:val="en-GB"/>
        </w:rPr>
        <w:fldChar w:fldCharType="end"/>
      </w:r>
      <w:r w:rsidR="00AC03CB" w:rsidRPr="00A73ECA">
        <w:rPr>
          <w:rFonts w:ascii="Arial" w:hAnsi="Arial" w:cs="Arial"/>
          <w:szCs w:val="24"/>
          <w:lang w:val="en-GB"/>
        </w:rPr>
        <w:t xml:space="preserve">. </w:t>
      </w:r>
      <w:r w:rsidR="004B2A67" w:rsidRPr="00A73ECA">
        <w:rPr>
          <w:rFonts w:ascii="Arial" w:hAnsi="Arial" w:cs="Arial"/>
          <w:szCs w:val="24"/>
          <w:lang w:val="en-GB"/>
        </w:rPr>
        <w:t xml:space="preserve">This unique combination of </w:t>
      </w:r>
      <w:ins w:id="26" w:author="Vera Weisbecker" w:date="2021-01-29T20:32:00Z">
        <w:r w:rsidR="008836E8">
          <w:rPr>
            <w:rFonts w:ascii="Arial" w:hAnsi="Arial" w:cs="Arial"/>
            <w:szCs w:val="24"/>
            <w:lang w:val="en-GB"/>
          </w:rPr>
          <w:t xml:space="preserve">relative </w:t>
        </w:r>
      </w:ins>
      <w:del w:id="27" w:author="Vera Weisbecker" w:date="2021-01-29T20:32:00Z">
        <w:r w:rsidR="004B2A67" w:rsidRPr="00A73ECA" w:rsidDel="008836E8">
          <w:rPr>
            <w:rFonts w:ascii="Arial" w:hAnsi="Arial" w:cs="Arial"/>
            <w:szCs w:val="24"/>
            <w:lang w:val="en-GB"/>
          </w:rPr>
          <w:delText xml:space="preserve">reproductive </w:delText>
        </w:r>
      </w:del>
      <w:ins w:id="28" w:author="Vera Weisbecker" w:date="2021-01-29T20:32:00Z">
        <w:r w:rsidR="008836E8">
          <w:rPr>
            <w:rFonts w:ascii="Arial" w:hAnsi="Arial" w:cs="Arial"/>
            <w:szCs w:val="24"/>
            <w:lang w:val="en-GB"/>
          </w:rPr>
          <w:t>developmental and reproductive</w:t>
        </w:r>
        <w:r w:rsidR="008836E8" w:rsidRPr="00A73ECA">
          <w:rPr>
            <w:rFonts w:ascii="Arial" w:hAnsi="Arial" w:cs="Arial"/>
            <w:szCs w:val="24"/>
            <w:lang w:val="en-GB"/>
          </w:rPr>
          <w:t xml:space="preserve"> </w:t>
        </w:r>
      </w:ins>
      <w:r w:rsidR="004B2A67" w:rsidRPr="00A73ECA">
        <w:rPr>
          <w:rFonts w:ascii="Arial" w:hAnsi="Arial" w:cs="Arial"/>
          <w:szCs w:val="24"/>
          <w:lang w:val="en-GB"/>
        </w:rPr>
        <w:t xml:space="preserve">homogeneity </w:t>
      </w:r>
      <w:ins w:id="29" w:author="Vera Weisbecker" w:date="2021-01-29T20:32:00Z">
        <w:r w:rsidR="008836E8">
          <w:rPr>
            <w:rFonts w:ascii="Arial" w:hAnsi="Arial" w:cs="Arial"/>
            <w:szCs w:val="24"/>
            <w:lang w:val="en-GB"/>
          </w:rPr>
          <w:t>(with lactation and</w:t>
        </w:r>
      </w:ins>
      <w:r w:rsidR="004B2A67" w:rsidRPr="00A73ECA">
        <w:rPr>
          <w:rFonts w:ascii="Arial" w:hAnsi="Arial" w:cs="Arial"/>
          <w:szCs w:val="24"/>
          <w:lang w:val="en-GB"/>
        </w:rPr>
        <w:t xml:space="preserve"> ecological, behavioural</w:t>
      </w:r>
      <w:r w:rsidR="0014146C" w:rsidRPr="00A73ECA">
        <w:rPr>
          <w:rFonts w:ascii="Arial" w:hAnsi="Arial" w:cs="Arial"/>
          <w:szCs w:val="24"/>
          <w:lang w:val="en-GB"/>
        </w:rPr>
        <w:t>,</w:t>
      </w:r>
      <w:r w:rsidR="004B2A67" w:rsidRPr="00A73ECA">
        <w:rPr>
          <w:rFonts w:ascii="Arial" w:hAnsi="Arial" w:cs="Arial"/>
          <w:szCs w:val="24"/>
          <w:lang w:val="en-GB"/>
        </w:rPr>
        <w:t xml:space="preserve"> and social diversity </w:t>
      </w:r>
      <w:r w:rsidR="003240FD" w:rsidRPr="00A73ECA">
        <w:rPr>
          <w:rFonts w:ascii="Arial" w:hAnsi="Arial" w:cs="Arial"/>
          <w:szCs w:val="24"/>
          <w:lang w:val="en-GB"/>
        </w:rPr>
        <w:t xml:space="preserve">therefore </w:t>
      </w:r>
      <w:r w:rsidR="004B2A67" w:rsidRPr="00A73ECA">
        <w:rPr>
          <w:rFonts w:ascii="Arial" w:hAnsi="Arial" w:cs="Arial"/>
          <w:szCs w:val="24"/>
          <w:lang w:val="en-GB"/>
        </w:rPr>
        <w:t>makes marsupials perfectly suited for testing hypothes</w:t>
      </w:r>
      <w:r w:rsidR="00277EED" w:rsidRPr="00A73ECA">
        <w:rPr>
          <w:rFonts w:ascii="Arial" w:hAnsi="Arial" w:cs="Arial"/>
          <w:szCs w:val="24"/>
          <w:lang w:val="en-GB"/>
        </w:rPr>
        <w:t>e</w:t>
      </w:r>
      <w:r w:rsidR="004B2A67" w:rsidRPr="00A73ECA">
        <w:rPr>
          <w:rFonts w:ascii="Arial" w:hAnsi="Arial" w:cs="Arial"/>
          <w:szCs w:val="24"/>
          <w:lang w:val="en-GB"/>
        </w:rPr>
        <w:t>s about brain size evolution</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 </w:instrText>
      </w:r>
      <w:r w:rsidR="0075199A">
        <w:rPr>
          <w:rFonts w:ascii="Arial" w:hAnsi="Arial" w:cs="Arial"/>
          <w:szCs w:val="24"/>
          <w:lang w:val="en-GB"/>
        </w:rPr>
        <w:fldChar w:fldCharType="begin">
          <w:fldData xml:space="preserve">PEVuZE5vdGU+PENpdGU+PEF1dGhvcj5DYXJsaXNsZTwvQXV0aG9yPjxZZWFyPjIwMTc8L1llYXI+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</w:fldData>
        </w:fldChar>
      </w:r>
      <w:r w:rsidR="0075199A">
        <w:rPr>
          <w:rFonts w:ascii="Arial" w:hAnsi="Arial" w:cs="Arial"/>
          <w:szCs w:val="24"/>
          <w:lang w:val="en-GB"/>
        </w:rPr>
        <w:instrText xml:space="preserve"> ADDIN EN.CITE.DATA </w:instrText>
      </w:r>
      <w:r w:rsidR="0075199A">
        <w:rPr>
          <w:rFonts w:ascii="Arial" w:hAnsi="Arial" w:cs="Arial"/>
          <w:szCs w:val="24"/>
          <w:lang w:val="en-GB"/>
        </w:rPr>
      </w:r>
      <w:r w:rsidR="0075199A">
        <w:rPr>
          <w:rFonts w:ascii="Arial" w:hAnsi="Arial" w:cs="Arial"/>
          <w:szCs w:val="24"/>
          <w:lang w:val="en-GB"/>
        </w:rPr>
        <w:fldChar w:fldCharType="end"/>
      </w:r>
      <w:r w:rsidR="004518B3" w:rsidRPr="00A73ECA">
        <w:rPr>
          <w:rFonts w:ascii="Arial" w:hAnsi="Arial" w:cs="Arial"/>
          <w:szCs w:val="24"/>
          <w:lang w:val="en-GB"/>
        </w:rPr>
      </w:r>
      <w:r w:rsidR="004518B3" w:rsidRPr="00A73ECA">
        <w:rPr>
          <w:rFonts w:ascii="Arial" w:hAnsi="Arial" w:cs="Arial"/>
          <w:szCs w:val="24"/>
          <w:lang w:val="en-GB"/>
        </w:rPr>
        <w:fldChar w:fldCharType="separate"/>
      </w:r>
      <w:r w:rsidR="0075199A">
        <w:rPr>
          <w:rFonts w:ascii="Arial" w:hAnsi="Arial" w:cs="Arial"/>
          <w:noProof/>
          <w:szCs w:val="24"/>
          <w:lang w:val="en-GB"/>
        </w:rPr>
        <w:t>[21, 34, 35]</w:t>
      </w:r>
      <w:r w:rsidR="004518B3" w:rsidRPr="00A73ECA">
        <w:rPr>
          <w:rFonts w:ascii="Arial" w:hAnsi="Arial" w:cs="Arial"/>
          <w:szCs w:val="24"/>
          <w:lang w:val="en-GB"/>
        </w:rPr>
        <w:fldChar w:fldCharType="end"/>
      </w:r>
      <w:r w:rsidR="004B2A67" w:rsidRPr="00A73ECA">
        <w:rPr>
          <w:rFonts w:ascii="Arial" w:hAnsi="Arial" w:cs="Arial"/>
          <w:szCs w:val="24"/>
          <w:lang w:val="en-GB"/>
        </w:rPr>
        <w:t>.</w:t>
      </w:r>
    </w:p>
    <w:p w14:paraId="1CF9E0F3" w14:textId="52EEA10C" w:rsidR="004518B3" w:rsidRPr="00A73ECA" w:rsidRDefault="00011938" w:rsidP="00A32890">
      <w:pPr>
        <w:spacing w:line="480" w:lineRule="auto"/>
        <w:rPr>
          <w:rFonts w:ascii="Arial" w:hAnsi="Arial" w:cs="Arial"/>
          <w:szCs w:val="24"/>
          <w:lang w:val="en-GB"/>
        </w:rPr>
      </w:pPr>
      <w:r w:rsidRPr="00A73ECA">
        <w:rPr>
          <w:rFonts w:ascii="Arial" w:hAnsi="Arial" w:cs="Arial"/>
          <w:szCs w:val="24"/>
          <w:lang w:val="en-GB"/>
        </w:rPr>
        <w:t>Previous work on marsupial brain size evolution</w:t>
      </w:r>
      <w:r w:rsidR="00B507AF" w:rsidRPr="00A73ECA">
        <w:rPr>
          <w:rFonts w:ascii="Arial" w:hAnsi="Arial" w:cs="Arial"/>
          <w:szCs w:val="24"/>
          <w:lang w:val="en-GB"/>
        </w:rPr>
        <w:t xml:space="preserve"> </w:t>
      </w:r>
      <w:r w:rsidR="00B507AF" w:rsidRPr="00A73ECA">
        <w:rPr>
          <w:rFonts w:ascii="Arial" w:hAnsi="Arial" w:cs="Arial"/>
          <w:szCs w:val="24"/>
          <w:lang w:val="en-GB"/>
        </w:rPr>
        <w:fldChar w:fldCharType="begin"/>
      </w:r>
      <w:r w:rsidR="0075199A">
        <w:rPr>
          <w:rFonts w:ascii="Arial" w:hAnsi="Arial" w:cs="Arial"/>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B507AF" w:rsidRPr="00A73ECA">
        <w:rPr>
          <w:rFonts w:ascii="Arial" w:hAnsi="Arial" w:cs="Arial"/>
          <w:szCs w:val="24"/>
          <w:lang w:val="en-GB"/>
        </w:rPr>
        <w:fldChar w:fldCharType="separate"/>
      </w:r>
      <w:r w:rsidR="0075199A">
        <w:rPr>
          <w:rFonts w:ascii="Arial" w:hAnsi="Arial" w:cs="Arial"/>
          <w:noProof/>
          <w:szCs w:val="24"/>
          <w:lang w:val="en-GB"/>
        </w:rPr>
        <w:t>[21]</w:t>
      </w:r>
      <w:r w:rsidR="00B507AF" w:rsidRPr="00A73ECA">
        <w:rPr>
          <w:rFonts w:ascii="Arial" w:hAnsi="Arial" w:cs="Arial"/>
          <w:szCs w:val="24"/>
          <w:lang w:val="en-GB"/>
        </w:rPr>
        <w:fldChar w:fldCharType="end"/>
      </w:r>
      <w:r w:rsidRPr="00A73ECA">
        <w:rPr>
          <w:rFonts w:ascii="Arial" w:hAnsi="Arial" w:cs="Arial"/>
          <w:szCs w:val="24"/>
          <w:lang w:val="en-GB"/>
        </w:rPr>
        <w:t xml:space="preserve">, focusing on the Australasian radiation, </w:t>
      </w:r>
      <w:r w:rsidR="00A73ECA">
        <w:rPr>
          <w:rFonts w:ascii="Arial" w:hAnsi="Arial" w:cs="Arial"/>
          <w:szCs w:val="24"/>
          <w:lang w:val="en-GB"/>
        </w:rPr>
        <w:t xml:space="preserve">has </w:t>
      </w:r>
      <w:r w:rsidRPr="00A73ECA">
        <w:rPr>
          <w:rFonts w:ascii="Arial" w:hAnsi="Arial" w:cs="Arial"/>
          <w:szCs w:val="24"/>
          <w:lang w:val="en-GB"/>
        </w:rPr>
        <w:t>yielded little support for any of the main hypotheses of behavioural complexity</w:t>
      </w:r>
      <w:r w:rsidR="00B507AF" w:rsidRPr="00A73ECA">
        <w:rPr>
          <w:rFonts w:ascii="Arial" w:hAnsi="Arial" w:cs="Arial"/>
          <w:szCs w:val="24"/>
          <w:lang w:val="en-GB"/>
        </w:rPr>
        <w:t>. It instead identified reproductive constraints of</w:t>
      </w:r>
      <w:r w:rsidR="00C22806" w:rsidRPr="00A73ECA">
        <w:rPr>
          <w:rFonts w:ascii="Arial" w:hAnsi="Arial" w:cs="Arial"/>
          <w:szCs w:val="24"/>
          <w:lang w:val="en-GB"/>
        </w:rPr>
        <w:t xml:space="preserve"> litter size</w:t>
      </w:r>
      <w:r w:rsidR="00B507AF" w:rsidRPr="00A73ECA">
        <w:rPr>
          <w:rFonts w:ascii="Arial" w:hAnsi="Arial" w:cs="Arial"/>
          <w:szCs w:val="24"/>
          <w:lang w:val="en-GB"/>
        </w:rPr>
        <w:t xml:space="preserve">, which is a well-known effect across mammals and </w:t>
      </w:r>
      <w:r w:rsidR="006800C0">
        <w:rPr>
          <w:rFonts w:ascii="Arial" w:hAnsi="Arial" w:cs="Arial"/>
          <w:szCs w:val="24"/>
          <w:lang w:val="en-GB"/>
        </w:rPr>
        <w:t>also</w:t>
      </w:r>
      <w:r w:rsidR="00B507AF" w:rsidRPr="00A73ECA">
        <w:rPr>
          <w:rFonts w:ascii="Arial" w:hAnsi="Arial" w:cs="Arial"/>
          <w:szCs w:val="24"/>
          <w:lang w:val="en-GB"/>
        </w:rPr>
        <w:t xml:space="preserve"> birds</w:t>
      </w:r>
      <w:r w:rsidR="00A73ECA">
        <w:rPr>
          <w:rFonts w:ascii="Arial" w:hAnsi="Arial" w:cs="Arial"/>
          <w:szCs w:val="24"/>
          <w:lang w:val="en-GB"/>
        </w:rPr>
        <w:t xml:space="preserve"> </w:t>
      </w:r>
      <w:r w:rsidR="0068110F">
        <w:rPr>
          <w:rFonts w:ascii="Arial" w:hAnsi="Arial" w:cs="Arial"/>
          <w:szCs w:val="24"/>
          <w:lang w:val="en-GB"/>
        </w:rPr>
        <w:fldChar w:fldCharType="begin">
          <w:fldData xml:space="preserve">PEVuZE5vdGU+PENpdGU+PEF1dGhvcj5TaWtlczwvQXV0aG9yPjxZZWFyPjE5OTg8L1llYXI+PFJl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</w:fldData>
        </w:fldChar>
      </w:r>
      <w:r w:rsidR="0087082C">
        <w:rPr>
          <w:rFonts w:ascii="Arial" w:hAnsi="Arial" w:cs="Arial"/>
          <w:szCs w:val="24"/>
          <w:lang w:val="en-GB"/>
        </w:rPr>
        <w:instrText xml:space="preserve"> ADDIN EN.CITE </w:instrText>
      </w:r>
      <w:r w:rsidR="0087082C">
        <w:rPr>
          <w:rFonts w:ascii="Arial" w:hAnsi="Arial" w:cs="Arial"/>
          <w:szCs w:val="24"/>
          <w:lang w:val="en-GB"/>
        </w:rPr>
        <w:fldChar w:fldCharType="begin">
          <w:fldData xml:space="preserve">PEVuZE5vdGU+PENpdGU+PEF1dGhvcj5TaWtlczwvQXV0aG9yPjxZZWFyPjE5OTg8L1llYXI+PFJl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</w:fldData>
        </w:fldChar>
      </w:r>
      <w:r w:rsidR="0087082C">
        <w:rPr>
          <w:rFonts w:ascii="Arial" w:hAnsi="Arial" w:cs="Arial"/>
          <w:szCs w:val="24"/>
          <w:lang w:val="en-GB"/>
        </w:rPr>
        <w:instrText xml:space="preserve"> ADDIN EN.CITE.DATA </w:instrText>
      </w:r>
      <w:r w:rsidR="0087082C">
        <w:rPr>
          <w:rFonts w:ascii="Arial" w:hAnsi="Arial" w:cs="Arial"/>
          <w:szCs w:val="24"/>
          <w:lang w:val="en-GB"/>
        </w:rPr>
      </w:r>
      <w:r w:rsidR="0087082C">
        <w:rPr>
          <w:rFonts w:ascii="Arial" w:hAnsi="Arial" w:cs="Arial"/>
          <w:szCs w:val="24"/>
          <w:lang w:val="en-GB"/>
        </w:rPr>
        <w:fldChar w:fldCharType="end"/>
      </w:r>
      <w:r w:rsidR="0068110F">
        <w:rPr>
          <w:rFonts w:ascii="Arial" w:hAnsi="Arial" w:cs="Arial"/>
          <w:szCs w:val="24"/>
          <w:lang w:val="en-GB"/>
        </w:rPr>
        <w:fldChar w:fldCharType="separate"/>
      </w:r>
      <w:r w:rsidR="0087082C">
        <w:rPr>
          <w:rFonts w:ascii="Arial" w:hAnsi="Arial" w:cs="Arial"/>
          <w:noProof/>
          <w:szCs w:val="24"/>
          <w:lang w:val="en-GB"/>
        </w:rPr>
        <w:t>[42, 43]</w:t>
      </w:r>
      <w:r w:rsidR="0068110F">
        <w:rPr>
          <w:rFonts w:ascii="Arial" w:hAnsi="Arial" w:cs="Arial"/>
          <w:szCs w:val="24"/>
          <w:lang w:val="en-GB"/>
        </w:rPr>
        <w:fldChar w:fldCharType="end"/>
      </w:r>
      <w:r w:rsidR="00C22806" w:rsidRPr="00A73ECA">
        <w:rPr>
          <w:rFonts w:ascii="Arial" w:hAnsi="Arial" w:cs="Arial"/>
          <w:szCs w:val="24"/>
          <w:lang w:val="en-GB"/>
        </w:rPr>
        <w:t xml:space="preserve">. </w:t>
      </w:r>
      <w:r w:rsidR="006A47BC" w:rsidRPr="00A73ECA">
        <w:rPr>
          <w:rFonts w:ascii="Arial" w:hAnsi="Arial" w:cs="Arial"/>
          <w:szCs w:val="24"/>
          <w:lang w:val="en-GB"/>
        </w:rPr>
        <w:t xml:space="preserve">However, </w:t>
      </w:r>
      <w:r w:rsidR="00B77AEF" w:rsidRPr="00A73ECA">
        <w:rPr>
          <w:rFonts w:ascii="Arial" w:hAnsi="Arial" w:cs="Arial"/>
          <w:szCs w:val="24"/>
          <w:lang w:val="en-GB"/>
        </w:rPr>
        <w:t xml:space="preserve">this study suffered </w:t>
      </w:r>
      <w:r w:rsidR="00070BC5" w:rsidRPr="00A73ECA">
        <w:rPr>
          <w:rFonts w:ascii="Arial" w:hAnsi="Arial" w:cs="Arial"/>
          <w:szCs w:val="24"/>
          <w:lang w:val="en-GB"/>
        </w:rPr>
        <w:t>the common issue of low sample sizes for models</w:t>
      </w:r>
      <w:r w:rsidR="0068110F">
        <w:rPr>
          <w:rFonts w:ascii="Arial" w:hAnsi="Arial" w:cs="Arial"/>
          <w:szCs w:val="24"/>
          <w:lang w:val="en-GB"/>
        </w:rPr>
        <w:t>,</w:t>
      </w:r>
      <w:r w:rsidR="00070BC5" w:rsidRPr="00A73ECA">
        <w:rPr>
          <w:rFonts w:ascii="Arial" w:hAnsi="Arial" w:cs="Arial"/>
          <w:szCs w:val="24"/>
          <w:lang w:val="en-GB"/>
        </w:rPr>
        <w:t xml:space="preserve"> due to high numbers of missing values</w:t>
      </w:r>
      <w:r w:rsidR="008A755F" w:rsidRPr="00A73ECA">
        <w:rPr>
          <w:rFonts w:ascii="Arial" w:hAnsi="Arial" w:cs="Arial"/>
          <w:szCs w:val="24"/>
          <w:lang w:val="en-GB"/>
        </w:rPr>
        <w:t xml:space="preserve"> and a </w:t>
      </w:r>
      <w:r w:rsidR="00B77AEF" w:rsidRPr="00A73ECA">
        <w:rPr>
          <w:rFonts w:ascii="Arial" w:hAnsi="Arial" w:cs="Arial"/>
          <w:szCs w:val="24"/>
          <w:lang w:val="en-GB"/>
        </w:rPr>
        <w:t xml:space="preserve">lack of broad phylogenetic representation – particularly with view to </w:t>
      </w:r>
      <w:r w:rsidR="0027346B" w:rsidRPr="00A73ECA">
        <w:rPr>
          <w:rFonts w:ascii="Arial" w:hAnsi="Arial" w:cs="Arial"/>
          <w:szCs w:val="24"/>
          <w:lang w:val="en-GB"/>
        </w:rPr>
        <w:t xml:space="preserve">American </w:t>
      </w:r>
      <w:r w:rsidR="00B77AEF" w:rsidRPr="00A73ECA">
        <w:rPr>
          <w:rFonts w:ascii="Arial" w:hAnsi="Arial" w:cs="Arial"/>
          <w:szCs w:val="24"/>
          <w:lang w:val="en-GB"/>
        </w:rPr>
        <w:t xml:space="preserve">marsupials. Lastly, the study used a commonly employed statistical approach of </w:t>
      </w:r>
      <w:r w:rsidR="00E9223B" w:rsidRPr="00A73ECA">
        <w:rPr>
          <w:rFonts w:ascii="Arial" w:hAnsi="Arial" w:cs="Arial"/>
          <w:szCs w:val="24"/>
          <w:lang w:val="en-GB"/>
        </w:rPr>
        <w:t xml:space="preserve">PGLS </w:t>
      </w:r>
      <w:r w:rsidR="00525CE6" w:rsidRPr="00A73ECA">
        <w:rPr>
          <w:rFonts w:ascii="Arial" w:hAnsi="Arial" w:cs="Arial"/>
          <w:szCs w:val="24"/>
          <w:lang w:val="en-GB"/>
        </w:rPr>
        <w:t xml:space="preserve">(Phylogenetic Generalized Least Squares) </w:t>
      </w:r>
      <w:r w:rsidR="00911933" w:rsidRPr="00A73ECA">
        <w:rPr>
          <w:rFonts w:ascii="Arial" w:hAnsi="Arial" w:cs="Arial"/>
          <w:szCs w:val="24"/>
          <w:lang w:val="en-GB"/>
        </w:rPr>
        <w:t>– which is</w:t>
      </w:r>
      <w:r w:rsidR="00E9223B" w:rsidRPr="00A73ECA">
        <w:rPr>
          <w:rFonts w:ascii="Arial" w:hAnsi="Arial" w:cs="Arial"/>
          <w:szCs w:val="24"/>
          <w:lang w:val="en-GB"/>
        </w:rPr>
        <w:t xml:space="preserve"> sensitive to </w:t>
      </w:r>
      <w:r w:rsidR="00B73224" w:rsidRPr="00A73ECA">
        <w:rPr>
          <w:rFonts w:ascii="Arial" w:hAnsi="Arial" w:cs="Arial"/>
          <w:szCs w:val="24"/>
          <w:lang w:val="en-GB"/>
        </w:rPr>
        <w:t xml:space="preserve">topological </w:t>
      </w:r>
      <w:r w:rsidR="00E9223B" w:rsidRPr="00A73ECA">
        <w:rPr>
          <w:rFonts w:ascii="Arial" w:hAnsi="Arial" w:cs="Arial"/>
          <w:szCs w:val="24"/>
          <w:lang w:val="en-GB"/>
        </w:rPr>
        <w:t>errors in phylogeny</w:t>
      </w:r>
      <w:r w:rsidR="00C81241" w:rsidRPr="00A73ECA">
        <w:rPr>
          <w:rFonts w:ascii="Arial" w:hAnsi="Arial" w:cs="Arial"/>
          <w:szCs w:val="24"/>
          <w:lang w:val="en-GB"/>
        </w:rPr>
        <w:t xml:space="preserve">, </w:t>
      </w:r>
      <w:r w:rsidR="00911933" w:rsidRPr="00A73ECA">
        <w:rPr>
          <w:rFonts w:ascii="Arial" w:hAnsi="Arial" w:cs="Arial"/>
          <w:szCs w:val="24"/>
          <w:lang w:val="en-GB"/>
        </w:rPr>
        <w:t>incompatible with parallel analysis of</w:t>
      </w:r>
      <w:r w:rsidR="00C81241" w:rsidRPr="00A73ECA">
        <w:rPr>
          <w:rFonts w:ascii="Arial" w:hAnsi="Arial" w:cs="Arial"/>
          <w:szCs w:val="24"/>
          <w:lang w:val="en-GB"/>
        </w:rPr>
        <w:t xml:space="preserve"> multiple </w:t>
      </w:r>
      <w:r w:rsidR="00C81241" w:rsidRPr="00A73ECA">
        <w:rPr>
          <w:rFonts w:ascii="Arial" w:hAnsi="Arial" w:cs="Arial"/>
          <w:szCs w:val="24"/>
          <w:lang w:val="en-GB"/>
        </w:rPr>
        <w:lastRenderedPageBreak/>
        <w:t xml:space="preserve">imputed datasets, and </w:t>
      </w:r>
      <w:r w:rsidR="00E9223B" w:rsidRPr="00A73ECA">
        <w:rPr>
          <w:rFonts w:ascii="Arial" w:hAnsi="Arial" w:cs="Arial"/>
          <w:szCs w:val="24"/>
          <w:lang w:val="en-GB"/>
        </w:rPr>
        <w:t xml:space="preserve">assumes </w:t>
      </w:r>
      <w:r w:rsidR="00A307A5" w:rsidRPr="00A73ECA">
        <w:rPr>
          <w:rFonts w:ascii="Arial" w:hAnsi="Arial" w:cs="Arial"/>
          <w:szCs w:val="24"/>
          <w:lang w:val="en-GB"/>
        </w:rPr>
        <w:t xml:space="preserve">a </w:t>
      </w:r>
      <w:r w:rsidR="00E9223B" w:rsidRPr="00A73ECA">
        <w:rPr>
          <w:rFonts w:ascii="Arial" w:hAnsi="Arial" w:cs="Arial"/>
          <w:szCs w:val="24"/>
          <w:lang w:val="en-GB"/>
        </w:rPr>
        <w:t xml:space="preserve">single mode of </w:t>
      </w:r>
      <w:r w:rsidR="00911933" w:rsidRPr="00A73ECA">
        <w:rPr>
          <w:rFonts w:ascii="Arial" w:hAnsi="Arial" w:cs="Arial"/>
          <w:szCs w:val="24"/>
          <w:lang w:val="en-GB"/>
        </w:rPr>
        <w:t xml:space="preserve">Brownian </w:t>
      </w:r>
      <w:r w:rsidR="00E9223B" w:rsidRPr="00A73ECA">
        <w:rPr>
          <w:rFonts w:ascii="Arial" w:hAnsi="Arial" w:cs="Arial"/>
          <w:szCs w:val="24"/>
          <w:lang w:val="en-GB"/>
        </w:rPr>
        <w:t>evolution throughout the whole tree</w:t>
      </w:r>
      <w:r w:rsidR="004518B3" w:rsidRPr="00A73ECA">
        <w:rPr>
          <w:rFonts w:ascii="Arial" w:hAnsi="Arial" w:cs="Arial"/>
          <w:szCs w:val="24"/>
          <w:lang w:val="en-GB"/>
        </w:rPr>
        <w:t xml:space="preserve"> </w:t>
      </w:r>
      <w:r w:rsidR="004518B3"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&lt;EndNote&gt;&lt;Cite&gt;&lt;Author&gt;Mundry&lt;/Author&gt;&lt;Year&gt;2014&lt;/Year&gt;&lt;RecNum&gt;382&lt;/RecNum&gt;&lt;DisplayText&gt;[44]&lt;/DisplayText&gt;&lt;record&gt;&lt;rec-number&gt;382&lt;/rec-number&gt;&lt;foreign-keys&gt;&lt;key app="EN" db-id="a9aw0atab92x0ledv2kxwsvmdfttad9p2fez" timestamp="1583890026" guid="8fd25d5a-a03f-4c48-b97b-6cf6cd3a2829"&gt;382&lt;/key&gt;&lt;/foreign-keys&gt;&lt;ref-type name="Book Section"&gt;5&lt;/ref-type&gt;&lt;contributors&gt;&lt;authors&gt;&lt;author&gt;Mundry, Roger&lt;/author&gt;&lt;/authors&gt;&lt;secondary-authors&gt;&lt;author&gt;Garamszegi, László Zsolt&lt;/author&gt;&lt;/secondary-authors&gt;&lt;/contributors&gt;&lt;titles&gt;&lt;title&gt;Statistical Issues and Assumptions of Phylogenetic Generalized Least Squares&lt;/title&gt;&lt;secondary-title&gt;Modern Phylogenetic Comparative Methods and Their Application in Evolutionary Biology: Concepts and Practice&lt;/secondary-title&gt;&lt;/titles&gt;&lt;pages&gt;131-153&lt;/pages&gt;&lt;dates&gt;&lt;year&gt;2014&lt;/year&gt;&lt;/dates&gt;&lt;pub-location&gt;Berlin, Heidelberg&lt;/pub-location&gt;&lt;publisher&gt;Springer Berlin Heidelberg&lt;/publisher&gt;&lt;isbn&gt;978-3-662-43550-2&lt;/isbn&gt;&lt;label&gt;Mundry2014&lt;/label&gt;&lt;urls&gt;&lt;related-urls&gt;&lt;url&gt;https://doi.org/10.1007/978-3-662-43550-2_6&lt;/url&gt;&lt;/related-urls&gt;&lt;/urls&gt;&lt;electronic-resource-num&gt;10.1007/978-3-662-43550-2_6&lt;/electronic-resource-num&gt;&lt;/record&gt;&lt;/Cite&gt;&lt;/EndNote&gt;</w:instrText>
      </w:r>
      <w:r w:rsidR="004518B3" w:rsidRPr="00A73ECA">
        <w:rPr>
          <w:rFonts w:ascii="Arial" w:hAnsi="Arial" w:cs="Arial"/>
          <w:szCs w:val="24"/>
          <w:lang w:val="en-GB"/>
        </w:rPr>
        <w:fldChar w:fldCharType="separate"/>
      </w:r>
      <w:r w:rsidR="0087082C">
        <w:rPr>
          <w:rFonts w:ascii="Arial" w:hAnsi="Arial" w:cs="Arial"/>
          <w:noProof/>
          <w:szCs w:val="24"/>
          <w:lang w:val="en-GB"/>
        </w:rPr>
        <w:t>[44]</w:t>
      </w:r>
      <w:r w:rsidR="004518B3" w:rsidRPr="00A73ECA">
        <w:rPr>
          <w:rFonts w:ascii="Arial" w:hAnsi="Arial" w:cs="Arial"/>
          <w:szCs w:val="24"/>
          <w:lang w:val="en-GB"/>
        </w:rPr>
        <w:fldChar w:fldCharType="end"/>
      </w:r>
      <w:r w:rsidR="00E9223B" w:rsidRPr="00A73ECA">
        <w:rPr>
          <w:rFonts w:ascii="Arial" w:hAnsi="Arial" w:cs="Arial"/>
          <w:szCs w:val="24"/>
          <w:lang w:val="en-GB"/>
        </w:rPr>
        <w:t>.</w:t>
      </w:r>
    </w:p>
    <w:p w14:paraId="1F9FFF16" w14:textId="2F74602F" w:rsidR="00733848" w:rsidRPr="00A73ECA" w:rsidRDefault="00AC03CB" w:rsidP="00733848">
      <w:pPr>
        <w:spacing w:line="480" w:lineRule="auto"/>
        <w:rPr>
          <w:rFonts w:ascii="Arial" w:hAnsi="Arial" w:cs="Arial"/>
          <w:szCs w:val="24"/>
          <w:lang w:val="en-GB"/>
        </w:rPr>
      </w:pPr>
      <w:r w:rsidRPr="00A73ECA">
        <w:rPr>
          <w:rFonts w:ascii="Arial" w:hAnsi="Arial" w:cs="Arial"/>
          <w:szCs w:val="24"/>
          <w:lang w:val="en-GB"/>
        </w:rPr>
        <w:t>In th</w:t>
      </w:r>
      <w:r w:rsidR="00120D95">
        <w:rPr>
          <w:rFonts w:ascii="Arial" w:hAnsi="Arial" w:cs="Arial"/>
          <w:szCs w:val="24"/>
          <w:lang w:val="en-GB"/>
        </w:rPr>
        <w:t>e current study</w:t>
      </w:r>
      <w:r w:rsidRPr="00A73ECA">
        <w:rPr>
          <w:rFonts w:ascii="Arial" w:hAnsi="Arial" w:cs="Arial"/>
          <w:szCs w:val="24"/>
          <w:lang w:val="en-GB"/>
        </w:rPr>
        <w:t xml:space="preserve">, we </w:t>
      </w:r>
      <w:r w:rsidR="00B507AF" w:rsidRPr="00A73ECA">
        <w:rPr>
          <w:rFonts w:ascii="Arial" w:hAnsi="Arial" w:cs="Arial"/>
          <w:szCs w:val="24"/>
          <w:lang w:val="en-GB"/>
        </w:rPr>
        <w:t>expand existing marsupial brain size data by a third and use</w:t>
      </w:r>
      <w:r w:rsidRPr="00A73ECA">
        <w:rPr>
          <w:rFonts w:ascii="Arial" w:hAnsi="Arial" w:cs="Arial"/>
          <w:szCs w:val="24"/>
          <w:lang w:val="en-GB"/>
        </w:rPr>
        <w:t xml:space="preserve"> several </w:t>
      </w:r>
      <w:r w:rsidR="00733848" w:rsidRPr="00A73ECA">
        <w:rPr>
          <w:rFonts w:ascii="Arial" w:hAnsi="Arial" w:cs="Arial"/>
          <w:szCs w:val="24"/>
          <w:lang w:val="en-GB"/>
        </w:rPr>
        <w:t xml:space="preserve">novel </w:t>
      </w:r>
      <w:r w:rsidR="002C6F83" w:rsidRPr="00A73ECA">
        <w:rPr>
          <w:rFonts w:ascii="Arial" w:hAnsi="Arial" w:cs="Arial"/>
          <w:szCs w:val="24"/>
          <w:lang w:val="en-GB"/>
        </w:rPr>
        <w:t xml:space="preserve">analytical </w:t>
      </w:r>
      <w:r w:rsidR="00733848" w:rsidRPr="00A73ECA">
        <w:rPr>
          <w:rFonts w:ascii="Arial" w:hAnsi="Arial" w:cs="Arial"/>
          <w:szCs w:val="24"/>
          <w:lang w:val="en-GB"/>
        </w:rPr>
        <w:t>approaches to provide the most comprehensive</w:t>
      </w:r>
      <w:r w:rsidR="00525CE6" w:rsidRPr="00A73ECA">
        <w:rPr>
          <w:rFonts w:ascii="Arial" w:hAnsi="Arial" w:cs="Arial"/>
          <w:szCs w:val="24"/>
          <w:lang w:val="en-GB"/>
        </w:rPr>
        <w:t xml:space="preserve"> test of the main hypothes</w:t>
      </w:r>
      <w:r w:rsidR="00B507AF" w:rsidRPr="00A73ECA">
        <w:rPr>
          <w:rFonts w:ascii="Arial" w:hAnsi="Arial" w:cs="Arial"/>
          <w:szCs w:val="24"/>
          <w:lang w:val="en-GB"/>
        </w:rPr>
        <w:t>e</w:t>
      </w:r>
      <w:r w:rsidR="00525CE6" w:rsidRPr="00A73ECA">
        <w:rPr>
          <w:rFonts w:ascii="Arial" w:hAnsi="Arial" w:cs="Arial"/>
          <w:szCs w:val="24"/>
          <w:lang w:val="en-GB"/>
        </w:rPr>
        <w:t>s of brain evolution</w:t>
      </w:r>
      <w:r w:rsidR="00733848" w:rsidRPr="00A73ECA">
        <w:rPr>
          <w:rFonts w:ascii="Arial" w:hAnsi="Arial" w:cs="Arial"/>
          <w:szCs w:val="24"/>
          <w:lang w:val="en-GB"/>
        </w:rPr>
        <w:t xml:space="preserve">. This involves the first use of </w:t>
      </w:r>
      <w:r w:rsidR="00525CE6" w:rsidRPr="00A73ECA">
        <w:rPr>
          <w:rFonts w:ascii="Arial" w:hAnsi="Arial" w:cs="Arial"/>
          <w:szCs w:val="24"/>
          <w:lang w:val="en-GB"/>
        </w:rPr>
        <w:t xml:space="preserve">phylogenetically informed multiple imputations through chained equations of missing data </w:t>
      </w:r>
      <w:r w:rsidR="00733848" w:rsidRPr="00A73ECA">
        <w:rPr>
          <w:rFonts w:ascii="Arial" w:hAnsi="Arial" w:cs="Arial"/>
          <w:szCs w:val="24"/>
          <w:lang w:val="en-GB"/>
        </w:rPr>
        <w:t>in brain size</w:t>
      </w:r>
      <w:r w:rsidR="00525CE6" w:rsidRPr="00A73ECA">
        <w:rPr>
          <w:rFonts w:ascii="Arial" w:hAnsi="Arial" w:cs="Arial"/>
          <w:szCs w:val="24"/>
          <w:lang w:val="en-GB"/>
        </w:rPr>
        <w:t xml:space="preserve"> studies </w:t>
      </w:r>
      <w:r w:rsidR="00525CE6" w:rsidRPr="00A73ECA">
        <w:rPr>
          <w:lang w:val="en-GB"/>
        </w:rPr>
        <w:fldChar w:fldCharType="begin">
          <w:fldData xml:space="preserve">PEVuZE5vdGU+PENpdGU+PEF1dGhvcj5OYWthZ2F3YTwvQXV0aG9yPjxZZWFyPjIwMDg8L1llYXI+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</w:fldData>
        </w:fldChar>
      </w:r>
      <w:r w:rsidR="0087082C">
        <w:rPr>
          <w:lang w:val="en-GB"/>
        </w:rPr>
        <w:instrText xml:space="preserve"> ADDIN EN.CITE </w:instrText>
      </w:r>
      <w:r w:rsidR="0087082C">
        <w:rPr>
          <w:lang w:val="en-GB"/>
        </w:rPr>
        <w:fldChar w:fldCharType="begin">
          <w:fldData xml:space="preserve">PEVuZE5vdGU+PENpdGU+PEF1dGhvcj5OYWthZ2F3YTwvQXV0aG9yPjxZZWFyPjIwMDg8L1llYXI+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</w:fldData>
        </w:fldChar>
      </w:r>
      <w:r w:rsidR="0087082C">
        <w:rPr>
          <w:lang w:val="en-GB"/>
        </w:rPr>
        <w:instrText xml:space="preserve"> ADDIN EN.CITE.DATA </w:instrText>
      </w:r>
      <w:r w:rsidR="0087082C">
        <w:rPr>
          <w:lang w:val="en-GB"/>
        </w:rPr>
      </w:r>
      <w:r w:rsidR="0087082C">
        <w:rPr>
          <w:lang w:val="en-GB"/>
        </w:rPr>
        <w:fldChar w:fldCharType="end"/>
      </w:r>
      <w:r w:rsidR="00525CE6" w:rsidRPr="00A73ECA">
        <w:rPr>
          <w:lang w:val="en-GB"/>
        </w:rPr>
        <w:fldChar w:fldCharType="separate"/>
      </w:r>
      <w:r w:rsidR="0087082C">
        <w:rPr>
          <w:noProof/>
          <w:lang w:val="en-GB"/>
        </w:rPr>
        <w:t>[20, 45, 46]</w:t>
      </w:r>
      <w:r w:rsidR="00525CE6" w:rsidRPr="00A73ECA">
        <w:rPr>
          <w:lang w:val="en-GB"/>
        </w:rPr>
        <w:fldChar w:fldCharType="end"/>
      </w:r>
      <w:r w:rsidR="00B507AF" w:rsidRPr="00A73ECA">
        <w:rPr>
          <w:rFonts w:ascii="Arial" w:hAnsi="Arial" w:cs="Arial"/>
          <w:szCs w:val="24"/>
          <w:lang w:val="en-GB"/>
        </w:rPr>
        <w:t>,</w:t>
      </w:r>
      <w:r w:rsidR="00120D95">
        <w:rPr>
          <w:rFonts w:ascii="Arial" w:hAnsi="Arial" w:cs="Arial"/>
          <w:szCs w:val="24"/>
          <w:lang w:val="en-GB"/>
        </w:rPr>
        <w:t xml:space="preserve"> </w:t>
      </w:r>
      <w:r w:rsidR="00733848" w:rsidRPr="00A73ECA">
        <w:rPr>
          <w:rFonts w:ascii="Arial" w:hAnsi="Arial" w:cs="Arial"/>
          <w:szCs w:val="24"/>
          <w:lang w:val="en-GB"/>
        </w:rPr>
        <w:t xml:space="preserve">followed by </w:t>
      </w:r>
      <w:r w:rsidR="00E9223B" w:rsidRPr="00A73ECA">
        <w:rPr>
          <w:rFonts w:ascii="Arial" w:hAnsi="Arial" w:cs="Arial"/>
          <w:szCs w:val="24"/>
          <w:lang w:val="en-GB"/>
        </w:rPr>
        <w:t>phylogenetically corrected Bayesian</w:t>
      </w:r>
      <w:r w:rsidR="00A307A5" w:rsidRPr="00A73ECA">
        <w:rPr>
          <w:rFonts w:ascii="Arial" w:hAnsi="Arial" w:cs="Arial"/>
          <w:szCs w:val="24"/>
          <w:lang w:val="en-GB"/>
        </w:rPr>
        <w:t xml:space="preserve"> generalised linear mixed-effects</w:t>
      </w:r>
      <w:r w:rsidR="00525CE6" w:rsidRPr="00A73ECA">
        <w:rPr>
          <w:rFonts w:ascii="Arial" w:hAnsi="Arial" w:cs="Arial"/>
          <w:szCs w:val="24"/>
          <w:lang w:val="en-GB"/>
        </w:rPr>
        <w:t xml:space="preserve"> </w:t>
      </w:r>
      <w:r w:rsidR="00B507AF" w:rsidRPr="00A73ECA">
        <w:rPr>
          <w:rFonts w:ascii="Arial" w:hAnsi="Arial" w:cs="Arial"/>
          <w:szCs w:val="24"/>
          <w:lang w:val="en-GB"/>
        </w:rPr>
        <w:t>modelling</w:t>
      </w:r>
      <w:r w:rsidR="00A828D1" w:rsidRPr="00A73ECA">
        <w:rPr>
          <w:rFonts w:ascii="Arial" w:hAnsi="Arial" w:cs="Arial"/>
          <w:szCs w:val="24"/>
          <w:lang w:val="en-GB"/>
        </w:rPr>
        <w:t xml:space="preserve"> </w:t>
      </w:r>
      <w:r w:rsidR="00E378DA">
        <w:rPr>
          <w:rFonts w:ascii="Arial" w:hAnsi="Arial" w:cs="Arial"/>
          <w:szCs w:val="24"/>
          <w:lang w:val="en-GB"/>
        </w:rPr>
        <w:t xml:space="preserve">– </w:t>
      </w:r>
      <w:proofErr w:type="spellStart"/>
      <w:r w:rsidR="00A727DC" w:rsidRPr="00A73ECA">
        <w:rPr>
          <w:rFonts w:ascii="Arial" w:hAnsi="Arial" w:cs="Arial"/>
          <w:szCs w:val="24"/>
          <w:lang w:val="en-GB"/>
        </w:rPr>
        <w:t>MCMCglmm</w:t>
      </w:r>
      <w:proofErr w:type="spellEnd"/>
      <w:r w:rsidR="00E378DA">
        <w:rPr>
          <w:rFonts w:ascii="Arial" w:hAnsi="Arial" w:cs="Arial"/>
          <w:szCs w:val="24"/>
          <w:lang w:val="en-GB"/>
        </w:rPr>
        <w:t xml:space="preserve"> </w:t>
      </w:r>
      <w:r w:rsidR="00E378DA">
        <w:rPr>
          <w:rFonts w:ascii="Arial" w:hAnsi="Arial" w:cs="Arial"/>
          <w:szCs w:val="24"/>
          <w:lang w:val="en-GB"/>
        </w:rPr>
        <w:fldChar w:fldCharType="begin"/>
      </w:r>
      <w:r w:rsidR="0087082C">
        <w:rPr>
          <w:rFonts w:ascii="Arial" w:hAnsi="Arial" w:cs="Arial"/>
          <w:szCs w:val="24"/>
          <w:lang w:val="en-GB"/>
        </w:rPr>
        <w:instrText xml:space="preserve"> ADDIN EN.CITE &lt;EndNote&gt;&lt;Cite&gt;&lt;Author&gt;Hadfield&lt;/Author&gt;&lt;Year&gt;2010&lt;/Year&gt;&lt;RecNum&gt;257&lt;/RecNum&gt;&lt;DisplayText&gt;[47]&lt;/DisplayText&gt;&lt;record&gt;&lt;rec-number&gt;257&lt;/rec-number&gt;&lt;foreign-keys&gt;&lt;key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378DA">
        <w:rPr>
          <w:rFonts w:ascii="Arial" w:hAnsi="Arial" w:cs="Arial"/>
          <w:szCs w:val="24"/>
          <w:lang w:val="en-GB"/>
        </w:rPr>
        <w:fldChar w:fldCharType="separate"/>
      </w:r>
      <w:r w:rsidR="0087082C">
        <w:rPr>
          <w:rFonts w:ascii="Arial" w:hAnsi="Arial" w:cs="Arial"/>
          <w:noProof/>
          <w:szCs w:val="24"/>
          <w:lang w:val="en-GB"/>
        </w:rPr>
        <w:t>[47]</w:t>
      </w:r>
      <w:r w:rsidR="00E378DA">
        <w:rPr>
          <w:rFonts w:ascii="Arial" w:hAnsi="Arial" w:cs="Arial"/>
          <w:szCs w:val="24"/>
          <w:lang w:val="en-GB"/>
        </w:rPr>
        <w:fldChar w:fldCharType="end"/>
      </w:r>
      <w:r w:rsidR="00120D95">
        <w:rPr>
          <w:rFonts w:ascii="Arial" w:hAnsi="Arial" w:cs="Arial"/>
          <w:szCs w:val="24"/>
          <w:lang w:val="en-GB"/>
        </w:rPr>
        <w:t>.</w:t>
      </w:r>
    </w:p>
    <w:p w14:paraId="5AE371CB" w14:textId="52EFAE36" w:rsidR="00547227" w:rsidRPr="00A73ECA" w:rsidRDefault="005F7F8D" w:rsidP="005F7F8D">
      <w:pPr>
        <w:spacing w:line="480" w:lineRule="auto"/>
        <w:rPr>
          <w:rStyle w:val="Heading1Char"/>
          <w:rFonts w:ascii="Arial" w:eastAsiaTheme="minorHAnsi" w:hAnsi="Arial" w:cs="Arial"/>
          <w:color w:val="000000" w:themeColor="text1"/>
          <w:sz w:val="24"/>
          <w:szCs w:val="24"/>
          <w:lang w:val="en-GB"/>
        </w:rPr>
      </w:pPr>
      <w:r w:rsidRPr="00A73ECA">
        <w:rPr>
          <w:rFonts w:ascii="Arial" w:hAnsi="Arial" w:cs="Arial"/>
          <w:szCs w:val="24"/>
          <w:lang w:val="en-GB"/>
        </w:rPr>
        <w:t>We first ask whether this more comprehensive approach improves inference for previously developed models of behavioural complexity and its relation to brain size in marsupials.</w:t>
      </w:r>
      <w:r w:rsidR="004A5BA0" w:rsidRPr="00A73ECA">
        <w:rPr>
          <w:rFonts w:ascii="Arial" w:hAnsi="Arial" w:cs="Arial"/>
          <w:szCs w:val="24"/>
          <w:lang w:val="en-GB"/>
        </w:rPr>
        <w:t xml:space="preserve"> We also add</w:t>
      </w:r>
      <w:r w:rsidR="00881BD9" w:rsidRPr="00A73ECA">
        <w:rPr>
          <w:rFonts w:ascii="Arial" w:hAnsi="Arial" w:cs="Arial"/>
          <w:szCs w:val="24"/>
          <w:lang w:val="en-GB"/>
        </w:rPr>
        <w:t xml:space="preserve"> </w:t>
      </w:r>
      <w:r w:rsidR="0064194E" w:rsidRPr="00A73ECA">
        <w:rPr>
          <w:rFonts w:ascii="Arial" w:hAnsi="Arial" w:cs="Arial"/>
          <w:szCs w:val="24"/>
          <w:lang w:val="en-GB"/>
        </w:rPr>
        <w:t>three</w:t>
      </w:r>
      <w:r w:rsidR="00881BD9" w:rsidRPr="00A73ECA">
        <w:rPr>
          <w:rFonts w:ascii="Arial" w:hAnsi="Arial" w:cs="Arial"/>
          <w:szCs w:val="24"/>
          <w:lang w:val="en-GB"/>
        </w:rPr>
        <w:t xml:space="preserve"> additional important hypotheses of brain size evolution, namely whether play behaviour</w:t>
      </w:r>
      <w:r w:rsidR="004A5BA0" w:rsidRPr="00A73ECA">
        <w:rPr>
          <w:rFonts w:ascii="Arial" w:hAnsi="Arial" w:cs="Arial"/>
          <w:szCs w:val="24"/>
          <w:lang w:val="en-GB"/>
        </w:rPr>
        <w:t xml:space="preserve"> and conservation status (both cognitive buffer-related hypotheses) or </w:t>
      </w:r>
      <w:r w:rsidR="0064194E" w:rsidRPr="00A73ECA">
        <w:rPr>
          <w:rFonts w:ascii="Arial" w:hAnsi="Arial" w:cs="Arial"/>
          <w:szCs w:val="24"/>
          <w:lang w:val="en-GB"/>
        </w:rPr>
        <w:t>hibernation</w:t>
      </w:r>
      <w:r w:rsidR="004A5BA0" w:rsidRPr="00A73ECA">
        <w:rPr>
          <w:rFonts w:ascii="Arial" w:hAnsi="Arial" w:cs="Arial"/>
          <w:szCs w:val="24"/>
          <w:lang w:val="en-GB"/>
        </w:rPr>
        <w:t xml:space="preserve"> (a brain maintenance-related hypothesis)</w:t>
      </w:r>
      <w:r w:rsidR="00881BD9" w:rsidRPr="00A73ECA">
        <w:rPr>
          <w:rFonts w:ascii="Arial" w:hAnsi="Arial" w:cs="Arial"/>
          <w:szCs w:val="24"/>
          <w:lang w:val="en-GB"/>
        </w:rPr>
        <w:t xml:space="preserve"> are associated with brain size </w:t>
      </w:r>
      <w:r w:rsidR="00FD3B23" w:rsidRPr="00A73ECA">
        <w:rPr>
          <w:rFonts w:ascii="Arial" w:hAnsi="Arial" w:cs="Arial"/>
          <w:szCs w:val="24"/>
          <w:lang w:val="en-GB"/>
        </w:rPr>
        <w:t>variation</w:t>
      </w:r>
      <w:r w:rsidR="00881BD9" w:rsidRPr="00A73ECA">
        <w:rPr>
          <w:rFonts w:ascii="Arial" w:hAnsi="Arial" w:cs="Arial"/>
          <w:szCs w:val="24"/>
          <w:lang w:val="en-GB"/>
        </w:rPr>
        <w:t xml:space="preserve">. To better understand the evolutionary patterns leading to relative brain size variation in marsupials, we compare the evolutionary </w:t>
      </w:r>
      <w:r w:rsidR="00A727DC" w:rsidRPr="00A73ECA">
        <w:rPr>
          <w:rFonts w:ascii="Arial" w:hAnsi="Arial" w:cs="Arial"/>
          <w:szCs w:val="24"/>
          <w:lang w:val="en-GB"/>
        </w:rPr>
        <w:t>mode</w:t>
      </w:r>
      <w:r w:rsidR="00E378DA">
        <w:rPr>
          <w:rFonts w:ascii="Arial" w:hAnsi="Arial" w:cs="Arial"/>
          <w:szCs w:val="24"/>
          <w:lang w:val="en-GB"/>
        </w:rPr>
        <w:t>ls</w:t>
      </w:r>
      <w:r w:rsidRPr="00A73ECA">
        <w:rPr>
          <w:rFonts w:ascii="Arial" w:hAnsi="Arial" w:cs="Arial"/>
          <w:szCs w:val="24"/>
          <w:lang w:val="en-GB"/>
        </w:rPr>
        <w:t xml:space="preserve"> (</w:t>
      </w:r>
      <w:r w:rsidR="00396B68" w:rsidRPr="00A73ECA">
        <w:rPr>
          <w:rFonts w:ascii="Arial" w:hAnsi="Arial" w:cs="Arial"/>
          <w:szCs w:val="24"/>
          <w:lang w:val="en-GB"/>
        </w:rPr>
        <w:t>E</w:t>
      </w:r>
      <w:r w:rsidRPr="00A73ECA">
        <w:rPr>
          <w:rFonts w:ascii="Arial" w:hAnsi="Arial" w:cs="Arial"/>
          <w:szCs w:val="24"/>
          <w:lang w:val="en-GB"/>
        </w:rPr>
        <w:t xml:space="preserve">arly </w:t>
      </w:r>
      <w:r w:rsidR="003D3B3B" w:rsidRPr="00A73ECA">
        <w:rPr>
          <w:rFonts w:ascii="Arial" w:hAnsi="Arial" w:cs="Arial"/>
          <w:szCs w:val="24"/>
          <w:lang w:val="en-GB"/>
        </w:rPr>
        <w:t>b</w:t>
      </w:r>
      <w:r w:rsidRPr="00A73ECA">
        <w:rPr>
          <w:rFonts w:ascii="Arial" w:hAnsi="Arial" w:cs="Arial"/>
          <w:szCs w:val="24"/>
          <w:lang w:val="en-GB"/>
        </w:rPr>
        <w:t xml:space="preserve">urst, Brownian motion </w:t>
      </w:r>
      <w:r w:rsidR="00C73F61">
        <w:rPr>
          <w:rFonts w:ascii="Arial" w:hAnsi="Arial" w:cs="Arial"/>
          <w:szCs w:val="24"/>
          <w:lang w:val="en-GB"/>
        </w:rPr>
        <w:t>and</w:t>
      </w:r>
      <w:r w:rsidRPr="00A73ECA">
        <w:rPr>
          <w:rFonts w:ascii="Arial" w:hAnsi="Arial" w:cs="Arial"/>
          <w:szCs w:val="24"/>
          <w:lang w:val="en-GB"/>
        </w:rPr>
        <w:t xml:space="preserve"> Ornstein–</w:t>
      </w:r>
      <w:proofErr w:type="spellStart"/>
      <w:r w:rsidRPr="00A73ECA">
        <w:rPr>
          <w:rFonts w:ascii="Arial" w:hAnsi="Arial" w:cs="Arial"/>
          <w:szCs w:val="24"/>
          <w:lang w:val="en-GB"/>
        </w:rPr>
        <w:t>Uhlenbeck</w:t>
      </w:r>
      <w:proofErr w:type="spellEnd"/>
      <w:r w:rsidRPr="00A73ECA">
        <w:rPr>
          <w:rFonts w:ascii="Arial" w:hAnsi="Arial" w:cs="Arial"/>
          <w:szCs w:val="24"/>
          <w:lang w:val="en-GB"/>
        </w:rPr>
        <w:t>)</w:t>
      </w:r>
      <w:r w:rsidR="00A727DC" w:rsidRPr="00A73ECA">
        <w:rPr>
          <w:rFonts w:ascii="Arial" w:hAnsi="Arial" w:cs="Arial"/>
          <w:szCs w:val="24"/>
          <w:lang w:val="en-GB"/>
        </w:rPr>
        <w:t xml:space="preserve"> </w:t>
      </w:r>
      <w:r w:rsidR="00881BD9" w:rsidRPr="00A73ECA">
        <w:rPr>
          <w:rFonts w:ascii="Arial" w:hAnsi="Arial" w:cs="Arial"/>
          <w:szCs w:val="24"/>
          <w:lang w:val="en-GB"/>
        </w:rPr>
        <w:t xml:space="preserve">of </w:t>
      </w:r>
      <w:r w:rsidR="00A727DC" w:rsidRPr="00A73ECA">
        <w:rPr>
          <w:rFonts w:ascii="Arial" w:hAnsi="Arial" w:cs="Arial"/>
          <w:szCs w:val="24"/>
          <w:lang w:val="en-GB"/>
        </w:rPr>
        <w:t xml:space="preserve">relative </w:t>
      </w:r>
      <w:r w:rsidR="00881BD9" w:rsidRPr="00A73ECA">
        <w:rPr>
          <w:rFonts w:ascii="Arial" w:hAnsi="Arial" w:cs="Arial"/>
          <w:szCs w:val="24"/>
          <w:lang w:val="en-GB"/>
        </w:rPr>
        <w:t xml:space="preserve">brain size </w:t>
      </w:r>
      <w:r w:rsidR="00A727DC" w:rsidRPr="00A73ECA">
        <w:rPr>
          <w:rFonts w:ascii="Arial" w:hAnsi="Arial" w:cs="Arial"/>
          <w:szCs w:val="24"/>
          <w:lang w:val="en-GB"/>
        </w:rPr>
        <w:t xml:space="preserve">increase </w:t>
      </w:r>
      <w:r w:rsidR="00881BD9" w:rsidRPr="00A73ECA">
        <w:rPr>
          <w:rFonts w:ascii="Arial" w:hAnsi="Arial" w:cs="Arial"/>
          <w:szCs w:val="24"/>
          <w:lang w:val="en-GB"/>
        </w:rPr>
        <w:t>in the three landmasses</w:t>
      </w:r>
      <w:r w:rsidR="00A307A5" w:rsidRPr="00A73ECA">
        <w:rPr>
          <w:rFonts w:ascii="Arial" w:hAnsi="Arial" w:cs="Arial"/>
          <w:szCs w:val="24"/>
          <w:lang w:val="en-GB"/>
        </w:rPr>
        <w:t xml:space="preserve"> (Australia, New Guinea</w:t>
      </w:r>
      <w:r w:rsidR="0062742C" w:rsidRPr="00A73ECA">
        <w:rPr>
          <w:rFonts w:ascii="Arial" w:hAnsi="Arial" w:cs="Arial"/>
          <w:szCs w:val="24"/>
          <w:lang w:val="en-GB"/>
        </w:rPr>
        <w:t>,</w:t>
      </w:r>
      <w:r w:rsidR="00A307A5" w:rsidRPr="00A73ECA">
        <w:rPr>
          <w:rFonts w:ascii="Arial" w:hAnsi="Arial" w:cs="Arial"/>
          <w:szCs w:val="24"/>
          <w:lang w:val="en-GB"/>
        </w:rPr>
        <w:t xml:space="preserve"> and the Americas)</w:t>
      </w:r>
      <w:r w:rsidR="00881BD9" w:rsidRPr="00A73ECA">
        <w:rPr>
          <w:rFonts w:ascii="Arial" w:hAnsi="Arial" w:cs="Arial"/>
          <w:szCs w:val="24"/>
          <w:lang w:val="en-GB"/>
        </w:rPr>
        <w:t xml:space="preserve"> and test whether </w:t>
      </w:r>
      <w:r w:rsidR="00A727DC" w:rsidRPr="00A73ECA">
        <w:rPr>
          <w:rFonts w:ascii="Arial" w:hAnsi="Arial" w:cs="Arial"/>
          <w:szCs w:val="24"/>
          <w:lang w:val="en-GB"/>
        </w:rPr>
        <w:t xml:space="preserve">evolutionary </w:t>
      </w:r>
      <w:r w:rsidR="00A23005" w:rsidRPr="00A73ECA">
        <w:rPr>
          <w:rFonts w:ascii="Arial" w:hAnsi="Arial" w:cs="Arial"/>
          <w:szCs w:val="24"/>
          <w:lang w:val="en-GB"/>
        </w:rPr>
        <w:t>mode</w:t>
      </w:r>
      <w:r w:rsidR="00881BD9" w:rsidRPr="00A73ECA">
        <w:rPr>
          <w:rFonts w:ascii="Arial" w:hAnsi="Arial" w:cs="Arial"/>
          <w:szCs w:val="24"/>
          <w:lang w:val="en-GB"/>
        </w:rPr>
        <w:t xml:space="preserve"> shifts </w:t>
      </w:r>
      <w:r w:rsidR="00A727DC" w:rsidRPr="00A73ECA">
        <w:rPr>
          <w:rFonts w:ascii="Arial" w:hAnsi="Arial" w:cs="Arial"/>
          <w:szCs w:val="24"/>
          <w:lang w:val="en-GB"/>
        </w:rPr>
        <w:t>had occurred as a result of invasion in a novel landmass.</w:t>
      </w:r>
    </w:p>
    <w:p w14:paraId="4FFB2D00" w14:textId="77777777" w:rsidR="000A3A0E" w:rsidRPr="00A73ECA" w:rsidRDefault="000A3A0E" w:rsidP="000A3A0E">
      <w:pPr>
        <w:pStyle w:val="Heading1"/>
        <w:spacing w:line="480" w:lineRule="auto"/>
        <w:rPr>
          <w:rFonts w:ascii="Arial" w:hAnsi="Arial" w:cs="Arial"/>
          <w:sz w:val="24"/>
          <w:szCs w:val="24"/>
          <w:lang w:val="en-GB"/>
        </w:rPr>
      </w:pPr>
      <w:r w:rsidRPr="00A73ECA">
        <w:rPr>
          <w:rFonts w:ascii="Arial" w:hAnsi="Arial" w:cs="Arial"/>
          <w:sz w:val="24"/>
          <w:szCs w:val="24"/>
          <w:lang w:val="en-GB"/>
        </w:rPr>
        <w:t>Materials and Methods</w:t>
      </w:r>
    </w:p>
    <w:p w14:paraId="71FA3B9A" w14:textId="5FC061DE"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All analyses were conducted in R</w:t>
      </w:r>
      <w:r>
        <w:rPr>
          <w:rFonts w:ascii="Arial" w:hAnsi="Arial" w:cs="Arial"/>
          <w:szCs w:val="24"/>
          <w:lang w:val="en-GB"/>
        </w:rPr>
        <w:t xml:space="preserve"> </w:t>
      </w:r>
      <w:r>
        <w:rPr>
          <w:rFonts w:ascii="Arial" w:hAnsi="Arial" w:cs="Arial"/>
          <w:szCs w:val="24"/>
          <w:lang w:val="en-GB"/>
        </w:rPr>
        <w:fldChar w:fldCharType="begin"/>
      </w:r>
      <w:r w:rsidR="0087082C">
        <w:rPr>
          <w:rFonts w:ascii="Arial" w:hAnsi="Arial" w:cs="Arial"/>
          <w:szCs w:val="24"/>
          <w:lang w:val="en-GB"/>
        </w:rPr>
        <w:instrText xml:space="preserve"> ADDIN EN.CITE &lt;EndNote&gt;&lt;Cite&gt;&lt;Author&gt;Team&lt;/Author&gt;&lt;Year&gt;2017&lt;/Year&gt;&lt;RecNum&gt;419&lt;/RecNum&gt;&lt;DisplayText&gt;[48]&lt;/DisplayText&gt;&lt;record&gt;&lt;rec-number&gt;419&lt;/rec-number&gt;&lt;foreign-keys&gt;&lt;key app="EN" db-id="a9aw0atab92x0ledv2kxwsvmdfttad9p2fez" timestamp="1606783025"&gt;419&lt;/key&gt;&lt;/foreign-keys&gt;&lt;ref-type name="Generic"&gt;13&lt;/ref-type&gt;&lt;contributors&gt;&lt;authors&gt;&lt;author&gt;Team, R Core&lt;/author&gt;&lt;/authors&gt;&lt;/contributors&gt;&lt;titles&gt;&lt;title&gt;R: A language and environment for statistical computing&lt;/title&gt;&lt;/titles&gt;&lt;dates&gt;&lt;year&gt;2017&lt;/year&gt;&lt;/dates&gt;&lt;publisher&gt;Vienna, Austria: R Foundation for Statistical Computing. Retrieved from …&lt;/publisher&gt;&lt;urls&gt;&lt;/urls&gt;&lt;/record&gt;&lt;/Cite&gt;&lt;/EndNote&gt;</w:instrText>
      </w:r>
      <w:r>
        <w:rPr>
          <w:rFonts w:ascii="Arial" w:hAnsi="Arial" w:cs="Arial"/>
          <w:szCs w:val="24"/>
          <w:lang w:val="en-GB"/>
        </w:rPr>
        <w:fldChar w:fldCharType="separate"/>
      </w:r>
      <w:r w:rsidR="0087082C">
        <w:rPr>
          <w:rFonts w:ascii="Arial" w:hAnsi="Arial" w:cs="Arial"/>
          <w:noProof/>
          <w:szCs w:val="24"/>
          <w:lang w:val="en-GB"/>
        </w:rPr>
        <w:t>[48]</w:t>
      </w:r>
      <w:r>
        <w:rPr>
          <w:rFonts w:ascii="Arial" w:hAnsi="Arial" w:cs="Arial"/>
          <w:szCs w:val="24"/>
          <w:lang w:val="en-GB"/>
        </w:rPr>
        <w:fldChar w:fldCharType="end"/>
      </w:r>
      <w:r w:rsidRPr="00A73ECA">
        <w:rPr>
          <w:rFonts w:ascii="Arial" w:hAnsi="Arial" w:cs="Arial"/>
          <w:szCs w:val="24"/>
          <w:lang w:val="en-GB"/>
        </w:rPr>
        <w:t xml:space="preserve">. The code to replicate all analyses, including all data, can be found on https://github.com/orlinst/Marsupial-brain-evo. Packages that were used for the analysis: </w:t>
      </w:r>
      <w:proofErr w:type="spellStart"/>
      <w:r w:rsidRPr="00A73ECA">
        <w:rPr>
          <w:rFonts w:ascii="Arial" w:hAnsi="Arial" w:cs="Arial"/>
          <w:szCs w:val="24"/>
          <w:lang w:val="en-GB"/>
        </w:rPr>
        <w:t>phytools</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&lt;EndNote&gt;&lt;Cite&gt;&lt;Author&gt;Revell&lt;/Author&gt;&lt;Year&gt;2012&lt;/Year&gt;&lt;RecNum&gt;54&lt;/RecNum&gt;&lt;DisplayText&gt;[49]&lt;/DisplayText&gt;&lt;record&gt;&lt;rec-number&gt;54&lt;/rec-number&gt;&lt;foreign-keys&gt;&lt;key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[49]</w:t>
      </w:r>
      <w:r w:rsidRPr="00A73ECA">
        <w:rPr>
          <w:rFonts w:ascii="Arial" w:hAnsi="Arial" w:cs="Arial"/>
          <w:szCs w:val="24"/>
          <w:lang w:val="en-GB"/>
        </w:rPr>
        <w:fldChar w:fldCharType="end"/>
      </w:r>
      <w:r w:rsidRPr="00A73ECA">
        <w:rPr>
          <w:rFonts w:ascii="Arial" w:hAnsi="Arial" w:cs="Arial"/>
          <w:szCs w:val="24"/>
          <w:lang w:val="en-GB"/>
        </w:rPr>
        <w:t xml:space="preserve">, caper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&lt;EndNote&gt;&lt;Cite&gt;&lt;Author&gt;Orme&lt;/Author&gt;&lt;Year&gt;2012&lt;/Year&gt;&lt;RecNum&gt;61&lt;/RecNum&gt;&lt;DisplayText&gt;[50]&lt;/DisplayText&gt;&lt;record&gt;&lt;rec-number&gt;61&lt;/rec-number&gt;&lt;foreign-keys&gt;&lt;key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[50]</w:t>
      </w:r>
      <w:r w:rsidRPr="00A73ECA">
        <w:rPr>
          <w:rFonts w:ascii="Arial" w:hAnsi="Arial" w:cs="Arial"/>
          <w:szCs w:val="24"/>
          <w:lang w:val="en-GB"/>
        </w:rPr>
        <w:fldChar w:fldCharType="end"/>
      </w:r>
      <w:r w:rsidRPr="00A73ECA">
        <w:rPr>
          <w:rFonts w:ascii="Arial" w:hAnsi="Arial" w:cs="Arial"/>
          <w:szCs w:val="24"/>
          <w:lang w:val="en-GB"/>
        </w:rPr>
        <w:t xml:space="preserve">, </w:t>
      </w:r>
      <w:proofErr w:type="spellStart"/>
      <w:r w:rsidRPr="00A73ECA">
        <w:rPr>
          <w:rFonts w:ascii="Arial" w:hAnsi="Arial" w:cs="Arial"/>
          <w:szCs w:val="24"/>
          <w:lang w:val="en-GB"/>
        </w:rPr>
        <w:t>MCMglmm</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&lt;EndNote&gt;&lt;Cite&gt;&lt;Author&gt;Hadfield&lt;/Author&gt;&lt;Year&gt;2010&lt;/Year&gt;&lt;RecNum&gt;257&lt;/RecNum&gt;&lt;DisplayText&gt;[47]&lt;/DisplayText&gt;&lt;record&gt;&lt;rec-number&gt;257&lt;/rec-number&gt;&lt;foreign-keys&gt;&lt;key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Software&lt;/secondary-title&gt;&lt;/titles&gt;&lt;periodical&gt;&lt;full-title&gt;Journal of Statistical Software&lt;/full-title&gt;&lt;/periodical&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[47]</w:t>
      </w:r>
      <w:r w:rsidRPr="00A73ECA">
        <w:rPr>
          <w:rFonts w:ascii="Arial" w:hAnsi="Arial" w:cs="Arial"/>
          <w:szCs w:val="24"/>
          <w:lang w:val="en-GB"/>
        </w:rPr>
        <w:fldChar w:fldCharType="end"/>
      </w:r>
      <w:r w:rsidRPr="00A73ECA">
        <w:rPr>
          <w:rFonts w:ascii="Arial" w:hAnsi="Arial" w:cs="Arial"/>
          <w:szCs w:val="24"/>
          <w:lang w:val="en-GB"/>
        </w:rPr>
        <w:t xml:space="preserve">, </w:t>
      </w:r>
      <w:proofErr w:type="spellStart"/>
      <w:r w:rsidRPr="00A73ECA">
        <w:rPr>
          <w:rFonts w:ascii="Arial" w:hAnsi="Arial" w:cs="Arial"/>
          <w:szCs w:val="24"/>
          <w:lang w:val="en-GB"/>
        </w:rPr>
        <w:t>mulTree</w:t>
      </w:r>
      <w:proofErr w:type="spellEnd"/>
      <w:r w:rsidRPr="00A73ECA">
        <w:rPr>
          <w:rFonts w:ascii="Arial" w:hAnsi="Arial" w:cs="Arial"/>
          <w:szCs w:val="24"/>
          <w:lang w:val="en-GB"/>
        </w:rPr>
        <w:t xml:space="preserve"> </w:t>
      </w:r>
      <w:r w:rsidRPr="00A73ECA">
        <w:rPr>
          <w:rFonts w:ascii="Arial" w:hAnsi="Arial" w:cs="Arial"/>
          <w:szCs w:val="24"/>
          <w:lang w:val="en-GB"/>
        </w:rPr>
        <w:lastRenderedPageBreak/>
        <w:fldChar w:fldCharType="begin"/>
      </w:r>
      <w:r w:rsidR="0087082C">
        <w:rPr>
          <w:rFonts w:ascii="Arial" w:hAnsi="Arial" w:cs="Arial"/>
          <w:szCs w:val="24"/>
          <w:lang w:val="en-GB"/>
        </w:rPr>
        <w:instrText xml:space="preserve"> ADDIN EN.CITE &lt;EndNote&gt;&lt;Cite&gt;&lt;Author&gt;Guillerme&lt;/Author&gt;&lt;Year&gt;2014&lt;/Year&gt;&lt;RecNum&gt;17&lt;/RecNum&gt;&lt;DisplayText&gt;[51]&lt;/DisplayText&gt;&lt;record&gt;&lt;rec-number&gt;17&lt;/rec-number&gt;&lt;foreign-keys&gt;&lt;key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periodical&gt;&lt;full-title&gt;Zonodo&lt;/full-title&gt;&lt;/periodical&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[51]</w:t>
      </w:r>
      <w:r w:rsidRPr="00A73ECA">
        <w:rPr>
          <w:rFonts w:ascii="Arial" w:hAnsi="Arial" w:cs="Arial"/>
          <w:szCs w:val="24"/>
          <w:lang w:val="en-GB"/>
        </w:rPr>
        <w:fldChar w:fldCharType="end"/>
      </w:r>
      <w:r w:rsidRPr="00A73ECA">
        <w:rPr>
          <w:rFonts w:ascii="Arial" w:hAnsi="Arial" w:cs="Arial"/>
          <w:szCs w:val="24"/>
          <w:lang w:val="en-GB"/>
        </w:rPr>
        <w:t xml:space="preserve">, mice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&lt;EndNote&gt;&lt;Cite&gt;&lt;Author&gt;Buuren&lt;/Author&gt;&lt;Year&gt;2011&lt;/Year&gt;&lt;RecNum&gt;70&lt;/RecNum&gt;&lt;DisplayText&gt;[52]&lt;/DisplayText&gt;&lt;record&gt;&lt;rec-number&gt;70&lt;/rec-number&gt;&lt;foreign-keys&gt;&lt;key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[52]</w:t>
      </w:r>
      <w:r w:rsidRPr="00A73ECA">
        <w:rPr>
          <w:rFonts w:ascii="Arial" w:hAnsi="Arial" w:cs="Arial"/>
          <w:szCs w:val="24"/>
          <w:lang w:val="en-GB"/>
        </w:rPr>
        <w:fldChar w:fldCharType="end"/>
      </w:r>
      <w:r w:rsidRPr="00A73ECA">
        <w:rPr>
          <w:rFonts w:ascii="Arial" w:hAnsi="Arial" w:cs="Arial"/>
          <w:szCs w:val="24"/>
          <w:lang w:val="en-GB"/>
        </w:rPr>
        <w:t xml:space="preserve">, </w:t>
      </w:r>
      <w:proofErr w:type="spellStart"/>
      <w:r w:rsidRPr="00A73ECA">
        <w:rPr>
          <w:rFonts w:ascii="Arial" w:hAnsi="Arial" w:cs="Arial"/>
          <w:szCs w:val="24"/>
          <w:lang w:val="en-GB"/>
        </w:rPr>
        <w:t>phylomice</w:t>
      </w:r>
      <w:proofErr w:type="spellEnd"/>
      <w:r w:rsidRPr="00A73ECA">
        <w:rPr>
          <w:rFonts w:ascii="Arial" w:hAnsi="Arial" w:cs="Arial"/>
          <w:szCs w:val="24"/>
          <w:lang w:val="en-GB"/>
        </w:rPr>
        <w:t xml:space="preserve"> (</w:t>
      </w:r>
      <w:proofErr w:type="spellStart"/>
      <w:r w:rsidRPr="00A73ECA">
        <w:rPr>
          <w:rFonts w:ascii="Arial" w:hAnsi="Arial" w:cs="Arial"/>
          <w:szCs w:val="24"/>
          <w:lang w:val="en-GB"/>
        </w:rPr>
        <w:t>Drhlik</w:t>
      </w:r>
      <w:proofErr w:type="spellEnd"/>
      <w:r w:rsidRPr="00A73ECA">
        <w:rPr>
          <w:rFonts w:ascii="Arial" w:hAnsi="Arial" w:cs="Arial"/>
          <w:szCs w:val="24"/>
          <w:lang w:val="en-GB"/>
        </w:rPr>
        <w:t xml:space="preserve">, Desbiens and Blomberg, in prep.), </w:t>
      </w:r>
      <w:proofErr w:type="spellStart"/>
      <w:r w:rsidRPr="00A73ECA">
        <w:rPr>
          <w:rFonts w:ascii="Arial" w:hAnsi="Arial" w:cs="Arial"/>
          <w:szCs w:val="24"/>
          <w:lang w:val="en-GB"/>
        </w:rPr>
        <w:t>geiger</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&lt;EndNote&gt;&lt;Cite&gt;&lt;Author&gt;Harmon&lt;/Author&gt;&lt;Year&gt;2007&lt;/Year&gt;&lt;RecNum&gt;353&lt;/RecNum&gt;&lt;DisplayText&gt;[53]&lt;/DisplayText&gt;&lt;record&gt;&lt;rec-number&gt;353&lt;/rec-number&gt;&lt;foreign-keys&gt;&lt;key app="EN" db-id="a9aw0atab92x0ledv2kxwsvmdfttad9p2fez" timestamp="1564447876" guid="9294f8d5-7910-4ff0-bae3-528b645e460e"&gt;353&lt;/key&gt;&lt;/foreign-keys&gt;&lt;ref-type name="Journal Article"&gt;17&lt;/ref-type&gt;&lt;contributors&gt;&lt;authors&gt;&lt;author&gt;Harmon, Luke J&lt;/author&gt;&lt;author&gt;Weir, Jason T&lt;/author&gt;&lt;author&gt;Brock, Chad D&lt;/author&gt;&lt;author&gt;Glor, Richard E&lt;/author&gt;&lt;author&gt;Challenger, Wendell&lt;/author&gt;&lt;/authors&gt;&lt;/contributors&gt;&lt;titles&gt;&lt;title&gt;GEIGER: investigating evolutionary radiations&lt;/title&gt;&lt;secondary-title&gt;Bioinformatics&lt;/secondary-title&gt;&lt;/titles&gt;&lt;periodical&gt;&lt;full-title&gt;Bioinformatics&lt;/full-title&gt;&lt;/periodical&gt;&lt;pages&gt;129-131&lt;/pages&gt;&lt;volume&gt;24&lt;/volume&gt;&lt;number&gt;1&lt;/number&gt;&lt;dates&gt;&lt;year&gt;2007&lt;/year&gt;&lt;/dates&gt;&lt;isbn&gt;1460-2059&lt;/isbn&gt;&lt;urls&gt;&lt;/urls&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[53]</w:t>
      </w:r>
      <w:r w:rsidRPr="00A73ECA">
        <w:rPr>
          <w:rFonts w:ascii="Arial" w:hAnsi="Arial" w:cs="Arial"/>
          <w:szCs w:val="24"/>
          <w:lang w:val="en-GB"/>
        </w:rPr>
        <w:fldChar w:fldCharType="end"/>
      </w:r>
      <w:r w:rsidRPr="00A73ECA">
        <w:rPr>
          <w:rFonts w:ascii="Arial" w:hAnsi="Arial" w:cs="Arial"/>
          <w:szCs w:val="24"/>
          <w:lang w:val="en-GB"/>
        </w:rPr>
        <w:t xml:space="preserve">. For plotting ggplot2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&lt;EndNote&gt;&lt;Cite&gt;&lt;Author&gt;Wickham&lt;/Author&gt;&lt;Year&gt;2016&lt;/Year&gt;&lt;RecNum&gt;351&lt;/RecNum&gt;&lt;DisplayText&gt;[54]&lt;/DisplayText&gt;&lt;record&gt;&lt;rec-number&gt;351&lt;/rec-number&gt;&lt;foreign-keys&gt;&lt;key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[54]</w:t>
      </w:r>
      <w:r w:rsidRPr="00A73ECA">
        <w:rPr>
          <w:rFonts w:ascii="Arial" w:hAnsi="Arial" w:cs="Arial"/>
          <w:szCs w:val="24"/>
          <w:lang w:val="en-GB"/>
        </w:rPr>
        <w:fldChar w:fldCharType="end"/>
      </w:r>
      <w:r w:rsidRPr="00A73ECA">
        <w:rPr>
          <w:rFonts w:ascii="Arial" w:hAnsi="Arial" w:cs="Arial"/>
          <w:szCs w:val="24"/>
          <w:lang w:val="en-GB"/>
        </w:rPr>
        <w:t xml:space="preserve"> and </w:t>
      </w:r>
      <w:proofErr w:type="spellStart"/>
      <w:r w:rsidRPr="00A73ECA">
        <w:rPr>
          <w:rFonts w:ascii="Arial" w:hAnsi="Arial" w:cs="Arial"/>
          <w:szCs w:val="24"/>
          <w:lang w:val="en-GB"/>
        </w:rPr>
        <w:t>hdrcde</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&lt;EndNote&gt;&lt;Cite&gt;&lt;Author&gt;Hyndman&lt;/Author&gt;&lt;Year&gt;2018&lt;/Year&gt;&lt;RecNum&gt;352&lt;/RecNum&gt;&lt;DisplayText&gt;[55]&lt;/DisplayText&gt;&lt;record&gt;&lt;rec-number&gt;352&lt;/rec-number&gt;&lt;foreign-keys&gt;&lt;key app="EN" db-id="a9aw0atab92x0ledv2kxwsvmdfttad9p2fez" timestamp="1564447537" guid="7ab945f1-ac15-4319-8890-63841b58fcef"&gt;352&lt;/key&gt;&lt;/foreign-keys&gt;&lt;ref-type name="Journal Article"&gt;17&lt;/ref-type&gt;&lt;contributors&gt;&lt;authors&gt;&lt;author&gt;Hyndman, Rob J&lt;/author&gt;&lt;author&gt;Einbeck, Jochen&lt;/author&gt;&lt;author&gt;Wand, Matthew&lt;/author&gt;&lt;author&gt;Hyndman, Maintainer Rob&lt;/author&gt;&lt;/authors&gt;&lt;/contributors&gt;&lt;titles&gt;&lt;title&gt;Package ‘hdrcde’&lt;/title&gt;&lt;/titles&gt;&lt;dates&gt;&lt;year&gt;2018&lt;/year&gt;&lt;/dates&gt;&lt;urls&gt;&lt;/urls&gt;&lt;/record&gt;&lt;/Cite&gt;&lt;/EndNote&gt;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[55]</w:t>
      </w:r>
      <w:r w:rsidRPr="00A73ECA">
        <w:rPr>
          <w:rFonts w:ascii="Arial" w:hAnsi="Arial" w:cs="Arial"/>
          <w:szCs w:val="24"/>
          <w:lang w:val="en-GB"/>
        </w:rPr>
        <w:fldChar w:fldCharType="end"/>
      </w:r>
      <w:r w:rsidRPr="00A73ECA">
        <w:rPr>
          <w:rFonts w:ascii="Arial" w:hAnsi="Arial" w:cs="Arial"/>
          <w:szCs w:val="24"/>
          <w:lang w:val="en-GB"/>
        </w:rPr>
        <w:t xml:space="preserve"> were used.</w:t>
      </w:r>
    </w:p>
    <w:p w14:paraId="27CD84A6" w14:textId="77777777" w:rsidR="000A3A0E" w:rsidRPr="00A73ECA" w:rsidRDefault="000A3A0E" w:rsidP="000A3A0E">
      <w:pPr>
        <w:pStyle w:val="Heading2"/>
        <w:spacing w:line="480" w:lineRule="auto"/>
        <w:rPr>
          <w:rFonts w:ascii="Arial" w:hAnsi="Arial" w:cs="Arial"/>
          <w:sz w:val="24"/>
          <w:szCs w:val="24"/>
          <w:lang w:val="en-GB"/>
        </w:rPr>
      </w:pPr>
      <w:r w:rsidRPr="00A73ECA">
        <w:rPr>
          <w:rFonts w:ascii="Arial" w:hAnsi="Arial" w:cs="Arial"/>
          <w:sz w:val="24"/>
          <w:szCs w:val="24"/>
          <w:lang w:val="en-GB"/>
        </w:rPr>
        <w:t>Dataset</w:t>
      </w:r>
    </w:p>
    <w:p w14:paraId="126697F8" w14:textId="790DC59B"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use body mass as an estimate for body size, while endocranial volume (ECV) was used as an estimate for brain size. Data on brain volumes were derived from measurements of endocranial volumes (ECV) and were obtained from several different sources </w:t>
      </w:r>
      <w:r w:rsidRPr="00A73ECA">
        <w:rPr>
          <w:rFonts w:ascii="Arial" w:hAnsi="Arial" w:cs="Arial"/>
          <w:szCs w:val="24"/>
          <w:lang w:val="en-GB"/>
        </w:rPr>
        <w:fldChar w:fldCharType="begin">
          <w:fldData xml:space="preserve">PEVuZE5vdGU+PENpdGU+PEF1dGhvcj5XZWlzYmVja2VyPC9BdXRob3I+PFllYXI+MjAxNTwvWWVh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</w:fldData>
        </w:fldChar>
      </w:r>
      <w:r w:rsidR="0087082C">
        <w:rPr>
          <w:rFonts w:ascii="Arial" w:hAnsi="Arial" w:cs="Arial"/>
          <w:szCs w:val="24"/>
          <w:lang w:val="en-GB"/>
        </w:rPr>
        <w:instrText xml:space="preserve"> ADDIN EN.CITE </w:instrText>
      </w:r>
      <w:r w:rsidR="0087082C">
        <w:rPr>
          <w:rFonts w:ascii="Arial" w:hAnsi="Arial" w:cs="Arial"/>
          <w:szCs w:val="24"/>
          <w:lang w:val="en-GB"/>
        </w:rPr>
        <w:fldChar w:fldCharType="begin">
          <w:fldData xml:space="preserve">PEVuZE5vdGU+PENpdGU+PEF1dGhvcj5XZWlzYmVja2VyPC9BdXRob3I+PFllYXI+MjAxNTwvWWVh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</w:fldData>
        </w:fldChar>
      </w:r>
      <w:r w:rsidR="0087082C">
        <w:rPr>
          <w:rFonts w:ascii="Arial" w:hAnsi="Arial" w:cs="Arial"/>
          <w:szCs w:val="24"/>
          <w:lang w:val="en-GB"/>
        </w:rPr>
        <w:instrText xml:space="preserve"> ADDIN EN.CITE.DATA </w:instrText>
      </w:r>
      <w:r w:rsidR="0087082C">
        <w:rPr>
          <w:rFonts w:ascii="Arial" w:hAnsi="Arial" w:cs="Arial"/>
          <w:szCs w:val="24"/>
          <w:lang w:val="en-GB"/>
        </w:rPr>
      </w:r>
      <w:r w:rsidR="0087082C">
        <w:rPr>
          <w:rFonts w:ascii="Arial" w:hAnsi="Arial" w:cs="Arial"/>
          <w:szCs w:val="24"/>
          <w:lang w:val="en-GB"/>
        </w:rPr>
        <w:fldChar w:fldCharType="end"/>
      </w:r>
      <w:r w:rsidRPr="00A73ECA">
        <w:rPr>
          <w:rFonts w:ascii="Arial" w:hAnsi="Arial" w:cs="Arial"/>
          <w:szCs w:val="24"/>
          <w:lang w:val="en-GB"/>
        </w:rPr>
        <w:fldChar w:fldCharType="separate"/>
      </w:r>
      <w:r w:rsidR="0087082C">
        <w:rPr>
          <w:rFonts w:ascii="Arial" w:hAnsi="Arial" w:cs="Arial"/>
          <w:noProof/>
          <w:szCs w:val="24"/>
          <w:lang w:val="en-GB"/>
        </w:rPr>
        <w:t>[21, 40]</w:t>
      </w:r>
      <w:r w:rsidRPr="00A73ECA">
        <w:rPr>
          <w:rFonts w:ascii="Arial" w:hAnsi="Arial" w:cs="Arial"/>
          <w:szCs w:val="24"/>
          <w:lang w:val="en-GB"/>
        </w:rPr>
        <w:fldChar w:fldCharType="end"/>
      </w:r>
      <w:r w:rsidRPr="00A73ECA">
        <w:rPr>
          <w:rFonts w:ascii="Arial" w:hAnsi="Arial" w:cs="Arial"/>
          <w:szCs w:val="24"/>
          <w:lang w:val="en-GB"/>
        </w:rPr>
        <w:t xml:space="preserve">. Most ECV volumes were obtained from Ashwell (2008) which included: 472 skulls from 52 species of </w:t>
      </w:r>
      <w:proofErr w:type="spellStart"/>
      <w:r w:rsidRPr="00A73ECA">
        <w:rPr>
          <w:rFonts w:ascii="Arial" w:hAnsi="Arial" w:cs="Arial"/>
          <w:szCs w:val="24"/>
          <w:lang w:val="en-GB"/>
        </w:rPr>
        <w:t>Dasyuromorph</w:t>
      </w:r>
      <w:proofErr w:type="spellEnd"/>
      <w:r w:rsidRPr="00A73ECA">
        <w:rPr>
          <w:rFonts w:ascii="Arial" w:hAnsi="Arial" w:cs="Arial"/>
          <w:szCs w:val="24"/>
          <w:lang w:val="en-GB"/>
        </w:rPr>
        <w:t xml:space="preserve"> (carnivorous/insectivorous) marsupials and the marsupial mole, 146 skulls from 14 species of </w:t>
      </w:r>
      <w:proofErr w:type="spellStart"/>
      <w:r w:rsidRPr="00A73ECA">
        <w:rPr>
          <w:rFonts w:ascii="Arial" w:hAnsi="Arial" w:cs="Arial"/>
          <w:szCs w:val="24"/>
          <w:lang w:val="en-GB"/>
        </w:rPr>
        <w:t>Peramelemorphia</w:t>
      </w:r>
      <w:proofErr w:type="spellEnd"/>
      <w:r w:rsidRPr="00A73ECA">
        <w:rPr>
          <w:rFonts w:ascii="Arial" w:hAnsi="Arial" w:cs="Arial"/>
          <w:szCs w:val="24"/>
          <w:lang w:val="en-GB"/>
        </w:rPr>
        <w:t xml:space="preserve"> (bilbies and bandicoots) and 639 skulls from 116 species of Diprotodontia (koala, wombats, gliders, possums, kangaroos, wallabies, from the collection of the Australian Museum in Sydney. 29 skulls from 16 species of </w:t>
      </w:r>
      <w:proofErr w:type="spellStart"/>
      <w:r w:rsidRPr="00A73ECA">
        <w:rPr>
          <w:rFonts w:ascii="Arial" w:hAnsi="Arial" w:cs="Arial"/>
          <w:szCs w:val="24"/>
          <w:lang w:val="en-GB"/>
        </w:rPr>
        <w:t>Ameridelphian</w:t>
      </w:r>
      <w:proofErr w:type="spellEnd"/>
      <w:r w:rsidRPr="00A73ECA">
        <w:rPr>
          <w:rFonts w:ascii="Arial" w:hAnsi="Arial" w:cs="Arial"/>
          <w:szCs w:val="24"/>
          <w:lang w:val="en-GB"/>
        </w:rPr>
        <w:t xml:space="preserve"> marsupials from the Museums of Victoria and Queensland. We had added 62 new species of American marsupials to the dataset, whose brain volumes were collected from museum collections using glass beads</w:t>
      </w:r>
      <w:r>
        <w:rPr>
          <w:rFonts w:ascii="Arial" w:hAnsi="Arial" w:cs="Arial"/>
          <w:szCs w:val="24"/>
          <w:lang w:val="en-GB"/>
        </w:rPr>
        <w:t xml:space="preserve"> by James Peters</w:t>
      </w:r>
      <w:r w:rsidRPr="00A73ECA">
        <w:rPr>
          <w:rFonts w:ascii="Arial" w:hAnsi="Arial" w:cs="Arial"/>
          <w:szCs w:val="24"/>
          <w:lang w:val="en-GB"/>
        </w:rPr>
        <w:t xml:space="preserve">. These data were collected in a similar to that employed by Ashwell et al. (2008). Body weight data were taken from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&lt;EndNote&gt;&lt;Cite&gt;&lt;Author&gt;Weisbecker&lt;/Author&gt;&lt;Year&gt;2013&lt;/Year&gt;&lt;RecNum&gt;332&lt;/RecNum&gt;&lt;DisplayText&gt;[56]&lt;/DisplayText&gt;&lt;record&gt;&lt;rec-number&gt;332&lt;/rec-number&gt;&lt;foreign-keys&gt;&lt;key app="EN" db-id="a9aw0atab92x0ledv2kxwsvmdfttad9p2fez" timestamp="1564364865" guid="a03463bf-a958-414f-8797-8a882a5376b2"&gt;332&lt;/key&gt;&lt;/foreign-keys&gt;&lt;ref-type name="Generic"&gt;13&lt;/ref-type&gt;&lt;contributors&gt;&lt;authors&gt;&lt;author&gt;Weisbecker, Vera&lt;/author&gt;&lt;author&gt;Ashwell, Ken&lt;/author&gt;&lt;author&gt;Fisher, Diana&lt;/author&gt;&lt;/authors&gt;&lt;/contributors&gt;&lt;titles&gt;&lt;title&gt;An improved body mass dataset for the study of marsupial brain size evolution&lt;/title&gt;&lt;/titles&gt;&lt;pages&gt;81-82&lt;/pages&gt;&lt;volume&gt;82&lt;/volume&gt;&lt;dates&gt;&lt;year&gt;2013&lt;/year&gt;&lt;/dates&gt;&lt;publisher&gt;Karger Publishers&lt;/publisher&gt;&lt;urls&gt;&lt;related-urls&gt;&lt;url&gt;http://www.ncbi.nlm.nih.gov/pubmed/23615387&lt;/url&gt;&lt;/related-urls&gt;&lt;/urls&gt;&lt;electronic-resource-num&gt;10.1159/000348647&lt;/electronic-resource-num&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[56]</w:t>
      </w:r>
      <w:r w:rsidRPr="00A73ECA">
        <w:rPr>
          <w:rFonts w:ascii="Arial" w:hAnsi="Arial" w:cs="Arial"/>
          <w:szCs w:val="24"/>
          <w:lang w:val="en-GB"/>
        </w:rPr>
        <w:fldChar w:fldCharType="end"/>
      </w:r>
      <w:r w:rsidRPr="00A73ECA">
        <w:rPr>
          <w:rFonts w:ascii="Arial" w:hAnsi="Arial" w:cs="Arial"/>
          <w:szCs w:val="24"/>
          <w:lang w:val="en-GB"/>
        </w:rPr>
        <w:t xml:space="preserve"> but thoroughly updated using the latest data from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&lt;EndNote&gt;&lt;Cite&gt;&lt;Author&gt;van Dyck&lt;/Author&gt;&lt;Year&gt;2013&lt;/Year&gt;&lt;RecNum&gt;213&lt;/RecNum&gt;&lt;DisplayText&gt;[57]&lt;/DisplayText&gt;&lt;record&gt;&lt;rec-number&gt;213&lt;/rec-number&gt;&lt;foreign-keys&gt;&lt;key app="EN" db-id="a9aw0atab92x0ledv2kxwsvmdfttad9p2fez" timestamp="1564364863" guid="dcef8ec1-9e0f-416a-a2e3-ab5c5cabdcc6"&gt;213&lt;/key&gt;&lt;/foreign-keys&gt;&lt;ref-type name="Book"&gt;6&lt;/ref-type&gt;&lt;contributors&gt;&lt;authors&gt;&lt;author&gt;van Dyck, S.&lt;/author&gt;&lt;author&gt;Gynther, I.&lt;/author&gt;&lt;author&gt;Baker, A.&lt;/author&gt;&lt;/authors&gt;&lt;/contributors&gt;&lt;titles&gt;&lt;title&gt;Field Companion to Mammals of Australia&lt;/title&gt;&lt;/titles&gt;&lt;dates&gt;&lt;year&gt;2013&lt;/year&gt;&lt;/dates&gt;&lt;urls&gt;&lt;related-urls&gt;&lt;url&gt;http://eprints.qut.edu.au/69784&lt;/url&gt;&lt;/related-urls&gt;&lt;/urls&gt;&lt;/record&gt;&lt;/Cite&gt;&lt;/EndNote&gt;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[57]</w:t>
      </w:r>
      <w:r w:rsidRPr="00A73ECA">
        <w:rPr>
          <w:rFonts w:ascii="Arial" w:hAnsi="Arial" w:cs="Arial"/>
          <w:szCs w:val="24"/>
          <w:lang w:val="en-GB"/>
        </w:rPr>
        <w:fldChar w:fldCharType="end"/>
      </w:r>
      <w:r w:rsidRPr="00A73ECA">
        <w:rPr>
          <w:rFonts w:ascii="Arial" w:hAnsi="Arial" w:cs="Arial"/>
          <w:szCs w:val="24"/>
          <w:lang w:val="en-GB"/>
        </w:rPr>
        <w:t xml:space="preserve">. As a result, we collated the largest and most comprehensive dataset on marsupial brain size and body weight to date comprising 176 species.   </w:t>
      </w:r>
    </w:p>
    <w:p w14:paraId="04E0B966" w14:textId="65EF3FFE"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While endocranial volumes are a reliable proxy for brain size </w:t>
      </w:r>
      <w:r w:rsidRPr="00A73ECA">
        <w:rPr>
          <w:rFonts w:ascii="Arial" w:hAnsi="Arial" w:cs="Arial"/>
          <w:szCs w:val="24"/>
          <w:lang w:val="en-GB"/>
        </w:rPr>
        <w:fldChar w:fldCharType="begin"/>
      </w:r>
      <w:r>
        <w:rPr>
          <w:rFonts w:ascii="Arial" w:hAnsi="Arial" w:cs="Arial"/>
          <w:szCs w:val="24"/>
          <w:lang w:val="en-GB"/>
        </w:rPr>
        <w:instrText xml:space="preserve"> ADDIN EN.CITE &lt;EndNote&gt;&lt;Cite&gt;&lt;Author&gt;Jerison&lt;/Author&gt;&lt;Year&gt;1973&lt;/Year&gt;&lt;RecNum&gt;47&lt;/RecNum&gt;&lt;DisplayText&gt;[1]&lt;/DisplayText&gt;&lt;record&gt;&lt;rec-number&gt;47&lt;/rec-number&gt;&lt;foreign-keys&gt;&lt;key app="EN" db-id="a9aw0atab92x0ledv2kxwsvmdfttad9p2fez" timestamp="1564364862" guid="6adf16de-2b14-4d8d-8178-14ca535229a1"&gt;47&lt;/key&gt;&lt;/foreign-keys&gt;&lt;ref-type name="Book"&gt;6&lt;/ref-type&gt;&lt;contributors&gt;&lt;authors&gt;&lt;author&gt;Jerison, H. J.&lt;/author&gt;&lt;/authors&gt;&lt;/contributors&gt;&lt;titles&gt;&lt;title&gt;Evolution of the Brain and Intelligence&lt;/title&gt;&lt;/titles&gt;&lt;dates&gt;&lt;year&gt;1973&lt;/year&gt;&lt;/dates&gt;&lt;pub-location&gt;New York&lt;/pub-location&gt;&lt;publisher&gt;Academic Press&lt;/publisher&gt;&lt;isbn&gt;0014-3820&lt;/isbn&gt;&lt;urls&gt;&lt;/urls&gt;&lt;/record&gt;&lt;/Cite&gt;&lt;/EndNote&gt;</w:instrText>
      </w:r>
      <w:r w:rsidRPr="00A73ECA">
        <w:rPr>
          <w:rFonts w:ascii="Arial" w:hAnsi="Arial" w:cs="Arial"/>
          <w:szCs w:val="24"/>
          <w:lang w:val="en-GB"/>
        </w:rPr>
        <w:fldChar w:fldCharType="separate"/>
      </w:r>
      <w:r>
        <w:rPr>
          <w:rFonts w:ascii="Arial" w:hAnsi="Arial" w:cs="Arial"/>
          <w:noProof/>
          <w:szCs w:val="24"/>
          <w:lang w:val="en-GB"/>
        </w:rPr>
        <w:t>[1]</w:t>
      </w:r>
      <w:r w:rsidRPr="00A73ECA">
        <w:rPr>
          <w:rFonts w:ascii="Arial" w:hAnsi="Arial" w:cs="Arial"/>
          <w:szCs w:val="24"/>
          <w:lang w:val="en-GB"/>
        </w:rPr>
        <w:fldChar w:fldCharType="end"/>
      </w:r>
      <w:r w:rsidRPr="00A73ECA">
        <w:rPr>
          <w:rFonts w:ascii="Arial" w:hAnsi="Arial" w:cs="Arial"/>
          <w:szCs w:val="24"/>
          <w:lang w:val="en-GB"/>
        </w:rPr>
        <w:t xml:space="preserve"> they do suffer from certain drawbacks. For example, in marsupials, the koala’s (</w:t>
      </w:r>
      <w:r w:rsidRPr="00A73ECA">
        <w:rPr>
          <w:rFonts w:ascii="Arial" w:hAnsi="Arial" w:cs="Arial"/>
          <w:i/>
          <w:szCs w:val="24"/>
          <w:lang w:val="en-GB"/>
        </w:rPr>
        <w:t>Phascolarctos cinereus</w:t>
      </w:r>
      <w:r w:rsidRPr="00A73ECA">
        <w:rPr>
          <w:rFonts w:ascii="Arial" w:hAnsi="Arial" w:cs="Arial"/>
          <w:szCs w:val="24"/>
          <w:lang w:val="en-GB"/>
        </w:rPr>
        <w:t xml:space="preserve">) endocranial cavity might be exceptionally large compared to the brain contained in it, comprising only around 60% of the total ECV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&lt;EndNote&gt;&lt;Cite&gt;&lt;Author&gt;Taylor&lt;/Author&gt;&lt;Year&gt;2006&lt;/Year&gt;&lt;RecNum&gt;90&lt;/RecNum&gt;&lt;DisplayText&gt;[58]&lt;/DisplayText&gt;&lt;record&gt;&lt;rec-number&gt;90&lt;/rec-number&gt;&lt;foreign-keys&gt;&lt;key app="EN" db-id="a9aw0atab92x0ledv2kxwsvmdfttad9p2fez" timestamp="1564364862" guid="6e747472-4942-4876-9434-a7247999e9fc"&gt;90&lt;/key&gt;&lt;/foreign-keys&gt;&lt;ref-type name="Report"&gt;27&lt;/ref-type&gt;&lt;contributors&gt;&lt;authors&gt;&lt;author&gt;Taylor, Jamie&lt;/author&gt;&lt;author&gt;Rühli, Frank J.&lt;/author&gt;&lt;author&gt;Brown, Greg&lt;/author&gt;&lt;author&gt;De Miguel, Carmen&lt;/author&gt;&lt;author&gt;Henneberg, MacIej&lt;/author&gt;&lt;/authors&gt;&lt;/contributors&gt;&lt;titles&gt;&lt;title&gt;Mr imaging of brain morphology, vascularisation and encephalization in the koala&lt;/title&gt;&lt;/titles&gt;&lt;pages&gt;243-247&lt;/pages&gt;&lt;volume&gt;28&lt;/volume&gt;&lt;keywords&gt;&lt;keyword&gt;Angiography&lt;/keyword&gt;&lt;keyword&gt;Brain volume&lt;/keyword&gt;&lt;keyword&gt;Central nervous system&lt;/keyword&gt;&lt;keyword&gt;Endocranial volume&lt;/keyword&gt;&lt;keyword&gt;Marsupial&lt;/keyword&gt;&lt;keyword&gt;Morphology&lt;/keyword&gt;&lt;keyword&gt;Radiography&lt;/keyword&gt;&lt;/keywords&gt;&lt;dates&gt;&lt;year&gt;2006&lt;/year&gt;&lt;/dates&gt;&lt;urls&gt;&lt;related-urls&gt;&lt;url&gt;https://www.publish.csiro.au/am/pdf/AM06034&lt;/url&gt;&lt;/related-urls&gt;&lt;/urls&gt;&lt;electronic-resource-num&gt;10.1071/AM06034&lt;/electronic-resource-num&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[58]</w:t>
      </w:r>
      <w:r w:rsidRPr="00A73ECA">
        <w:rPr>
          <w:rFonts w:ascii="Arial" w:hAnsi="Arial" w:cs="Arial"/>
          <w:szCs w:val="24"/>
          <w:lang w:val="en-GB"/>
        </w:rPr>
        <w:fldChar w:fldCharType="end"/>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{"citationItems":[{"id":"ITEM-1","itemData":{"ISBN":"1741750318","abstract":"From the (under) ground up? Evolution and relationships -- How the koala lost its tail : Aboriginal dreamtime -- Coolah, koala or sloth? Discovery by Europeans -- Finicky feeders : koala ecology -- Time to sleep : koala behavior -- Koalas as ambassadors : zoos and tourism -- Creation of an icon : from cartoon character to chocolate bar -- Island dilemma : the politics and costs of managing koalas -- Open season : the koala fur trade -- Habitat loss chaos : threats to the koala -- Conservation controversy : the highs and lows.","author":[{"dropping-particle":"","family":"Jackson","given":"Stephen (Stephen M.)","non-dropping-particle":"","parse-names":false,"suffix":""}],"id":"ITEM-1","issued":{"date-parts":[["2007"]]},"number-of-pages":"337","publisher":"Allen &amp; Unwin","title":"Koala : origins of an icon","type":"book"},"uris":["http://www.mendeley.com/documents/?uuid=e2e43da5-2986-3298-9528-453e0b2d477b"]}],"mendeley":{"formattedCitation":"(Jackson, 2007)","plainTextFormattedCitation":"(Jackson, 2007)","previouslyFormattedCitation":"&lt;sup&gt;2&lt;/sup&gt;"},"properties":{"noteIndex":0},"schema":"https://github.com/citation-style-language/schema/raw/master/csl-citation.json"}</w:instrText>
      </w:r>
      <w:r w:rsidRPr="00A73ECA">
        <w:rPr>
          <w:rFonts w:ascii="Arial" w:hAnsi="Arial" w:cs="Arial"/>
          <w:szCs w:val="24"/>
          <w:lang w:val="en-GB"/>
        </w:rPr>
        <w:fldChar w:fldCharType="end"/>
      </w:r>
      <w:r w:rsidRPr="00A73ECA">
        <w:rPr>
          <w:rFonts w:ascii="Arial" w:hAnsi="Arial" w:cs="Arial"/>
          <w:i/>
          <w:szCs w:val="24"/>
          <w:lang w:val="en-GB"/>
        </w:rPr>
        <w:t xml:space="preserve">.  </w:t>
      </w:r>
      <w:r w:rsidRPr="00A73ECA">
        <w:rPr>
          <w:rFonts w:ascii="Arial" w:hAnsi="Arial" w:cs="Arial"/>
          <w:szCs w:val="24"/>
          <w:lang w:val="en-GB"/>
        </w:rPr>
        <w:t xml:space="preserve">Therefore, using ECV without correction in such species might lead to the misleading observation that they have </w:t>
      </w:r>
      <w:r w:rsidRPr="00A73ECA">
        <w:rPr>
          <w:rFonts w:ascii="Arial" w:hAnsi="Arial" w:cs="Arial"/>
          <w:szCs w:val="24"/>
          <w:lang w:val="en-GB"/>
        </w:rPr>
        <w:lastRenderedPageBreak/>
        <w:t>very large brains. To our knowledge, no other species in our dataset has such a potential stark discrepancy between ECV and actual brain size.</w:t>
      </w:r>
    </w:p>
    <w:p w14:paraId="5E7DCE4D" w14:textId="58F1298A"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Moreover, the dataset includes 16 traits chosen to allow for testing most of the hypotheses about brain size variation (See table</w:t>
      </w:r>
      <w:r w:rsidR="00586E71">
        <w:rPr>
          <w:rFonts w:ascii="Arial" w:hAnsi="Arial" w:cs="Arial"/>
          <w:szCs w:val="24"/>
          <w:lang w:val="en-GB"/>
        </w:rPr>
        <w:t xml:space="preserve"> in supplement</w:t>
      </w:r>
      <w:r w:rsidRPr="00A73ECA">
        <w:rPr>
          <w:rFonts w:ascii="Arial" w:hAnsi="Arial" w:cs="Arial"/>
          <w:szCs w:val="24"/>
          <w:lang w:val="en-GB"/>
        </w:rPr>
        <w:t xml:space="preserve"> for traits and sources). The final dataset comprises 176 species of marsupials from all three continents inhabited by the infra-class. Those comprise around 53% of all marsupial species, approximated to be around 330 in total. The full dataset used can be found</w:t>
      </w:r>
      <w:r w:rsidR="00586E71">
        <w:rPr>
          <w:rFonts w:ascii="Arial" w:hAnsi="Arial" w:cs="Arial"/>
          <w:szCs w:val="24"/>
          <w:lang w:val="en-GB"/>
        </w:rPr>
        <w:t xml:space="preserve"> in the Su</w:t>
      </w:r>
      <w:r w:rsidR="00056095">
        <w:rPr>
          <w:rFonts w:ascii="Arial" w:hAnsi="Arial" w:cs="Arial"/>
          <w:szCs w:val="24"/>
          <w:lang w:val="en-GB"/>
        </w:rPr>
        <w:t>p</w:t>
      </w:r>
      <w:r w:rsidR="00586E71">
        <w:rPr>
          <w:rFonts w:ascii="Arial" w:hAnsi="Arial" w:cs="Arial"/>
          <w:szCs w:val="24"/>
          <w:lang w:val="en-GB"/>
        </w:rPr>
        <w:t>plement</w:t>
      </w:r>
      <w:r w:rsidRPr="00A73ECA">
        <w:rPr>
          <w:rFonts w:ascii="Arial" w:hAnsi="Arial" w:cs="Arial"/>
          <w:szCs w:val="24"/>
          <w:lang w:val="en-GB"/>
        </w:rPr>
        <w:t>.</w:t>
      </w:r>
    </w:p>
    <w:p w14:paraId="1B6058A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Brain size, body size, origin and activity cycle had no missing values, while the other traits had around 25% missing values on average (see Multiple Imputations section and Supplementary Information for the pattern of the missing data). </w:t>
      </w:r>
    </w:p>
    <w:p w14:paraId="5A36FCF3"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For a detailed description and rationale for inclusion and sources of the data, see the table with data sources. </w:t>
      </w:r>
    </w:p>
    <w:p w14:paraId="0A92EC25" w14:textId="77777777" w:rsidR="000A3A0E" w:rsidRPr="00A73ECA" w:rsidRDefault="000A3A0E" w:rsidP="000A3A0E">
      <w:pPr>
        <w:pStyle w:val="Heading2"/>
        <w:spacing w:line="480" w:lineRule="auto"/>
        <w:rPr>
          <w:rFonts w:ascii="Arial" w:hAnsi="Arial" w:cs="Arial"/>
          <w:sz w:val="24"/>
          <w:szCs w:val="24"/>
          <w:lang w:val="en-GB"/>
        </w:rPr>
      </w:pPr>
      <w:r w:rsidRPr="00A73ECA">
        <w:rPr>
          <w:rFonts w:ascii="Arial" w:hAnsi="Arial" w:cs="Arial"/>
          <w:sz w:val="24"/>
          <w:szCs w:val="24"/>
          <w:lang w:val="en-GB"/>
        </w:rPr>
        <w:t>Phylogeny</w:t>
      </w:r>
    </w:p>
    <w:p w14:paraId="4179F034" w14:textId="46941E10"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included information on phylogenetic non-independence in all our analyses using an </w:t>
      </w:r>
      <w:proofErr w:type="spellStart"/>
      <w:r w:rsidRPr="00A73ECA">
        <w:rPr>
          <w:rFonts w:ascii="Arial" w:hAnsi="Arial" w:cs="Arial"/>
          <w:szCs w:val="24"/>
          <w:lang w:val="en-GB"/>
        </w:rPr>
        <w:t>ultrametric</w:t>
      </w:r>
      <w:proofErr w:type="spellEnd"/>
      <w:r w:rsidRPr="00A73ECA">
        <w:rPr>
          <w:rFonts w:ascii="Arial" w:hAnsi="Arial" w:cs="Arial"/>
          <w:szCs w:val="24"/>
          <w:lang w:val="en-GB"/>
        </w:rPr>
        <w:t xml:space="preserve"> phylogenetic tree of 175 extant marsupial species (with exception of the extinct Thylacine) obtained from Time Tree</w:t>
      </w:r>
      <w:r>
        <w:rPr>
          <w:rFonts w:ascii="Arial" w:hAnsi="Arial" w:cs="Arial"/>
          <w:szCs w:val="24"/>
          <w:lang w:val="en-GB"/>
        </w:rPr>
        <w:t xml:space="preserve"> </w:t>
      </w:r>
      <w:r>
        <w:rPr>
          <w:rFonts w:ascii="Arial" w:hAnsi="Arial" w:cs="Arial"/>
          <w:szCs w:val="24"/>
          <w:lang w:val="en-GB"/>
        </w:rPr>
        <w:fldChar w:fldCharType="begin"/>
      </w:r>
      <w:r w:rsidR="0087082C">
        <w:rPr>
          <w:rFonts w:ascii="Arial" w:hAnsi="Arial" w:cs="Arial"/>
          <w:szCs w:val="24"/>
          <w:lang w:val="en-GB"/>
        </w:rPr>
        <w:instrText xml:space="preserve"> ADDIN EN.CITE &lt;EndNote&gt;&lt;Cite&gt;&lt;Author&gt;Kumar&lt;/Author&gt;&lt;Year&gt;2017&lt;/Year&gt;&lt;RecNum&gt;420&lt;/RecNum&gt;&lt;DisplayText&gt;[59]&lt;/DisplayText&gt;&lt;record&gt;&lt;rec-number&gt;420&lt;/rec-number&gt;&lt;foreign-keys&gt;&lt;key app="EN" db-id="a9aw0atab92x0ledv2kxwsvmdfttad9p2fez" timestamp="1606783263"&gt;420&lt;/key&gt;&lt;/foreign-keys&gt;&lt;ref-type name="Journal Article"&gt;17&lt;/ref-type&gt;&lt;contributors&gt;&lt;authors&gt;&lt;author&gt;Kumar, Sudhir&lt;/author&gt;&lt;author&gt;Stecher, Glen&lt;/author&gt;&lt;author&gt;Suleski, Michael&lt;/author&gt;&lt;author&gt;Hedges, S Blair&lt;/author&gt;&lt;/authors&gt;&lt;/contributors&gt;&lt;titles&gt;&lt;title&gt;TimeTree: a resource for timelines, timetrees, and divergence times&lt;/title&gt;&lt;secondary-title&gt;Molecular biology and evolution&lt;/secondary-title&gt;&lt;/titles&gt;&lt;periodical&gt;&lt;full-title&gt;Molecular biology and evolution&lt;/full-title&gt;&lt;/periodical&gt;&lt;pages&gt;1812-1819&lt;/pages&gt;&lt;volume&gt;34&lt;/volume&gt;&lt;number&gt;7&lt;/number&gt;&lt;dates&gt;&lt;year&gt;2017&lt;/year&gt;&lt;/dates&gt;&lt;isbn&gt;0737-4038&lt;/isbn&gt;&lt;urls&gt;&lt;/urls&gt;&lt;/record&gt;&lt;/Cite&gt;&lt;/EndNote&gt;</w:instrText>
      </w:r>
      <w:r>
        <w:rPr>
          <w:rFonts w:ascii="Arial" w:hAnsi="Arial" w:cs="Arial"/>
          <w:szCs w:val="24"/>
          <w:lang w:val="en-GB"/>
        </w:rPr>
        <w:fldChar w:fldCharType="separate"/>
      </w:r>
      <w:r w:rsidR="0087082C">
        <w:rPr>
          <w:rFonts w:ascii="Arial" w:hAnsi="Arial" w:cs="Arial"/>
          <w:noProof/>
          <w:szCs w:val="24"/>
          <w:lang w:val="en-GB"/>
        </w:rPr>
        <w:t>[59]</w:t>
      </w:r>
      <w:r>
        <w:rPr>
          <w:rFonts w:ascii="Arial" w:hAnsi="Arial" w:cs="Arial"/>
          <w:szCs w:val="24"/>
          <w:lang w:val="en-GB"/>
        </w:rPr>
        <w:fldChar w:fldCharType="end"/>
      </w:r>
      <w:r w:rsidRPr="00A73ECA">
        <w:rPr>
          <w:rFonts w:ascii="Arial" w:hAnsi="Arial" w:cs="Arial"/>
          <w:szCs w:val="24"/>
          <w:lang w:val="en-GB"/>
        </w:rPr>
        <w:t xml:space="preserve">. This was deemed appropriate because the tree provided full coverage of all species investigated, using for most taxa the recent marsupial phylogeny of Mitchell et al. </w:t>
      </w:r>
      <w:r w:rsidRPr="00A73ECA">
        <w:rPr>
          <w:rFonts w:ascii="Arial" w:hAnsi="Arial" w:cs="Arial"/>
          <w:szCs w:val="24"/>
          <w:lang w:val="en-GB"/>
        </w:rPr>
        <w:fldChar w:fldCharType="begin">
          <w:fldData xml:space="preserve">PEVuZE5vdGU+PENpdGU+PEF1dGhvcj5NaXRjaGVsbDwvQXV0aG9yPjxZZWFyPjIwMTQ8L1llYXI+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</w:fldData>
        </w:fldChar>
      </w:r>
      <w:r w:rsidR="0087082C">
        <w:rPr>
          <w:rFonts w:ascii="Arial" w:hAnsi="Arial" w:cs="Arial"/>
          <w:szCs w:val="24"/>
          <w:lang w:val="en-GB"/>
        </w:rPr>
        <w:instrText xml:space="preserve"> ADDIN EN.CITE </w:instrText>
      </w:r>
      <w:r w:rsidR="0087082C">
        <w:rPr>
          <w:rFonts w:ascii="Arial" w:hAnsi="Arial" w:cs="Arial"/>
          <w:szCs w:val="24"/>
          <w:lang w:val="en-GB"/>
        </w:rPr>
        <w:fldChar w:fldCharType="begin">
          <w:fldData xml:space="preserve">PEVuZE5vdGU+PENpdGU+PEF1dGhvcj5NaXRjaGVsbDwvQXV0aG9yPjxZZWFyPjIwMTQ8L1llYXI+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</w:fldData>
        </w:fldChar>
      </w:r>
      <w:r w:rsidR="0087082C">
        <w:rPr>
          <w:rFonts w:ascii="Arial" w:hAnsi="Arial" w:cs="Arial"/>
          <w:szCs w:val="24"/>
          <w:lang w:val="en-GB"/>
        </w:rPr>
        <w:instrText xml:space="preserve"> ADDIN EN.CITE.DATA </w:instrText>
      </w:r>
      <w:r w:rsidR="0087082C">
        <w:rPr>
          <w:rFonts w:ascii="Arial" w:hAnsi="Arial" w:cs="Arial"/>
          <w:szCs w:val="24"/>
          <w:lang w:val="en-GB"/>
        </w:rPr>
      </w:r>
      <w:r w:rsidR="0087082C">
        <w:rPr>
          <w:rFonts w:ascii="Arial" w:hAnsi="Arial" w:cs="Arial"/>
          <w:szCs w:val="24"/>
          <w:lang w:val="en-GB"/>
        </w:rPr>
        <w:fldChar w:fldCharType="end"/>
      </w:r>
      <w:r w:rsidRPr="00A73ECA">
        <w:rPr>
          <w:rFonts w:ascii="Arial" w:hAnsi="Arial" w:cs="Arial"/>
          <w:szCs w:val="24"/>
          <w:lang w:val="en-GB"/>
        </w:rPr>
        <w:fldChar w:fldCharType="separate"/>
      </w:r>
      <w:r w:rsidR="0087082C">
        <w:rPr>
          <w:rFonts w:ascii="Arial" w:hAnsi="Arial" w:cs="Arial"/>
          <w:noProof/>
          <w:szCs w:val="24"/>
          <w:lang w:val="en-GB"/>
        </w:rPr>
        <w:t>[60]</w:t>
      </w:r>
      <w:r w:rsidRPr="00A73ECA">
        <w:rPr>
          <w:rFonts w:ascii="Arial" w:hAnsi="Arial" w:cs="Arial"/>
          <w:szCs w:val="24"/>
          <w:lang w:val="en-GB"/>
        </w:rPr>
        <w:fldChar w:fldCharType="end"/>
      </w:r>
    </w:p>
    <w:p w14:paraId="7E00CD88" w14:textId="01E078CC"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The tree had 12 branches with length of 0 (used as means for resolving polytomies), which due to the requirements of some of the approaches had to be resolved. We did that by adding 0.01% of the median branch length, and then ultrametricized the tree again using extension, with the package </w:t>
      </w:r>
      <w:proofErr w:type="spellStart"/>
      <w:r w:rsidRPr="00A73ECA">
        <w:rPr>
          <w:rFonts w:ascii="Arial" w:hAnsi="Arial" w:cs="Arial"/>
          <w:szCs w:val="24"/>
          <w:lang w:val="en-GB"/>
        </w:rPr>
        <w:t>phytools</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r>
      <w:r w:rsidR="0087082C">
        <w:rPr>
          <w:rFonts w:ascii="Arial" w:hAnsi="Arial" w:cs="Arial"/>
          <w:szCs w:val="24"/>
          <w:lang w:val="en-GB"/>
        </w:rPr>
        <w:instrText xml:space="preserve"> ADDIN EN.CITE &lt;EndNote&gt;&lt;Cite&gt;&lt;Author&gt;Weisbecker&lt;/Author&gt;&lt;Year&gt;2019&lt;/Year&gt;&lt;RecNum&gt;406&lt;/RecNum&gt;&lt;DisplayText&gt;[61]&lt;/DisplayText&gt;&lt;record&gt;&lt;rec-number&gt;406&lt;/rec-number&gt;&lt;foreign-keys&gt;&lt;key app="EN" db-id="a9aw0atab92x0ledv2kxwsvmdfttad9p2fez" timestamp="1596507734" guid="90e7f8ec-697e-4838-8361-d60a19037176"&gt;406&lt;/key&gt;&lt;/foreign-keys&gt;&lt;ref-type name="Journal Article"&gt;17&lt;/ref-type&gt;&lt;contributors&gt;&lt;authors&gt;&lt;author&gt;Weisbecker, Vera&lt;/author&gt;&lt;author&gt;Speck, Cruise&lt;/author&gt;&lt;author&gt;Baker, Andrew M&lt;/author&gt;&lt;/authors&gt;&lt;/contributors&gt;&lt;titles&gt;&lt;title&gt;A tail of evolution: evaluating body length, weight and locomotion as potential drivers of tail length scaling in Australian marsupial mammals&lt;/title&gt;&lt;secondary-title&gt;Zoological Journal of the Linnean Society&lt;/secondary-title&gt;&lt;/titles&gt;&lt;periodical&gt;&lt;full-title&gt;Zoological Journal of the Linnean Society&lt;/full-title&gt;&lt;/periodical&gt;&lt;pages&gt;242-254&lt;/pages&gt;&lt;volume&gt;188&lt;/volume&gt;&lt;number&gt;1&lt;/number&gt;&lt;dates&gt;&lt;year&gt;2019&lt;/year&gt;&lt;/dates&gt;&lt;isbn&gt;0024-4082&lt;/isbn&gt;&lt;urls&gt;&lt;related-urls&gt;&lt;url&gt;https://doi.org/10.1093/zoolinnean/zlz055&lt;/url&gt;&lt;/related-urls&gt;&lt;/urls&gt;&lt;electronic-resource-num&gt;10.1093/zoolinnean/zlz055&lt;/electronic-resource-num&gt;&lt;access-date&gt;8/4/2020&lt;/access-date&gt;&lt;/record&gt;&lt;/Cite&gt;&lt;/EndNote&gt;</w:instrText>
      </w:r>
      <w:r w:rsidRPr="00A73ECA">
        <w:rPr>
          <w:rFonts w:ascii="Arial" w:hAnsi="Arial" w:cs="Arial"/>
          <w:szCs w:val="24"/>
          <w:lang w:val="en-GB"/>
        </w:rPr>
        <w:fldChar w:fldCharType="separate"/>
      </w:r>
      <w:r w:rsidR="0087082C">
        <w:rPr>
          <w:rFonts w:ascii="Arial" w:hAnsi="Arial" w:cs="Arial"/>
          <w:noProof/>
          <w:szCs w:val="24"/>
          <w:lang w:val="en-GB"/>
        </w:rPr>
        <w:t>[61]</w:t>
      </w:r>
      <w:r w:rsidRPr="00A73ECA">
        <w:rPr>
          <w:rFonts w:ascii="Arial" w:hAnsi="Arial" w:cs="Arial"/>
          <w:szCs w:val="24"/>
          <w:lang w:val="en-GB"/>
        </w:rPr>
        <w:fldChar w:fldCharType="end"/>
      </w:r>
      <w:r w:rsidRPr="00A73ECA">
        <w:rPr>
          <w:rFonts w:ascii="Arial" w:hAnsi="Arial" w:cs="Arial"/>
          <w:szCs w:val="24"/>
          <w:lang w:val="en-GB"/>
        </w:rPr>
        <w:t>.</w:t>
      </w:r>
    </w:p>
    <w:p w14:paraId="7FD9E804" w14:textId="4031D032" w:rsidR="000A3A0E" w:rsidRPr="00586E71" w:rsidRDefault="000A3A0E" w:rsidP="000A3A0E">
      <w:pPr>
        <w:pStyle w:val="Heading2"/>
        <w:spacing w:line="480" w:lineRule="auto"/>
        <w:rPr>
          <w:rFonts w:ascii="Arial" w:hAnsi="Arial" w:cs="Arial"/>
          <w:sz w:val="24"/>
          <w:szCs w:val="24"/>
          <w:lang w:val="en-GB"/>
        </w:rPr>
      </w:pPr>
      <w:r w:rsidRPr="00586E71">
        <w:rPr>
          <w:rFonts w:ascii="Arial" w:hAnsi="Arial" w:cs="Arial"/>
          <w:sz w:val="24"/>
          <w:szCs w:val="24"/>
          <w:lang w:val="en-GB"/>
        </w:rPr>
        <w:lastRenderedPageBreak/>
        <w:t>Statistical methods</w:t>
      </w:r>
    </w:p>
    <w:p w14:paraId="520CEAC6" w14:textId="536A3F70" w:rsidR="00586E71" w:rsidRPr="00586E71" w:rsidRDefault="00586E71" w:rsidP="00586E71">
      <w:pPr>
        <w:rPr>
          <w:rFonts w:ascii="Arial" w:hAnsi="Arial" w:cs="Arial"/>
          <w:color w:val="FF0000"/>
          <w:lang w:val="en-GB"/>
        </w:rPr>
      </w:pPr>
      <w:r w:rsidRPr="00586E71">
        <w:rPr>
          <w:rFonts w:ascii="Arial" w:hAnsi="Arial" w:cs="Arial"/>
          <w:lang w:val="en-GB"/>
        </w:rPr>
        <w:t>The framework of approaching the statistical analysis is presented in schematic view on Figure 1.</w:t>
      </w:r>
      <w:r w:rsidRPr="00586E71">
        <w:rPr>
          <w:rFonts w:ascii="Arial" w:hAnsi="Arial" w:cs="Arial"/>
          <w:lang w:val="en-GB"/>
        </w:rPr>
        <w:br/>
      </w:r>
      <w:r w:rsidRPr="00586E71">
        <w:rPr>
          <w:rFonts w:ascii="Arial" w:hAnsi="Arial" w:cs="Arial"/>
          <w:lang w:val="en-GB"/>
        </w:rPr>
        <w:br/>
      </w:r>
      <w:r w:rsidRPr="00586E71">
        <w:rPr>
          <w:rFonts w:ascii="Arial" w:hAnsi="Arial" w:cs="Arial"/>
          <w:color w:val="FF0000"/>
          <w:lang w:val="en-GB"/>
        </w:rPr>
        <w:t xml:space="preserve">&lt;Figure 1 about here&gt; </w:t>
      </w:r>
    </w:p>
    <w:p w14:paraId="2E1098C9" w14:textId="19AC3A54" w:rsidR="00586E71" w:rsidRDefault="0024581F" w:rsidP="00586E71">
      <w:pPr>
        <w:rPr>
          <w:rFonts w:ascii="Arial" w:hAnsi="Arial" w:cs="Arial"/>
          <w:lang w:val="en-GB"/>
        </w:rPr>
      </w:pPr>
      <w:r>
        <w:rPr>
          <w:rFonts w:ascii="Arial" w:hAnsi="Arial" w:cs="Arial"/>
          <w:lang w:val="en-GB"/>
        </w:rPr>
        <w:t>Figure 1. Schematic of the pipeline employed for imputations and data analysis.</w:t>
      </w:r>
    </w:p>
    <w:p w14:paraId="7F466B7F" w14:textId="77777777" w:rsidR="0024581F" w:rsidRPr="00586E71" w:rsidRDefault="0024581F" w:rsidP="00586E71">
      <w:pPr>
        <w:rPr>
          <w:rFonts w:ascii="Arial" w:hAnsi="Arial" w:cs="Arial"/>
          <w:lang w:val="en-GB"/>
        </w:rPr>
      </w:pPr>
    </w:p>
    <w:p w14:paraId="65A6ED58" w14:textId="77777777" w:rsidR="000A3A0E" w:rsidRPr="00A73ECA" w:rsidRDefault="000A3A0E" w:rsidP="000A3A0E">
      <w:pPr>
        <w:pStyle w:val="Heading3"/>
        <w:spacing w:line="480" w:lineRule="auto"/>
        <w:rPr>
          <w:rFonts w:ascii="Arial" w:hAnsi="Arial" w:cs="Arial"/>
          <w:lang w:val="en-GB"/>
        </w:rPr>
      </w:pPr>
      <w:r w:rsidRPr="00A73ECA">
        <w:rPr>
          <w:rFonts w:ascii="Arial" w:hAnsi="Arial" w:cs="Arial"/>
          <w:lang w:val="en-GB"/>
        </w:rPr>
        <w:t>Multiple imputations</w:t>
      </w:r>
    </w:p>
    <w:p w14:paraId="4FEC279A" w14:textId="3F4BC100" w:rsidR="000A3A0E" w:rsidRDefault="000A3A0E" w:rsidP="000A3A0E">
      <w:pPr>
        <w:spacing w:line="480" w:lineRule="auto"/>
        <w:rPr>
          <w:rFonts w:ascii="Arial" w:hAnsi="Arial" w:cs="Arial"/>
          <w:szCs w:val="24"/>
          <w:lang w:val="en-GB"/>
        </w:rPr>
      </w:pPr>
      <w:r w:rsidRPr="00A73ECA">
        <w:rPr>
          <w:rFonts w:ascii="Arial" w:hAnsi="Arial" w:cs="Arial"/>
          <w:szCs w:val="24"/>
          <w:lang w:val="en-GB"/>
        </w:rPr>
        <w:t xml:space="preserve">For imputation of missing data, we used the R package </w:t>
      </w:r>
      <w:proofErr w:type="spellStart"/>
      <w:r w:rsidRPr="00A73ECA">
        <w:rPr>
          <w:rFonts w:ascii="Arial" w:hAnsi="Arial" w:cs="Arial"/>
          <w:szCs w:val="24"/>
          <w:lang w:val="en-GB"/>
        </w:rPr>
        <w:t>phylomice</w:t>
      </w:r>
      <w:proofErr w:type="spellEnd"/>
      <w:r w:rsidRPr="00A73ECA">
        <w:rPr>
          <w:rFonts w:ascii="Arial" w:hAnsi="Arial" w:cs="Arial"/>
          <w:szCs w:val="24"/>
          <w:lang w:val="en-GB"/>
        </w:rPr>
        <w:t>. It is an extension for the package mice</w:t>
      </w:r>
      <w:r>
        <w:rPr>
          <w:rFonts w:ascii="Arial" w:hAnsi="Arial" w:cs="Arial"/>
          <w:szCs w:val="24"/>
          <w:lang w:val="en-GB"/>
        </w:rPr>
        <w:t xml:space="preserve"> </w:t>
      </w:r>
      <w:r>
        <w:rPr>
          <w:rFonts w:ascii="Arial" w:hAnsi="Arial" w:cs="Arial"/>
          <w:szCs w:val="24"/>
          <w:lang w:val="en-GB"/>
        </w:rPr>
        <w:fldChar w:fldCharType="begin"/>
      </w:r>
      <w:r w:rsidR="0087082C">
        <w:rPr>
          <w:rFonts w:ascii="Arial" w:hAnsi="Arial" w:cs="Arial"/>
          <w:szCs w:val="24"/>
          <w:lang w:val="en-GB"/>
        </w:rPr>
        <w:instrText xml:space="preserve"> ADDIN EN.CITE &lt;EndNote&gt;&lt;Cite&gt;&lt;Author&gt;Buuren&lt;/Author&gt;&lt;Year&gt;2011&lt;/Year&gt;&lt;RecNum&gt;70&lt;/RecNum&gt;&lt;DisplayText&gt;[52]&lt;/DisplayText&gt;&lt;record&gt;&lt;rec-number&gt;70&lt;/rec-number&gt;&lt;foreign-keys&gt;&lt;key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Software&lt;/secondary-title&gt;&lt;/titles&gt;&lt;periodical&gt;&lt;full-title&gt;Journal of Statistical Software&lt;/full-title&gt;&lt;/periodical&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Pr>
          <w:rFonts w:ascii="Arial" w:hAnsi="Arial" w:cs="Arial"/>
          <w:szCs w:val="24"/>
          <w:lang w:val="en-GB"/>
        </w:rPr>
        <w:fldChar w:fldCharType="separate"/>
      </w:r>
      <w:r w:rsidR="0087082C">
        <w:rPr>
          <w:rFonts w:ascii="Arial" w:hAnsi="Arial" w:cs="Arial"/>
          <w:noProof/>
          <w:szCs w:val="24"/>
          <w:lang w:val="en-GB"/>
        </w:rPr>
        <w:t>[52]</w:t>
      </w:r>
      <w:r>
        <w:rPr>
          <w:rFonts w:ascii="Arial" w:hAnsi="Arial" w:cs="Arial"/>
          <w:szCs w:val="24"/>
          <w:lang w:val="en-GB"/>
        </w:rPr>
        <w:fldChar w:fldCharType="end"/>
      </w:r>
      <w:r w:rsidRPr="00A73ECA">
        <w:rPr>
          <w:rFonts w:ascii="Arial" w:hAnsi="Arial" w:cs="Arial"/>
          <w:szCs w:val="24"/>
          <w:lang w:val="en-GB"/>
        </w:rPr>
        <w:t>, which allows for multiple imputations with the addition of taking the phylogenetic non-independence of the data into account. We use the method of predictive means matching</w:t>
      </w:r>
      <w:ins w:id="30" w:author="Orlin T" w:date="2021-02-03T13:21:00Z">
        <w:r w:rsidR="00621516">
          <w:rPr>
            <w:rFonts w:ascii="Arial" w:hAnsi="Arial" w:cs="Arial"/>
            <w:szCs w:val="24"/>
            <w:lang w:val="en-GB"/>
          </w:rPr>
          <w:t xml:space="preserve"> (see </w:t>
        </w:r>
      </w:ins>
      <w:del w:id="31" w:author="Orlin T" w:date="2021-02-03T13:21:00Z">
        <w:r w:rsidRPr="00A73ECA" w:rsidDel="00621516">
          <w:rPr>
            <w:rFonts w:ascii="Arial" w:hAnsi="Arial" w:cs="Arial"/>
            <w:szCs w:val="24"/>
            <w:lang w:val="en-GB"/>
          </w:rPr>
          <w:delText xml:space="preserve"> </w:delText>
        </w:r>
      </w:del>
      <w:r w:rsidRPr="00A73ECA">
        <w:rPr>
          <w:rFonts w:ascii="Arial" w:hAnsi="Arial" w:cs="Arial"/>
          <w:szCs w:val="24"/>
          <w:lang w:val="en-GB"/>
        </w:rPr>
        <w:fldChar w:fldCharType="begin"/>
      </w:r>
      <w:r w:rsidR="00621516">
        <w:rPr>
          <w:rFonts w:ascii="Arial" w:hAnsi="Arial" w:cs="Arial"/>
          <w:szCs w:val="24"/>
          <w:lang w:val="en-GB"/>
        </w:rPr>
        <w:instrText xml:space="preserve"> ADDIN EN.CITE &lt;EndNote&gt;&lt;Cite&gt;&lt;Author&gt;Demirtas&lt;/Author&gt;&lt;Year&gt;2018&lt;/Year&gt;&lt;RecNum&gt;170&lt;/RecNum&gt;&lt;DisplayText&gt;[62, 63]&lt;/DisplayText&gt;&lt;record&gt;&lt;rec-number&gt;170&lt;/rec-number&gt;&lt;foreign-keys&gt;&lt;key app="EN" db-id="a9aw0atab92x0ledv2kxwsvmdfttad9p2fez" timestamp="1564364863" guid="d8b8804f-25e3-4a56-a749-220979f478e9"&gt;170&lt;/key&gt;&lt;/foreign-keys&gt;&lt;ref-type name="Book"&gt;6&lt;/ref-type&gt;&lt;contributors&gt;&lt;authors&gt;&lt;author&gt;Demirtas, Hakan&lt;/author&gt;&lt;/authors&gt;&lt;/contributors&gt;&lt;titles&gt;&lt;title&gt;Flexible Imputation of Missing Data&lt;/title&gt;&lt;/titles&gt;&lt;pages&gt;415-415&lt;/pages&gt;&lt;volume&gt;85&lt;/volume&gt;&lt;dates&gt;&lt;year&gt;2018&lt;/year&gt;&lt;/dates&gt;&lt;publisher&gt;CRC Press&lt;/publisher&gt;&lt;isbn&gt;9781138588318&lt;/isbn&gt;&lt;urls&gt;&lt;related-urls&gt;&lt;url&gt;http://www.jstatsoft.org/v85/b04/&lt;/url&gt;&lt;/related-urls&gt;&lt;/urls&gt;&lt;electronic-resource-num&gt;10.18637/jss.v085.b04&lt;/electronic-resource-num&gt;&lt;/record&gt;&lt;/Cite&gt;&lt;Cite&gt;&lt;Author&gt;Little&lt;/Author&gt;&lt;Year&gt;1988&lt;/Year&gt;&lt;RecNum&gt;58&lt;/RecNum&gt;&lt;record&gt;&lt;rec-number&gt;58&lt;/rec-number&gt;&lt;foreign-keys&gt;&lt;key app="EN" db-id="a9aw0atab92x0ledv2kxwsvmdfttad9p2fez" timestamp="1564364862" guid="c2ac1f06-5237-477e-9e43-40ae346b8ccc"&gt;58&lt;/key&gt;&lt;/foreign-keys&gt;&lt;ref-type name="Journal Article"&gt;17&lt;/ref-type&gt;&lt;contributors&gt;&lt;authors&gt;&lt;author&gt;Little, Roderick J. A.&lt;/author&gt;&lt;/authors&gt;&lt;/contributors&gt;&lt;titles&gt;&lt;title&gt;Missing-Data Adjustments in Large Surveys&lt;/title&gt;&lt;secondary-title&gt;Journal of Business &amp;amp; Economic Statistics&lt;/secondary-title&gt;&lt;/titles&gt;&lt;pages&gt;287-296&lt;/pages&gt;&lt;volume&gt;6&lt;/volume&gt;&lt;number&gt;3&lt;/number&gt;&lt;section&gt;287&lt;/section&gt;&lt;keywords&gt;&lt;keyword&gt;Imputation&lt;/keyword&gt;&lt;keyword&gt;Incomplete data&lt;/keyword&gt;&lt;keyword&gt;Matching&lt;/keyword&gt;&lt;keyword&gt;Multiple imputation&lt;/keyword&gt;&lt;keyword&gt;Regression models&lt;/keyword&gt;&lt;keyword&gt;Weighting&lt;/keyword&gt;&lt;/keywords&gt;&lt;dates&gt;&lt;year&gt;1988&lt;/year&gt;&lt;/dates&gt;&lt;isbn&gt;0735-0015&amp;#xD;1537-2707&lt;/isbn&gt;&lt;urls&gt;&lt;related-urls&gt;&lt;url&gt;http://www.tandfonline.com/doi/abs/10.1080/07350015.1988.10509663&lt;/url&gt;&lt;/related-urls&gt;&lt;/urls&gt;&lt;electronic-resource-num&gt;10.1080/07350015.1988.10509663&lt;/electronic-resource-num&gt;&lt;/record&gt;&lt;/Cite&gt;&lt;/EndNote&gt;</w:instrText>
      </w:r>
      <w:r w:rsidRPr="00A73ECA">
        <w:rPr>
          <w:rFonts w:ascii="Arial" w:hAnsi="Arial" w:cs="Arial"/>
          <w:szCs w:val="24"/>
          <w:lang w:val="en-GB"/>
        </w:rPr>
        <w:fldChar w:fldCharType="separate"/>
      </w:r>
      <w:r w:rsidR="00621516">
        <w:rPr>
          <w:rFonts w:ascii="Arial" w:hAnsi="Arial" w:cs="Arial"/>
          <w:noProof/>
          <w:szCs w:val="24"/>
          <w:lang w:val="en-GB"/>
        </w:rPr>
        <w:t>[62, 63]</w:t>
      </w:r>
      <w:r w:rsidRPr="00A73ECA">
        <w:rPr>
          <w:rFonts w:ascii="Arial" w:hAnsi="Arial" w:cs="Arial"/>
          <w:szCs w:val="24"/>
          <w:lang w:val="en-GB"/>
        </w:rPr>
        <w:fldChar w:fldCharType="end"/>
      </w:r>
      <w:ins w:id="32" w:author="Orlin T" w:date="2021-02-03T13:21:00Z">
        <w:r w:rsidR="00621516">
          <w:rPr>
            <w:rFonts w:ascii="Arial" w:hAnsi="Arial" w:cs="Arial"/>
            <w:szCs w:val="24"/>
            <w:lang w:val="en-GB"/>
          </w:rPr>
          <w:t xml:space="preserve"> for a detailed description of the non-phylogenetically corrected version of the method used)</w:t>
        </w:r>
      </w:ins>
      <w:r w:rsidRPr="00A73ECA">
        <w:rPr>
          <w:rFonts w:ascii="Arial" w:hAnsi="Arial" w:cs="Arial"/>
          <w:szCs w:val="24"/>
          <w:lang w:val="en-GB"/>
        </w:rPr>
        <w:t>, a semi-parametric stochastic regression method in which a small set of candidate values (‘donors’) is found for each missing data point based on a</w:t>
      </w:r>
      <w:r>
        <w:rPr>
          <w:rFonts w:ascii="Arial" w:hAnsi="Arial" w:cs="Arial"/>
          <w:szCs w:val="24"/>
          <w:lang w:val="en-GB"/>
        </w:rPr>
        <w:t xml:space="preserve"> Brownian motion</w:t>
      </w:r>
      <w:r w:rsidRPr="00A73ECA">
        <w:rPr>
          <w:rFonts w:ascii="Arial" w:hAnsi="Arial" w:cs="Arial"/>
          <w:szCs w:val="24"/>
          <w:lang w:val="en-GB"/>
        </w:rPr>
        <w:t xml:space="preserve"> </w:t>
      </w:r>
      <w:r>
        <w:rPr>
          <w:rFonts w:ascii="Arial" w:hAnsi="Arial" w:cs="Arial"/>
          <w:szCs w:val="24"/>
          <w:lang w:val="en-GB"/>
        </w:rPr>
        <w:t xml:space="preserve">PGLS </w:t>
      </w:r>
      <w:r w:rsidRPr="00A73ECA">
        <w:rPr>
          <w:rFonts w:ascii="Arial" w:hAnsi="Arial" w:cs="Arial"/>
          <w:szCs w:val="24"/>
          <w:lang w:val="en-GB"/>
        </w:rPr>
        <w:t>regression model, whose predicted regression score is closest to the missing value</w:t>
      </w:r>
      <w:r>
        <w:rPr>
          <w:rFonts w:ascii="Arial" w:hAnsi="Arial" w:cs="Arial"/>
          <w:szCs w:val="24"/>
          <w:lang w:val="en-GB"/>
        </w:rPr>
        <w:t xml:space="preserve"> and </w:t>
      </w:r>
      <w:r w:rsidRPr="006B3875">
        <w:rPr>
          <w:rFonts w:ascii="Arial" w:hAnsi="Arial" w:cs="Arial"/>
          <w:szCs w:val="24"/>
          <w:lang w:val="en-GB"/>
        </w:rPr>
        <w:t>predictions are produced as if the species comes off the root of the tree</w:t>
      </w:r>
      <w:r>
        <w:rPr>
          <w:rFonts w:ascii="Arial" w:hAnsi="Arial" w:cs="Arial"/>
          <w:szCs w:val="24"/>
          <w:lang w:val="en-GB"/>
        </w:rPr>
        <w:t xml:space="preserve"> with </w:t>
      </w:r>
      <w:ins w:id="33" w:author="Orlin T" w:date="2021-02-03T12:55:00Z">
        <w:r w:rsidR="0087082C">
          <w:rPr>
            <w:rFonts w:ascii="Arial" w:hAnsi="Arial" w:cs="Arial"/>
            <w:szCs w:val="24"/>
            <w:lang w:val="en-GB"/>
          </w:rPr>
          <w:t>equa</w:t>
        </w:r>
      </w:ins>
      <w:ins w:id="34" w:author="Orlin T" w:date="2021-02-03T12:56:00Z">
        <w:r w:rsidR="0087082C">
          <w:rPr>
            <w:rFonts w:ascii="Arial" w:hAnsi="Arial" w:cs="Arial"/>
            <w:szCs w:val="24"/>
            <w:lang w:val="en-GB"/>
          </w:rPr>
          <w:t xml:space="preserve">l </w:t>
        </w:r>
      </w:ins>
      <w:r>
        <w:rPr>
          <w:rFonts w:ascii="Arial" w:hAnsi="Arial" w:cs="Arial"/>
          <w:szCs w:val="24"/>
          <w:lang w:val="en-GB"/>
        </w:rPr>
        <w:t>probability from 5 donors</w:t>
      </w:r>
      <w:r w:rsidRPr="006B3875">
        <w:rPr>
          <w:rFonts w:ascii="Arial" w:hAnsi="Arial" w:cs="Arial"/>
          <w:szCs w:val="24"/>
          <w:lang w:val="en-GB"/>
        </w:rPr>
        <w:t>.</w:t>
      </w:r>
      <w:r>
        <w:rPr>
          <w:rFonts w:ascii="Arial" w:hAnsi="Arial" w:cs="Arial"/>
          <w:szCs w:val="24"/>
          <w:lang w:val="en-GB"/>
        </w:rPr>
        <w:t xml:space="preserve"> </w:t>
      </w:r>
      <w:r w:rsidRPr="00A73ECA">
        <w:rPr>
          <w:rFonts w:ascii="Arial" w:hAnsi="Arial" w:cs="Arial"/>
          <w:szCs w:val="24"/>
          <w:lang w:val="en-GB"/>
        </w:rPr>
        <w:t>Because the beta coefficient values in the regression models are chosen at random from the (approximate) joint posterior distribution, such model introduces considerable stochastic variation in the imputed data, simulated by a Markov chain Monte Carlo procedure.</w:t>
      </w:r>
      <w:ins w:id="35" w:author="Orlin T" w:date="2021-02-03T12:56:00Z">
        <w:r w:rsidR="0087082C">
          <w:rPr>
            <w:rFonts w:ascii="Arial" w:hAnsi="Arial" w:cs="Arial"/>
            <w:szCs w:val="24"/>
            <w:lang w:val="en-GB"/>
          </w:rPr>
          <w:t xml:space="preserve"> We have imputed 25 such datasets.</w:t>
        </w:r>
      </w:ins>
    </w:p>
    <w:p w14:paraId="31B82898" w14:textId="77777777" w:rsidR="000A3A0E" w:rsidRPr="00A73ECA" w:rsidRDefault="000A3A0E" w:rsidP="000A3A0E">
      <w:pPr>
        <w:spacing w:line="480" w:lineRule="auto"/>
        <w:rPr>
          <w:rFonts w:ascii="Arial" w:hAnsi="Arial" w:cs="Arial"/>
          <w:szCs w:val="24"/>
          <w:lang w:val="en-GB"/>
        </w:rPr>
      </w:pPr>
    </w:p>
    <w:p w14:paraId="00FA2D68" w14:textId="1809EE23"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This imputation method has the advantage that missing data are imputed based on several values observed elsewhere in the set, so they are usually realistic. The pattern of missing values in our dataset is reported in the supplementary material. We have variables with 0 missing values - brain size, body size, origin, </w:t>
      </w:r>
      <w:del w:id="36" w:author="Orlin T" w:date="2021-02-03T13:08:00Z">
        <w:r w:rsidRPr="00A73ECA" w:rsidDel="002D4193">
          <w:rPr>
            <w:rFonts w:ascii="Arial" w:hAnsi="Arial" w:cs="Arial"/>
            <w:szCs w:val="24"/>
            <w:lang w:val="en-GB"/>
          </w:rPr>
          <w:lastRenderedPageBreak/>
          <w:delText>diurnality</w:delText>
        </w:r>
      </w:del>
      <w:ins w:id="37" w:author="Orlin T" w:date="2021-02-03T13:08:00Z">
        <w:r w:rsidR="002D4193">
          <w:rPr>
            <w:rFonts w:ascii="Arial" w:hAnsi="Arial" w:cs="Arial"/>
            <w:szCs w:val="24"/>
            <w:lang w:val="en-GB"/>
          </w:rPr>
          <w:t>activity period</w:t>
        </w:r>
      </w:ins>
      <w:r w:rsidRPr="00A73ECA">
        <w:rPr>
          <w:rFonts w:ascii="Arial" w:hAnsi="Arial" w:cs="Arial"/>
          <w:szCs w:val="24"/>
          <w:lang w:val="en-GB"/>
        </w:rPr>
        <w:t xml:space="preserve">; and such with more than half of the values missing, </w:t>
      </w:r>
      <w:proofErr w:type="spellStart"/>
      <w:r w:rsidRPr="00A73ECA">
        <w:rPr>
          <w:rFonts w:ascii="Arial" w:hAnsi="Arial" w:cs="Arial"/>
          <w:szCs w:val="24"/>
          <w:lang w:val="en-GB"/>
        </w:rPr>
        <w:t>i.e</w:t>
      </w:r>
      <w:proofErr w:type="spellEnd"/>
      <w:r w:rsidRPr="00A73ECA">
        <w:rPr>
          <w:rFonts w:ascii="Arial" w:hAnsi="Arial" w:cs="Arial"/>
          <w:szCs w:val="24"/>
          <w:lang w:val="en-GB"/>
        </w:rPr>
        <w:t xml:space="preserve"> play (68% or 120 missing), torpor (53% or 94 missing). On average, the dataset contained 25% missing values, which we used as reference for the number of multiple imputations (check supplement for detail</w:t>
      </w:r>
      <w:ins w:id="38" w:author="Orlin T" w:date="2021-02-03T13:18:00Z">
        <w:r w:rsidR="00056095">
          <w:rPr>
            <w:rFonts w:ascii="Arial" w:hAnsi="Arial" w:cs="Arial"/>
            <w:szCs w:val="24"/>
            <w:lang w:val="en-GB"/>
          </w:rPr>
          <w:t>ed analysis</w:t>
        </w:r>
      </w:ins>
      <w:del w:id="39" w:author="Orlin T" w:date="2021-02-03T13:18:00Z">
        <w:r w:rsidRPr="00A73ECA" w:rsidDel="00056095">
          <w:rPr>
            <w:rFonts w:ascii="Arial" w:hAnsi="Arial" w:cs="Arial"/>
            <w:szCs w:val="24"/>
            <w:lang w:val="en-GB"/>
          </w:rPr>
          <w:delText>s</w:delText>
        </w:r>
      </w:del>
      <w:r w:rsidRPr="00A73ECA">
        <w:rPr>
          <w:rFonts w:ascii="Arial" w:hAnsi="Arial" w:cs="Arial"/>
          <w:szCs w:val="24"/>
          <w:lang w:val="en-GB"/>
        </w:rPr>
        <w:t xml:space="preserve"> on missing data</w:t>
      </w:r>
      <w:ins w:id="40" w:author="Orlin T" w:date="2021-02-03T12:57:00Z">
        <w:r w:rsidR="0087082C">
          <w:rPr>
            <w:rFonts w:ascii="Arial" w:hAnsi="Arial" w:cs="Arial"/>
            <w:szCs w:val="24"/>
            <w:lang w:val="en-GB"/>
          </w:rPr>
          <w:t xml:space="preserve"> – analysis of pattern of missingness</w:t>
        </w:r>
      </w:ins>
      <w:ins w:id="41" w:author="Orlin T" w:date="2021-02-03T12:58:00Z">
        <w:r w:rsidR="00627C2B">
          <w:rPr>
            <w:rFonts w:ascii="Arial" w:hAnsi="Arial" w:cs="Arial"/>
            <w:szCs w:val="24"/>
            <w:lang w:val="en-GB"/>
          </w:rPr>
          <w:t xml:space="preserve"> using the package </w:t>
        </w:r>
      </w:ins>
      <w:proofErr w:type="spellStart"/>
      <w:ins w:id="42" w:author="Orlin T" w:date="2021-02-03T13:01:00Z">
        <w:r w:rsidR="00716ECF">
          <w:rPr>
            <w:rFonts w:ascii="Arial" w:hAnsi="Arial" w:cs="Arial"/>
            <w:szCs w:val="24"/>
            <w:lang w:val="en-GB"/>
          </w:rPr>
          <w:t>naniar</w:t>
        </w:r>
        <w:proofErr w:type="spellEnd"/>
        <w:r w:rsidR="00716ECF">
          <w:rPr>
            <w:rFonts w:ascii="Arial" w:hAnsi="Arial" w:cs="Arial"/>
            <w:szCs w:val="24"/>
            <w:lang w:val="en-GB"/>
          </w:rPr>
          <w:t xml:space="preserve"> </w:t>
        </w:r>
      </w:ins>
      <w:r w:rsidR="00716ECF">
        <w:rPr>
          <w:rFonts w:ascii="Arial" w:hAnsi="Arial" w:cs="Arial"/>
          <w:szCs w:val="24"/>
          <w:lang w:val="en-GB"/>
        </w:rPr>
        <w:fldChar w:fldCharType="begin"/>
      </w:r>
      <w:r w:rsidR="00716ECF">
        <w:rPr>
          <w:rFonts w:ascii="Arial" w:hAnsi="Arial" w:cs="Arial"/>
          <w:szCs w:val="24"/>
          <w:lang w:val="en-GB"/>
        </w:rPr>
        <w:instrText xml:space="preserve"> ADDIN EN.CITE &lt;EndNote&gt;&lt;Cite&gt;&lt;Author&gt;Tierney&lt;/Author&gt;&lt;Year&gt;2019&lt;/Year&gt;&lt;RecNum&gt;427&lt;/RecNum&gt;&lt;DisplayText&gt;[64]&lt;/DisplayText&gt;&lt;record&gt;&lt;rec-number&gt;427&lt;/rec-number&gt;&lt;foreign-keys&gt;&lt;key app="EN" db-id="a9aw0atab92x0ledv2kxwsvmdfttad9p2fez" timestamp="1612321263"&gt;427&lt;/key&gt;&lt;/foreign-keys&gt;&lt;ref-type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Package&lt;/secondary-title&gt;&lt;/titles&gt;&lt;periodical&gt;&lt;full-title&gt;R Package&lt;/full-title&gt;&lt;/periodical&gt;&lt;dates&gt;&lt;year&gt;2019&lt;/year&gt;&lt;/dates&gt;&lt;urls&gt;&lt;/urls&gt;&lt;/record&gt;&lt;/Cite&gt;&lt;/EndNote&gt;</w:instrText>
      </w:r>
      <w:r w:rsidR="00716ECF">
        <w:rPr>
          <w:rFonts w:ascii="Arial" w:hAnsi="Arial" w:cs="Arial"/>
          <w:szCs w:val="24"/>
          <w:lang w:val="en-GB"/>
        </w:rPr>
        <w:fldChar w:fldCharType="separate"/>
      </w:r>
      <w:r w:rsidR="00716ECF">
        <w:rPr>
          <w:rFonts w:ascii="Arial" w:hAnsi="Arial" w:cs="Arial"/>
          <w:noProof/>
          <w:szCs w:val="24"/>
          <w:lang w:val="en-GB"/>
        </w:rPr>
        <w:t>[64]</w:t>
      </w:r>
      <w:r w:rsidR="00716ECF">
        <w:rPr>
          <w:rFonts w:ascii="Arial" w:hAnsi="Arial" w:cs="Arial"/>
          <w:szCs w:val="24"/>
          <w:lang w:val="en-GB"/>
        </w:rPr>
        <w:fldChar w:fldCharType="end"/>
      </w:r>
      <w:ins w:id="43" w:author="Orlin T" w:date="2021-02-03T12:57:00Z">
        <w:r w:rsidR="0087082C">
          <w:rPr>
            <w:rFonts w:ascii="Arial" w:hAnsi="Arial" w:cs="Arial"/>
            <w:szCs w:val="24"/>
            <w:lang w:val="en-GB"/>
          </w:rPr>
          <w:t>, phylogenetic signal in missing data</w:t>
        </w:r>
      </w:ins>
      <w:ins w:id="44" w:author="Orlin T" w:date="2021-02-03T13:02:00Z">
        <w:r w:rsidR="00716ECF">
          <w:rPr>
            <w:rFonts w:ascii="Arial" w:hAnsi="Arial" w:cs="Arial"/>
            <w:szCs w:val="24"/>
            <w:lang w:val="en-GB"/>
          </w:rPr>
          <w:t xml:space="preserve"> using the </w:t>
        </w:r>
        <w:proofErr w:type="spellStart"/>
        <w:r w:rsidR="00716ECF">
          <w:rPr>
            <w:rFonts w:ascii="Arial" w:hAnsi="Arial" w:cs="Arial"/>
            <w:szCs w:val="24"/>
            <w:lang w:val="en-GB"/>
          </w:rPr>
          <w:t>phylo.d</w:t>
        </w:r>
        <w:proofErr w:type="spellEnd"/>
        <w:r w:rsidR="00716ECF">
          <w:rPr>
            <w:rFonts w:ascii="Arial" w:hAnsi="Arial" w:cs="Arial"/>
            <w:szCs w:val="24"/>
            <w:lang w:val="en-GB"/>
          </w:rPr>
          <w:t xml:space="preserve"> function in caper </w:t>
        </w:r>
      </w:ins>
      <w:r w:rsidR="00716ECF">
        <w:rPr>
          <w:rFonts w:ascii="Arial" w:hAnsi="Arial" w:cs="Arial"/>
          <w:szCs w:val="24"/>
          <w:lang w:val="en-GB"/>
        </w:rPr>
        <w:fldChar w:fldCharType="begin"/>
      </w:r>
      <w:r w:rsidR="00716ECF">
        <w:rPr>
          <w:rFonts w:ascii="Arial" w:hAnsi="Arial" w:cs="Arial"/>
          <w:szCs w:val="24"/>
          <w:lang w:val="en-GB"/>
        </w:rPr>
        <w:instrText xml:space="preserve"> ADDIN EN.CITE &lt;EndNote&gt;&lt;Cite&gt;&lt;Author&gt;Orme&lt;/Author&gt;&lt;Year&gt;2012&lt;/Year&gt;&lt;RecNum&gt;61&lt;/RecNum&gt;&lt;DisplayText&gt;[50]&lt;/DisplayText&gt;&lt;record&gt;&lt;rec-number&gt;61&lt;/rec-number&gt;&lt;foreign-keys&gt;&lt;key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sidR="00716ECF">
        <w:rPr>
          <w:rFonts w:ascii="Arial" w:hAnsi="Arial" w:cs="Arial"/>
          <w:szCs w:val="24"/>
          <w:lang w:val="en-GB"/>
        </w:rPr>
        <w:fldChar w:fldCharType="separate"/>
      </w:r>
      <w:r w:rsidR="00716ECF">
        <w:rPr>
          <w:rFonts w:ascii="Arial" w:hAnsi="Arial" w:cs="Arial"/>
          <w:noProof/>
          <w:szCs w:val="24"/>
          <w:lang w:val="en-GB"/>
        </w:rPr>
        <w:t>[50]</w:t>
      </w:r>
      <w:r w:rsidR="00716ECF">
        <w:rPr>
          <w:rFonts w:ascii="Arial" w:hAnsi="Arial" w:cs="Arial"/>
          <w:szCs w:val="24"/>
          <w:lang w:val="en-GB"/>
        </w:rPr>
        <w:fldChar w:fldCharType="end"/>
      </w:r>
      <w:ins w:id="45" w:author="Orlin T" w:date="2021-02-03T12:57:00Z">
        <w:r w:rsidR="0087082C">
          <w:rPr>
            <w:rFonts w:ascii="Arial" w:hAnsi="Arial" w:cs="Arial"/>
            <w:szCs w:val="24"/>
            <w:lang w:val="en-GB"/>
          </w:rPr>
          <w:t>, collinearity of missingness and validation of imputed datasets</w:t>
        </w:r>
      </w:ins>
      <w:r w:rsidRPr="00A73ECA">
        <w:rPr>
          <w:rFonts w:ascii="Arial" w:hAnsi="Arial" w:cs="Arial"/>
          <w:szCs w:val="24"/>
          <w:lang w:val="en-GB"/>
        </w:rPr>
        <w:t xml:space="preserve">). Following published recommendations from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{"citationItems":[{"id":"ITEM-1","itemData":{"DOI":"10.1002/sim.4067","ISSN":"02776715","abstract":"Multiple imputation by chained equations is a flexible and practical approach to handling missing data. We describe the principles of the method and show how to impute categorical and quantitative variables, including skewed variables. We give guidance on how to specify the imputation model and how many imputations are needed. We describe the practical analysis of multiply imputed data, including model building and model checking. We stress the limitations of the method and discuss the possible pitfalls. We illustrate the ideas using a data set in mental health, giving Stata code fragments.","author":[{"dropping-particle":"","family":"White","given":"Ian R.","non-dropping-particle":"","parse-names":false,"suffix":""},{"dropping-particle":"","family":"Royston","given":"Patrick","non-dropping-particle":"","parse-names":false,"suffix":""},{"dropping-particle":"","family":"Wood","given":"Angela M.","non-dropping-particle":"","parse-names":false,"suffix":""}],"container-title":"Statistics in Medicine","id":"ITEM-1","issue":"4","issued":{"date-parts":[["2011","2","20"]]},"page":"377-399","publisher":"John Wiley &amp; Sons, Ltd","title":"Multiple imputation using chained equations: Issues and guidance for practice","type":"article-journal","volume":"30"},"uris":["http://www.mendeley.com/documents/?uuid=02d8ffe4-fea7-3e73-9f41-36bff5264a93"]}],"mendeley":{"formattedCitation":"(White, Royston, &amp; Wood, 2011)","plainTextFormattedCitation":"(White, Royston, &amp; Wood, 2011)","previouslyFormattedCitation":"&lt;sup&gt;11&lt;/sup&gt;"},"properties":{"noteIndex":0},"schema":"https://github.com/citation-style-language/schema/raw/master/csl-citation.json"}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(White, Royston, &amp; Wood, 2011)</w:t>
      </w:r>
      <w:r w:rsidRPr="00A73ECA">
        <w:rPr>
          <w:rFonts w:ascii="Arial" w:hAnsi="Arial" w:cs="Arial"/>
          <w:szCs w:val="24"/>
          <w:lang w:val="en-GB"/>
        </w:rPr>
        <w:fldChar w:fldCharType="end"/>
      </w:r>
      <w:r w:rsidRPr="00A73ECA">
        <w:rPr>
          <w:rFonts w:ascii="Arial" w:hAnsi="Arial" w:cs="Arial"/>
          <w:szCs w:val="24"/>
          <w:lang w:val="en-GB"/>
        </w:rPr>
        <w:t>, the number of datasets we imputed was equal to the percentage of missing data – twenty-five.</w:t>
      </w:r>
    </w:p>
    <w:p w14:paraId="18ACAE9F" w14:textId="77777777"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We ran the imputations for 500 iterations each, on natural log transformed continuous variables, and raw values of categorical variables (see strip plot of imputations). As predictors for the imputation, only traits with less than 35% missing values were used, which rendered 13 predictors in total. Convergence of the chained equations was assessed visually on the diagnostic plots of mice, using both strip plots and density plots. </w:t>
      </w:r>
    </w:p>
    <w:p w14:paraId="33B3DA50" w14:textId="311AF9D6"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All subsequent analysis conducted on variables containing missing values were done on all twenty-five imputed datasets, and final results were pooled from all twenty-five imputations using Rubin’s rule </w:t>
      </w:r>
      <w:r w:rsidRPr="00A73ECA">
        <w:rPr>
          <w:rFonts w:ascii="Arial" w:hAnsi="Arial" w:cs="Arial"/>
          <w:szCs w:val="24"/>
          <w:lang w:val="en-GB"/>
        </w:rPr>
        <w:fldChar w:fldCharType="begin"/>
      </w:r>
      <w:r w:rsidR="00716ECF">
        <w:rPr>
          <w:rFonts w:ascii="Arial" w:hAnsi="Arial" w:cs="Arial"/>
          <w:szCs w:val="24"/>
          <w:lang w:val="en-GB"/>
        </w:rPr>
        <w:instrText xml:space="preserve"> ADDIN EN.CITE &lt;EndNote&gt;&lt;Cite&gt;&lt;Author&gt;Barnard&lt;/Author&gt;&lt;Year&gt;1999&lt;/Year&gt;&lt;RecNum&gt;404&lt;/RecNum&gt;&lt;DisplayText&gt;[65]&lt;/DisplayText&gt;&lt;record&gt;&lt;rec-number&gt;404&lt;/rec-number&gt;&lt;foreign-keys&gt;&lt;key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Pr="00A73ECA">
        <w:rPr>
          <w:rFonts w:ascii="Arial" w:hAnsi="Arial" w:cs="Arial"/>
          <w:szCs w:val="24"/>
          <w:lang w:val="en-GB"/>
        </w:rPr>
        <w:fldChar w:fldCharType="separate"/>
      </w:r>
      <w:r w:rsidR="00716ECF">
        <w:rPr>
          <w:rFonts w:ascii="Arial" w:hAnsi="Arial" w:cs="Arial"/>
          <w:noProof/>
          <w:szCs w:val="24"/>
          <w:lang w:val="en-GB"/>
        </w:rPr>
        <w:t>[65]</w:t>
      </w:r>
      <w:r w:rsidRPr="00A73ECA">
        <w:rPr>
          <w:rFonts w:ascii="Arial" w:hAnsi="Arial" w:cs="Arial"/>
          <w:szCs w:val="24"/>
          <w:lang w:val="en-GB"/>
        </w:rPr>
        <w:fldChar w:fldCharType="end"/>
      </w:r>
      <w:r w:rsidRPr="00A73ECA">
        <w:rPr>
          <w:rFonts w:ascii="Arial" w:hAnsi="Arial" w:cs="Arial"/>
          <w:szCs w:val="24"/>
          <w:lang w:val="en-GB"/>
        </w:rPr>
        <w:t>.</w:t>
      </w:r>
    </w:p>
    <w:p w14:paraId="15CAF828" w14:textId="77777777" w:rsidR="000A3A0E" w:rsidRPr="00A73ECA" w:rsidRDefault="000A3A0E" w:rsidP="000A3A0E">
      <w:pPr>
        <w:pStyle w:val="Heading3"/>
        <w:spacing w:line="480" w:lineRule="auto"/>
        <w:rPr>
          <w:rFonts w:ascii="Arial" w:hAnsi="Arial" w:cs="Arial"/>
          <w:lang w:val="en-GB"/>
        </w:rPr>
      </w:pPr>
    </w:p>
    <w:p w14:paraId="269EE47F" w14:textId="77777777" w:rsidR="000A3A0E" w:rsidRPr="00A73ECA" w:rsidRDefault="000A3A0E" w:rsidP="000A3A0E">
      <w:pPr>
        <w:pStyle w:val="Heading3"/>
        <w:spacing w:line="480" w:lineRule="auto"/>
        <w:rPr>
          <w:rFonts w:ascii="Arial" w:hAnsi="Arial" w:cs="Arial"/>
          <w:lang w:val="en-GB"/>
        </w:rPr>
      </w:pPr>
      <w:r w:rsidRPr="00A73ECA">
        <w:rPr>
          <w:rFonts w:ascii="Arial" w:hAnsi="Arial" w:cs="Arial"/>
          <w:lang w:val="en-GB"/>
        </w:rPr>
        <w:t xml:space="preserve">Evolutionary model variation </w:t>
      </w:r>
    </w:p>
    <w:p w14:paraId="38B0A2AF" w14:textId="5ADD63E0"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To assess the suggestion of </w:t>
      </w:r>
      <w:proofErr w:type="spellStart"/>
      <w:r w:rsidRPr="00A73ECA">
        <w:rPr>
          <w:rFonts w:ascii="Arial" w:hAnsi="Arial" w:cs="Arial"/>
          <w:szCs w:val="24"/>
          <w:lang w:val="en-GB"/>
        </w:rPr>
        <w:t>Weisbecker</w:t>
      </w:r>
      <w:proofErr w:type="spellEnd"/>
      <w:r w:rsidRPr="00A73ECA">
        <w:rPr>
          <w:rFonts w:ascii="Arial" w:hAnsi="Arial" w:cs="Arial"/>
          <w:szCs w:val="24"/>
          <w:lang w:val="en-GB"/>
        </w:rPr>
        <w:t xml:space="preserve"> et al. </w:t>
      </w:r>
      <w:r w:rsidRPr="00A73ECA">
        <w:rPr>
          <w:rFonts w:ascii="Arial" w:hAnsi="Arial" w:cs="Arial"/>
          <w:szCs w:val="24"/>
          <w:lang w:val="en-GB"/>
        </w:rPr>
        <w:fldChar w:fldCharType="begin"/>
      </w:r>
      <w:r>
        <w:rPr>
          <w:rFonts w:ascii="Arial" w:hAnsi="Arial" w:cs="Arial"/>
          <w:szCs w:val="24"/>
          <w:lang w:val="en-GB"/>
        </w:rPr>
        <w:instrText xml:space="preserve"> ADDIN EN.CITE &lt;EndNote&gt;&lt;Cite ExcludeAuth="1"&gt;&lt;Author&gt;Weisbecker&lt;/Author&gt;&lt;Year&gt;2015&lt;/Year&gt;&lt;RecNum&gt;122&lt;/RecNum&gt;&lt;DisplayText&gt;[21]&lt;/DisplayText&gt;&lt;record&gt;&lt;rec-number&gt;122&lt;/rec-number&gt;&lt;foreign-keys&gt;&lt;key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Pr="00A73ECA">
        <w:rPr>
          <w:rFonts w:ascii="Arial" w:hAnsi="Arial" w:cs="Arial"/>
          <w:szCs w:val="24"/>
          <w:lang w:val="en-GB"/>
        </w:rPr>
        <w:fldChar w:fldCharType="separate"/>
      </w:r>
      <w:r>
        <w:rPr>
          <w:rFonts w:ascii="Arial" w:hAnsi="Arial" w:cs="Arial"/>
          <w:noProof/>
          <w:szCs w:val="24"/>
          <w:lang w:val="en-GB"/>
        </w:rPr>
        <w:t>[21]</w:t>
      </w:r>
      <w:r w:rsidRPr="00A73ECA">
        <w:rPr>
          <w:rFonts w:ascii="Arial" w:hAnsi="Arial" w:cs="Arial"/>
          <w:szCs w:val="24"/>
          <w:lang w:val="en-GB"/>
        </w:rPr>
        <w:fldChar w:fldCharType="end"/>
      </w:r>
      <w:r w:rsidRPr="00A73ECA">
        <w:rPr>
          <w:rFonts w:ascii="Arial" w:hAnsi="Arial" w:cs="Arial"/>
          <w:szCs w:val="24"/>
          <w:lang w:val="en-GB"/>
        </w:rPr>
        <w:t xml:space="preserve"> that switches to different land masses may change patterns of marsupial brain evolution (via change in seasonality, predation, diet), we assessed if differences in evolutionary model on brain/body mass evolution regimes occurred in Australian, New Guinean, and </w:t>
      </w:r>
      <w:r w:rsidRPr="00A73ECA">
        <w:rPr>
          <w:rFonts w:ascii="Arial" w:hAnsi="Arial" w:cs="Arial"/>
          <w:szCs w:val="24"/>
          <w:lang w:val="en-GB"/>
        </w:rPr>
        <w:lastRenderedPageBreak/>
        <w:t xml:space="preserve">American marsupials. To investigate if changes in evolutionary model (i.e. whether Brownian motion or a specific optima-driven model of evolution best explains the tip data) and particularly if the deepest split in the marsupial tree (Ameri- vs. </w:t>
      </w:r>
      <w:proofErr w:type="spellStart"/>
      <w:r w:rsidRPr="00A73ECA">
        <w:rPr>
          <w:rFonts w:ascii="Arial" w:hAnsi="Arial" w:cs="Arial"/>
          <w:szCs w:val="24"/>
          <w:lang w:val="en-GB"/>
        </w:rPr>
        <w:t>Australidelphia</w:t>
      </w:r>
      <w:proofErr w:type="spellEnd"/>
      <w:r w:rsidRPr="00A73ECA">
        <w:rPr>
          <w:rFonts w:ascii="Arial" w:hAnsi="Arial" w:cs="Arial"/>
          <w:szCs w:val="24"/>
          <w:lang w:val="en-GB"/>
        </w:rPr>
        <w:t>) resulted in different evolutionary patterns, we investigated which model of evolution best fitted our data - BM vs OU vs EB</w:t>
      </w:r>
      <w:ins w:id="46" w:author="Orlin T" w:date="2021-02-03T12:50:00Z">
        <w:r w:rsidR="0098092A">
          <w:rPr>
            <w:rFonts w:ascii="Arial" w:hAnsi="Arial" w:cs="Arial"/>
            <w:szCs w:val="24"/>
            <w:lang w:val="en-GB"/>
          </w:rPr>
          <w:t xml:space="preserve"> (</w:t>
        </w:r>
        <w:r w:rsidR="0098092A" w:rsidRPr="00A73ECA">
          <w:rPr>
            <w:rFonts w:ascii="Arial" w:hAnsi="Arial" w:cs="Arial"/>
            <w:szCs w:val="24"/>
            <w:lang w:val="en-GB"/>
          </w:rPr>
          <w:t>Brownian motion</w:t>
        </w:r>
        <w:r w:rsidR="0098092A">
          <w:rPr>
            <w:rFonts w:ascii="Arial" w:hAnsi="Arial" w:cs="Arial"/>
            <w:szCs w:val="24"/>
            <w:lang w:val="en-GB"/>
          </w:rPr>
          <w:t xml:space="preserve">, </w:t>
        </w:r>
        <w:r w:rsidR="0098092A" w:rsidRPr="00A73ECA">
          <w:rPr>
            <w:rFonts w:ascii="Arial" w:hAnsi="Arial" w:cs="Arial"/>
            <w:szCs w:val="24"/>
            <w:lang w:val="en-GB"/>
          </w:rPr>
          <w:t>Ornstein-</w:t>
        </w:r>
        <w:proofErr w:type="spellStart"/>
        <w:r w:rsidR="0098092A" w:rsidRPr="00A73ECA">
          <w:rPr>
            <w:rFonts w:ascii="Arial" w:hAnsi="Arial" w:cs="Arial"/>
            <w:szCs w:val="24"/>
            <w:lang w:val="en-GB"/>
          </w:rPr>
          <w:t>Uhlenbeck</w:t>
        </w:r>
        <w:proofErr w:type="spellEnd"/>
        <w:r w:rsidR="0098092A" w:rsidRPr="00A73ECA">
          <w:rPr>
            <w:rFonts w:ascii="Arial" w:hAnsi="Arial" w:cs="Arial"/>
            <w:szCs w:val="24"/>
            <w:lang w:val="en-GB"/>
          </w:rPr>
          <w:t>, and Early burst models</w:t>
        </w:r>
      </w:ins>
      <w:ins w:id="47" w:author="Orlin T" w:date="2021-02-03T12:51:00Z">
        <w:r w:rsidR="0098092A">
          <w:rPr>
            <w:rFonts w:ascii="Arial" w:hAnsi="Arial" w:cs="Arial"/>
            <w:szCs w:val="24"/>
            <w:lang w:val="en-GB"/>
          </w:rPr>
          <w:t>)</w:t>
        </w:r>
      </w:ins>
      <w:r w:rsidRPr="00A73ECA">
        <w:rPr>
          <w:rFonts w:ascii="Arial" w:hAnsi="Arial" w:cs="Arial"/>
          <w:szCs w:val="24"/>
          <w:lang w:val="en-GB"/>
        </w:rPr>
        <w:t xml:space="preserve">. Best fitting evolutionary models were assessed using the function </w:t>
      </w:r>
      <w:proofErr w:type="spellStart"/>
      <w:r w:rsidRPr="00A73ECA">
        <w:rPr>
          <w:rFonts w:ascii="Arial" w:hAnsi="Arial" w:cs="Arial"/>
          <w:szCs w:val="24"/>
          <w:lang w:val="en-GB"/>
        </w:rPr>
        <w:t>fastBM</w:t>
      </w:r>
      <w:proofErr w:type="spellEnd"/>
      <w:r w:rsidRPr="00A73ECA">
        <w:rPr>
          <w:rFonts w:ascii="Arial" w:hAnsi="Arial" w:cs="Arial"/>
          <w:szCs w:val="24"/>
          <w:lang w:val="en-GB"/>
        </w:rPr>
        <w:t xml:space="preserve"> from the </w:t>
      </w:r>
      <w:proofErr w:type="spellStart"/>
      <w:r w:rsidRPr="00A73ECA">
        <w:rPr>
          <w:rFonts w:ascii="Arial" w:hAnsi="Arial" w:cs="Arial"/>
          <w:szCs w:val="24"/>
          <w:lang w:val="en-GB"/>
        </w:rPr>
        <w:t>geiger</w:t>
      </w:r>
      <w:proofErr w:type="spellEnd"/>
      <w:r w:rsidRPr="00A73ECA">
        <w:rPr>
          <w:rFonts w:ascii="Arial" w:hAnsi="Arial" w:cs="Arial"/>
          <w:szCs w:val="24"/>
          <w:lang w:val="en-GB"/>
        </w:rPr>
        <w:t xml:space="preserve"> package. The function simulates trait values given known phylogeny under the assumption of one of the three evolutionary modes and then compares the simulated values to the actual ones. The fit of the models was then evaluated using Akaike Information Criterion (AIC). BM is a type of ‘random walk’ model where trait values change randomly in any direction. The Early burst model is time-varying version of BM, where the Brownian rate parameter (σ</w:t>
      </w:r>
      <w:r w:rsidRPr="00A73ECA">
        <w:rPr>
          <w:rFonts w:ascii="Arial" w:hAnsi="Arial" w:cs="Arial"/>
          <w:szCs w:val="24"/>
          <w:vertAlign w:val="superscript"/>
          <w:lang w:val="en-GB"/>
        </w:rPr>
        <w:t>2</w:t>
      </w:r>
      <w:r w:rsidRPr="00A73ECA">
        <w:rPr>
          <w:rFonts w:ascii="Arial" w:hAnsi="Arial" w:cs="Arial"/>
          <w:szCs w:val="24"/>
          <w:lang w:val="en-GB"/>
        </w:rPr>
        <w:t>) slows down over time (i.e. random variation decreases after an early ‘burst’). OU incorporates both random variation and stabilising selection by assuming that besides ‘random walk’, traits evolve towards a given optimum (adaptive evolution).</w:t>
      </w:r>
    </w:p>
    <w:p w14:paraId="6B5DDACB" w14:textId="77777777" w:rsidR="000A3A0E" w:rsidRPr="00A73ECA" w:rsidRDefault="000A3A0E" w:rsidP="000A3A0E">
      <w:pPr>
        <w:spacing w:line="480" w:lineRule="auto"/>
        <w:rPr>
          <w:rFonts w:ascii="Arial" w:hAnsi="Arial" w:cs="Arial"/>
          <w:szCs w:val="24"/>
          <w:lang w:val="en-GB"/>
        </w:rPr>
      </w:pPr>
    </w:p>
    <w:p w14:paraId="0A9F7D5C" w14:textId="77777777" w:rsidR="000A3A0E" w:rsidRPr="00A73ECA" w:rsidRDefault="000A3A0E" w:rsidP="000A3A0E">
      <w:pPr>
        <w:pStyle w:val="Heading3"/>
        <w:tabs>
          <w:tab w:val="left" w:pos="3590"/>
        </w:tabs>
        <w:spacing w:line="480" w:lineRule="auto"/>
        <w:rPr>
          <w:rFonts w:ascii="Arial" w:hAnsi="Arial" w:cs="Arial"/>
          <w:lang w:val="en-GB"/>
        </w:rPr>
      </w:pPr>
      <w:r w:rsidRPr="00A73ECA">
        <w:rPr>
          <w:rFonts w:ascii="Arial" w:hAnsi="Arial" w:cs="Arial"/>
          <w:lang w:val="en-GB"/>
        </w:rPr>
        <w:t xml:space="preserve">Model assessment </w:t>
      </w:r>
      <w:r w:rsidRPr="00A73ECA">
        <w:rPr>
          <w:rFonts w:ascii="Arial" w:hAnsi="Arial" w:cs="Arial"/>
          <w:lang w:val="en-GB"/>
        </w:rPr>
        <w:tab/>
      </w:r>
    </w:p>
    <w:p w14:paraId="2398DD35" w14:textId="79D3A664" w:rsidR="000A3A0E" w:rsidRPr="00A73ECA" w:rsidRDefault="000A3A0E" w:rsidP="000A3A0E">
      <w:pPr>
        <w:spacing w:line="480" w:lineRule="auto"/>
        <w:rPr>
          <w:rFonts w:ascii="Arial" w:hAnsi="Arial" w:cs="Arial"/>
          <w:szCs w:val="24"/>
          <w:lang w:val="en-GB"/>
        </w:rPr>
      </w:pPr>
      <w:r w:rsidRPr="00A73ECA">
        <w:rPr>
          <w:rFonts w:ascii="Arial" w:hAnsi="Arial" w:cs="Arial"/>
          <w:szCs w:val="24"/>
          <w:lang w:val="en-GB"/>
        </w:rPr>
        <w:t xml:space="preserve">Due to its convenient wrapper functions we used the package </w:t>
      </w:r>
      <w:proofErr w:type="spellStart"/>
      <w:r w:rsidRPr="00A73ECA">
        <w:rPr>
          <w:rFonts w:ascii="Arial" w:hAnsi="Arial" w:cs="Arial"/>
          <w:szCs w:val="24"/>
          <w:lang w:val="en-GB"/>
        </w:rPr>
        <w:t>mulTree</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{"citationItems":[{"id":"ITEM-1","itemData":{"DOI":"10.5281/zenodo. 12902","author":[{"dropping-particle":"","family":"Guillerme","given":"Thomas","non-dropping-particle":"","parse-names":false,"suffix":""},{"dropping-particle":"","family":"Healy","given":"Kevin","non-dropping-particle":"","parse-names":false,"suffix":""}],"container-title":"Zonodo","id":"ITEM-1","issued":{"date-parts":[["2014","11","26"]]},"title":"mulTree: a package for running MCMCglmm analysis on multiple trees","type":"article-journal"},"uris":["http://www.mendeley.com/documents/?uuid=a67c994f-3b58-34fc-876a-58f1c41e2aa8"]}],"mendeley":{"formattedCitation":"(Guillerme &amp; Healy, 2014)","plainTextFormattedCitation":"(Guillerme &amp; Healy, 2014)","previouslyFormattedCitation":"&lt;sup&gt;12&lt;/sup&gt;"},"properties":{"noteIndex":0},"schema":"https://github.com/citation-style-language/schema/raw/master/csl-citation.json"}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(Guillerme &amp; Healy, 2014)</w:t>
      </w:r>
      <w:r w:rsidRPr="00A73ECA">
        <w:rPr>
          <w:rFonts w:ascii="Arial" w:hAnsi="Arial" w:cs="Arial"/>
          <w:szCs w:val="24"/>
          <w:lang w:val="en-GB"/>
        </w:rPr>
        <w:fldChar w:fldCharType="end"/>
      </w:r>
      <w:r w:rsidRPr="00A73ECA">
        <w:rPr>
          <w:rFonts w:ascii="Arial" w:hAnsi="Arial" w:cs="Arial"/>
          <w:szCs w:val="24"/>
          <w:lang w:val="en-GB"/>
        </w:rPr>
        <w:t xml:space="preserve"> to conduct</w:t>
      </w:r>
      <w:r>
        <w:rPr>
          <w:rFonts w:ascii="Arial" w:hAnsi="Arial" w:cs="Arial"/>
          <w:szCs w:val="24"/>
          <w:lang w:val="en-GB"/>
        </w:rPr>
        <w:t xml:space="preserve"> analysis using the R package</w:t>
      </w:r>
      <w:r w:rsidRPr="00A73ECA">
        <w:rPr>
          <w:rFonts w:ascii="Arial" w:hAnsi="Arial" w:cs="Arial"/>
          <w:szCs w:val="24"/>
          <w:lang w:val="en-GB"/>
        </w:rPr>
        <w:t xml:space="preserve"> </w:t>
      </w:r>
      <w:proofErr w:type="spellStart"/>
      <w:r w:rsidRPr="00A73ECA">
        <w:rPr>
          <w:rFonts w:ascii="Arial" w:hAnsi="Arial" w:cs="Arial"/>
          <w:szCs w:val="24"/>
          <w:lang w:val="en-GB"/>
        </w:rPr>
        <w:t>MCMCglmm</w:t>
      </w:r>
      <w:proofErr w:type="spellEnd"/>
      <w:r w:rsidRPr="00A73ECA">
        <w:rPr>
          <w:rFonts w:ascii="Arial" w:hAnsi="Arial" w:cs="Arial"/>
          <w:szCs w:val="24"/>
          <w:lang w:val="en-GB"/>
        </w:rPr>
        <w:t xml:space="preserve"> </w:t>
      </w:r>
      <w:r w:rsidRPr="00A73ECA">
        <w:rPr>
          <w:rFonts w:ascii="Arial" w:hAnsi="Arial" w:cs="Arial"/>
          <w:szCs w:val="24"/>
          <w:lang w:val="en-GB"/>
        </w:rPr>
        <w:fldChar w:fldCharType="begin" w:fldLock="1"/>
      </w:r>
      <w:r w:rsidRPr="00A73ECA">
        <w:rPr>
          <w:rFonts w:ascii="Arial" w:hAnsi="Arial" w:cs="Arial"/>
          <w:szCs w:val="24"/>
          <w:lang w:val="en-GB"/>
        </w:rPr>
        <w:instrText>ADDIN CSL_CITATION {"citationItems":[{"id":"ITEM-1","itemData":{"DOI":"10.18637/jss.v033.i02","abstract":"Generalized linear mixed models provide a 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tting problems. More than one response variable can be analysed simultaneously, and these variables are allowed to follow Gaussian, Poisson, multi(bi)nominal, exponential, zero-in ated and censored distributions. A range of variance structures are permitted for the random e 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 If you use the software please cite this article, as published in the Journal of Statistic Software (Had eld 2010)","author":[{"dropping-particle":"","family":"Hadfield","given":"Jarrod D.","non-dropping-particle":"","parse-names":false,"suffix":""}],"container-title":"Journal of Statistical Software","id":"ITEM-1","issue":"2","issued":{"date-parts":[["2015","2","2"]]},"page":"1-22","title":" MCMC Methods for Multi-Response Generalized Linear Mixed Models: The MCMCglmm R Package ","type":"article-journal","volume":"33"},"uris":["http://www.mendeley.com/documents/?uuid=e60ff7f0-64a7-3b1c-bb09-5038efe30346"]}],"mendeley":{"formattedCitation":"(Hadfield, 2015)","plainTextFormattedCitation":"(Hadfield, 2015)","previouslyFormattedCitation":"&lt;sup&gt;13&lt;/sup&gt;"},"properties":{"noteIndex":0},"schema":"https://github.com/citation-style-language/schema/raw/master/csl-citation.json"}</w:instrText>
      </w:r>
      <w:r w:rsidRPr="00A73ECA">
        <w:rPr>
          <w:rFonts w:ascii="Arial" w:hAnsi="Arial" w:cs="Arial"/>
          <w:szCs w:val="24"/>
          <w:lang w:val="en-GB"/>
        </w:rPr>
        <w:fldChar w:fldCharType="separate"/>
      </w:r>
      <w:r w:rsidRPr="00A73ECA">
        <w:rPr>
          <w:rFonts w:ascii="Arial" w:hAnsi="Arial" w:cs="Arial"/>
          <w:noProof/>
          <w:szCs w:val="24"/>
          <w:lang w:val="en-GB"/>
        </w:rPr>
        <w:t>(Hadfield, 2015)</w:t>
      </w:r>
      <w:r w:rsidRPr="00A73ECA">
        <w:rPr>
          <w:rFonts w:ascii="Arial" w:hAnsi="Arial" w:cs="Arial"/>
          <w:szCs w:val="24"/>
          <w:lang w:val="en-GB"/>
        </w:rPr>
        <w:fldChar w:fldCharType="end"/>
      </w:r>
      <w:r w:rsidRPr="00A73ECA">
        <w:rPr>
          <w:rFonts w:ascii="Arial" w:hAnsi="Arial" w:cs="Arial"/>
          <w:szCs w:val="24"/>
          <w:lang w:val="en-GB"/>
        </w:rPr>
        <w:t xml:space="preserve"> on each of the 25 imputed datasets. We ran the MCMC for 1 000 042 iterations, with burn in of the first 150 000 iterations, and sampling rate of 250. All priors were set to uniform and uninformative, which assumes that all values of the parameters are equally likely. Each model was run on 2 chains which produced an effective sample size of at least 3000 and all converged successfully (Gelman-Rubin criterion &lt; 1.1). </w:t>
      </w:r>
      <w:r w:rsidRPr="00A73ECA">
        <w:rPr>
          <w:rFonts w:ascii="Arial" w:hAnsi="Arial" w:cs="Arial"/>
          <w:szCs w:val="24"/>
          <w:lang w:val="en-GB"/>
        </w:rPr>
        <w:lastRenderedPageBreak/>
        <w:t>Subsequently, the results from all 50 model runs (25 datasets on 2 chains) were pooled using the Rubin’s rule</w:t>
      </w:r>
      <w:r>
        <w:rPr>
          <w:rFonts w:ascii="Arial" w:hAnsi="Arial" w:cs="Arial"/>
          <w:szCs w:val="24"/>
          <w:lang w:val="en-GB"/>
        </w:rPr>
        <w:t>s</w:t>
      </w:r>
      <w:r w:rsidRPr="00A73ECA">
        <w:rPr>
          <w:rFonts w:ascii="Arial" w:hAnsi="Arial" w:cs="Arial"/>
          <w:szCs w:val="24"/>
          <w:lang w:val="en-GB"/>
        </w:rPr>
        <w:t xml:space="preserve"> </w:t>
      </w:r>
      <w:r w:rsidRPr="00A73ECA">
        <w:rPr>
          <w:rFonts w:ascii="Arial" w:hAnsi="Arial" w:cs="Arial"/>
          <w:szCs w:val="24"/>
          <w:lang w:val="en-GB"/>
        </w:rPr>
        <w:fldChar w:fldCharType="begin"/>
      </w:r>
      <w:r w:rsidR="00716ECF">
        <w:rPr>
          <w:rFonts w:ascii="Arial" w:hAnsi="Arial" w:cs="Arial"/>
          <w:szCs w:val="24"/>
          <w:lang w:val="en-GB"/>
        </w:rPr>
        <w:instrText xml:space="preserve"> ADDIN EN.CITE &lt;EndNote&gt;&lt;Cite&gt;&lt;Author&gt;Barnard&lt;/Author&gt;&lt;Year&gt;1999&lt;/Year&gt;&lt;RecNum&gt;404&lt;/RecNum&gt;&lt;DisplayText&gt;[65]&lt;/DisplayText&gt;&lt;record&gt;&lt;rec-number&gt;404&lt;/rec-number&gt;&lt;foreign-keys&gt;&lt;key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Pr="00A73ECA">
        <w:rPr>
          <w:rFonts w:ascii="Arial" w:hAnsi="Arial" w:cs="Arial"/>
          <w:szCs w:val="24"/>
          <w:lang w:val="en-GB"/>
        </w:rPr>
        <w:fldChar w:fldCharType="separate"/>
      </w:r>
      <w:r w:rsidR="00716ECF">
        <w:rPr>
          <w:rFonts w:ascii="Arial" w:hAnsi="Arial" w:cs="Arial"/>
          <w:noProof/>
          <w:szCs w:val="24"/>
          <w:lang w:val="en-GB"/>
        </w:rPr>
        <w:t>[65]</w:t>
      </w:r>
      <w:r w:rsidRPr="00A73ECA">
        <w:rPr>
          <w:rFonts w:ascii="Arial" w:hAnsi="Arial" w:cs="Arial"/>
          <w:szCs w:val="24"/>
          <w:lang w:val="en-GB"/>
        </w:rPr>
        <w:fldChar w:fldCharType="end"/>
      </w:r>
      <w:r w:rsidRPr="00A73ECA">
        <w:rPr>
          <w:rFonts w:ascii="Arial" w:hAnsi="Arial" w:cs="Arial"/>
          <w:szCs w:val="24"/>
          <w:lang w:val="en-GB"/>
        </w:rPr>
        <w:t>. Finally, the fit of all models to explain brain size variation was compared using</w:t>
      </w:r>
      <w:r>
        <w:rPr>
          <w:rFonts w:ascii="Arial" w:hAnsi="Arial" w:cs="Arial"/>
          <w:szCs w:val="24"/>
          <w:lang w:val="en-GB"/>
        </w:rPr>
        <w:t xml:space="preserve"> phylogenetic</w:t>
      </w:r>
      <w:r w:rsidRPr="00A73ECA">
        <w:rPr>
          <w:rFonts w:ascii="Arial" w:hAnsi="Arial" w:cs="Arial"/>
          <w:szCs w:val="24"/>
          <w:lang w:val="en-GB"/>
        </w:rPr>
        <w:t xml:space="preserve"> </w:t>
      </w:r>
      <w:proofErr w:type="spellStart"/>
      <w:r w:rsidRPr="00A73ECA">
        <w:rPr>
          <w:rFonts w:ascii="Arial" w:hAnsi="Arial" w:cs="Arial"/>
          <w:szCs w:val="24"/>
          <w:lang w:val="en-GB"/>
        </w:rPr>
        <w:t>heritabilit</w:t>
      </w:r>
      <w:r>
        <w:rPr>
          <w:rFonts w:ascii="Arial" w:hAnsi="Arial" w:cs="Arial"/>
          <w:szCs w:val="24"/>
          <w:lang w:val="en-GB"/>
        </w:rPr>
        <w:t>ies</w:t>
      </w:r>
      <w:proofErr w:type="spellEnd"/>
      <w:r w:rsidRPr="00A73ECA">
        <w:rPr>
          <w:rFonts w:ascii="Arial" w:hAnsi="Arial" w:cs="Arial"/>
          <w:szCs w:val="24"/>
          <w:lang w:val="en-GB"/>
        </w:rPr>
        <w:t xml:space="preserve"> and</w:t>
      </w:r>
      <w:r>
        <w:rPr>
          <w:rFonts w:ascii="Arial" w:hAnsi="Arial" w:cs="Arial"/>
          <w:szCs w:val="24"/>
          <w:lang w:val="en-GB"/>
        </w:rPr>
        <w:t xml:space="preserve"> the</w:t>
      </w:r>
      <w:r w:rsidRPr="00A73ECA">
        <w:rPr>
          <w:rFonts w:ascii="Arial" w:hAnsi="Arial" w:cs="Arial"/>
          <w:szCs w:val="24"/>
          <w:lang w:val="en-GB"/>
        </w:rPr>
        <w:t xml:space="preserve"> Deviance Information Criterion - DIC. The phylogenetic heritability used in phylogenetic mixed models (PMM), measures the proportion of phenotypic variance in the sample, which is attributable to heritable factors (i.e. genes), as opposed to non-heritable factors (i.e. environmental factors or measurement error) </w:t>
      </w:r>
      <w:r w:rsidRPr="00A73ECA">
        <w:rPr>
          <w:rFonts w:ascii="Arial" w:hAnsi="Arial" w:cs="Arial"/>
          <w:szCs w:val="24"/>
          <w:lang w:val="en-GB"/>
        </w:rPr>
        <w:fldChar w:fldCharType="begin"/>
      </w:r>
      <w:r w:rsidR="00716ECF">
        <w:rPr>
          <w:rFonts w:ascii="Arial" w:hAnsi="Arial" w:cs="Arial"/>
          <w:szCs w:val="24"/>
          <w:lang w:val="en-GB"/>
        </w:rPr>
        <w:instrText xml:space="preserve"> ADDIN EN.CITE &lt;EndNote&gt;&lt;Cite&gt;&lt;Author&gt;Housworth&lt;/Author&gt;&lt;Year&gt;2004&lt;/Year&gt;&lt;RecNum&gt;407&lt;/RecNum&gt;&lt;DisplayText&gt;[66]&lt;/DisplayText&gt;&lt;record&gt;&lt;rec-number&gt;407&lt;/rec-number&gt;&lt;foreign-keys&gt;&lt;key app="EN" db-id="a9aw0atab92x0ledv2kxwsvmdfttad9p2fez" timestamp="1603855557" guid="f919f70f-6770-470c-8d4f-58b4e167610f"&gt;407&lt;/key&gt;&lt;/foreign-keys&gt;&lt;ref-type name="Journal Article"&gt;17&lt;/ref-type&gt;&lt;contributors&gt;&lt;authors&gt;&lt;author&gt;Housworth, Elizabeth A&lt;/author&gt;&lt;author&gt;Martins, Emília P&lt;/author&gt;&lt;author&gt;Lynch, Michael&lt;/author&gt;&lt;/authors&gt;&lt;/contributors&gt;&lt;titles&gt;&lt;title&gt;The phylogenetic mixed model&lt;/title&gt;&lt;secondary-title&gt;The American Naturalist&lt;/secondary-title&gt;&lt;/titles&gt;&lt;periodical&gt;&lt;full-title&gt;The American Naturalist&lt;/full-title&gt;&lt;/periodical&gt;&lt;pages&gt;84-96&lt;/pages&gt;&lt;volume&gt;163&lt;/volume&gt;&lt;number&gt;1&lt;/number&gt;&lt;dates&gt;&lt;year&gt;2004&lt;/year&gt;&lt;/dates&gt;&lt;isbn&gt;0003-0147&lt;/isbn&gt;&lt;urls&gt;&lt;/urls&gt;&lt;/record&gt;&lt;/Cite&gt;&lt;/EndNote&gt;</w:instrText>
      </w:r>
      <w:r w:rsidRPr="00A73ECA">
        <w:rPr>
          <w:rFonts w:ascii="Arial" w:hAnsi="Arial" w:cs="Arial"/>
          <w:szCs w:val="24"/>
          <w:lang w:val="en-GB"/>
        </w:rPr>
        <w:fldChar w:fldCharType="separate"/>
      </w:r>
      <w:r w:rsidR="00716ECF">
        <w:rPr>
          <w:rFonts w:ascii="Arial" w:hAnsi="Arial" w:cs="Arial"/>
          <w:noProof/>
          <w:szCs w:val="24"/>
          <w:lang w:val="en-GB"/>
        </w:rPr>
        <w:t>[66]</w:t>
      </w:r>
      <w:r w:rsidRPr="00A73ECA">
        <w:rPr>
          <w:rFonts w:ascii="Arial" w:hAnsi="Arial" w:cs="Arial"/>
          <w:szCs w:val="24"/>
          <w:lang w:val="en-GB"/>
        </w:rPr>
        <w:fldChar w:fldCharType="end"/>
      </w:r>
      <w:r w:rsidRPr="00A73ECA">
        <w:rPr>
          <w:rFonts w:ascii="Arial" w:hAnsi="Arial" w:cs="Arial"/>
          <w:szCs w:val="24"/>
          <w:lang w:val="en-GB"/>
        </w:rPr>
        <w:t>. DIC is an estimator of prediction error like the AIC, where the estimate is based on the posterior mean. Only models with substantial posterior distribution above 0, defined as at least 95% above or below 0, were selected as being significant.</w:t>
      </w:r>
    </w:p>
    <w:p w14:paraId="23527FB7" w14:textId="77777777" w:rsidR="00060095" w:rsidRPr="00A73ECA" w:rsidRDefault="00060095" w:rsidP="00060095">
      <w:pPr>
        <w:rPr>
          <w:lang w:val="en-GB"/>
        </w:rPr>
      </w:pPr>
    </w:p>
    <w:p w14:paraId="2EFA5CE2" w14:textId="64E8485B"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Results</w:t>
      </w:r>
    </w:p>
    <w:p w14:paraId="3E2CC198" w14:textId="560BCBB2" w:rsidR="00DB6447" w:rsidRPr="00A73ECA" w:rsidRDefault="00DB6447" w:rsidP="00DB6447">
      <w:pPr>
        <w:rPr>
          <w:rFonts w:ascii="Arial" w:hAnsi="Arial" w:cs="Arial"/>
          <w:lang w:val="en-GB"/>
        </w:rPr>
      </w:pPr>
    </w:p>
    <w:tbl>
      <w:tblPr>
        <w:tblStyle w:val="TableGrid"/>
        <w:tblW w:w="0" w:type="auto"/>
        <w:tblLook w:val="04A0" w:firstRow="1" w:lastRow="0" w:firstColumn="1" w:lastColumn="0" w:noHBand="0" w:noVBand="1"/>
      </w:tblPr>
      <w:tblGrid>
        <w:gridCol w:w="2676"/>
        <w:gridCol w:w="1537"/>
        <w:gridCol w:w="1493"/>
        <w:gridCol w:w="1719"/>
        <w:gridCol w:w="1591"/>
      </w:tblGrid>
      <w:tr w:rsidR="00A23005" w:rsidRPr="00A73ECA" w14:paraId="545665A3" w14:textId="68225C99" w:rsidTr="00A23005">
        <w:tc>
          <w:tcPr>
            <w:tcW w:w="2714" w:type="dxa"/>
          </w:tcPr>
          <w:p w14:paraId="432B6F36" w14:textId="1E7EF600" w:rsidR="00A23005" w:rsidRPr="00A73ECA" w:rsidRDefault="00A23005" w:rsidP="007F2C83">
            <w:pPr>
              <w:rPr>
                <w:rFonts w:ascii="Arial" w:hAnsi="Arial" w:cs="Arial"/>
                <w:lang w:val="en-GB"/>
              </w:rPr>
            </w:pPr>
            <w:r w:rsidRPr="00A73ECA">
              <w:rPr>
                <w:rFonts w:ascii="Arial" w:hAnsi="Arial" w:cs="Arial"/>
                <w:lang w:val="en-GB"/>
              </w:rPr>
              <w:t>Model</w:t>
            </w:r>
          </w:p>
        </w:tc>
        <w:tc>
          <w:tcPr>
            <w:tcW w:w="1605" w:type="dxa"/>
          </w:tcPr>
          <w:p w14:paraId="745636D1" w14:textId="0EAFB307" w:rsidR="00A23005" w:rsidRPr="00A73ECA" w:rsidRDefault="00E378DA" w:rsidP="007F2C83">
            <w:pPr>
              <w:rPr>
                <w:rFonts w:ascii="Arial" w:hAnsi="Arial" w:cs="Arial"/>
                <w:lang w:val="en-GB"/>
              </w:rPr>
            </w:pPr>
            <w:r w:rsidRPr="00A73ECA">
              <w:rPr>
                <w:rFonts w:ascii="Arial" w:hAnsi="Arial" w:cs="Arial"/>
                <w:szCs w:val="24"/>
                <w:lang w:val="en-GB"/>
              </w:rPr>
              <w:t>Β</w:t>
            </w:r>
          </w:p>
        </w:tc>
        <w:tc>
          <w:tcPr>
            <w:tcW w:w="1558" w:type="dxa"/>
          </w:tcPr>
          <w:p w14:paraId="2A81E5B7" w14:textId="678067F1" w:rsidR="00A23005" w:rsidRPr="00A73ECA" w:rsidRDefault="00A23005" w:rsidP="007F2C83">
            <w:pPr>
              <w:rPr>
                <w:rFonts w:ascii="Arial" w:hAnsi="Arial" w:cs="Arial"/>
                <w:lang w:val="en-GB"/>
              </w:rPr>
            </w:pPr>
            <w:r w:rsidRPr="00A73ECA">
              <w:rPr>
                <w:rFonts w:ascii="Arial" w:hAnsi="Arial" w:cs="Arial"/>
                <w:lang w:val="en-GB"/>
              </w:rPr>
              <w:t>SE</w:t>
            </w:r>
          </w:p>
        </w:tc>
        <w:tc>
          <w:tcPr>
            <w:tcW w:w="1744" w:type="dxa"/>
          </w:tcPr>
          <w:p w14:paraId="27DC80CA" w14:textId="756935C5" w:rsidR="00A23005" w:rsidRPr="00A73ECA" w:rsidRDefault="00A23005" w:rsidP="00DB6447">
            <w:pPr>
              <w:jc w:val="center"/>
              <w:rPr>
                <w:rFonts w:ascii="Arial" w:hAnsi="Arial" w:cs="Arial"/>
                <w:lang w:val="en-GB"/>
              </w:rPr>
            </w:pPr>
            <w:r w:rsidRPr="00A73ECA">
              <w:rPr>
                <w:rFonts w:ascii="Arial" w:hAnsi="Arial" w:cs="Arial"/>
                <w:szCs w:val="24"/>
                <w:lang w:val="en-GB"/>
              </w:rPr>
              <w:t>Posterior distribution above zero</w:t>
            </w:r>
          </w:p>
        </w:tc>
        <w:tc>
          <w:tcPr>
            <w:tcW w:w="1395" w:type="dxa"/>
          </w:tcPr>
          <w:p w14:paraId="09473DC4" w14:textId="132BA331" w:rsidR="00A23005" w:rsidRPr="00A73ECA" w:rsidRDefault="00A23005" w:rsidP="00DB6447">
            <w:pPr>
              <w:jc w:val="center"/>
              <w:rPr>
                <w:rFonts w:ascii="Arial" w:hAnsi="Arial" w:cs="Arial"/>
                <w:szCs w:val="24"/>
                <w:lang w:val="en-GB"/>
              </w:rPr>
            </w:pPr>
            <w:r w:rsidRPr="00A73ECA">
              <w:rPr>
                <w:rFonts w:ascii="Arial" w:hAnsi="Arial" w:cs="Arial"/>
                <w:szCs w:val="24"/>
                <w:lang w:val="en-GB"/>
              </w:rPr>
              <w:t xml:space="preserve">Mean DIC/ </w:t>
            </w:r>
            <w:r w:rsidR="005F7F8D" w:rsidRPr="00A73ECA">
              <w:rPr>
                <w:rFonts w:ascii="Arial" w:hAnsi="Arial" w:cs="Arial"/>
                <w:szCs w:val="24"/>
                <w:lang w:val="en-GB"/>
              </w:rPr>
              <w:t xml:space="preserve">Phylogenetic </w:t>
            </w:r>
            <w:r w:rsidRPr="00A73ECA">
              <w:rPr>
                <w:rFonts w:ascii="Arial" w:hAnsi="Arial" w:cs="Arial"/>
                <w:szCs w:val="24"/>
                <w:lang w:val="en-GB"/>
              </w:rPr>
              <w:t>Heritability</w:t>
            </w:r>
          </w:p>
        </w:tc>
      </w:tr>
      <w:tr w:rsidR="00A23005" w:rsidRPr="00A73ECA" w14:paraId="279584E9" w14:textId="0D193610" w:rsidTr="00A23005">
        <w:tc>
          <w:tcPr>
            <w:tcW w:w="2714" w:type="dxa"/>
          </w:tcPr>
          <w:p w14:paraId="5623B22B" w14:textId="77777777" w:rsidR="00A23005" w:rsidRPr="00A73ECA" w:rsidRDefault="00A23005" w:rsidP="008B2266">
            <w:pPr>
              <w:rPr>
                <w:rFonts w:ascii="Arial" w:hAnsi="Arial" w:cs="Arial"/>
                <w:lang w:val="en-GB"/>
              </w:rPr>
            </w:pPr>
            <w:r w:rsidRPr="00A73ECA">
              <w:rPr>
                <w:rFonts w:ascii="Arial" w:hAnsi="Arial" w:cs="Arial"/>
                <w:lang w:val="en-GB"/>
              </w:rPr>
              <w:t>Developmental</w:t>
            </w:r>
          </w:p>
          <w:p w14:paraId="27CF6879"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Weaning age</w:t>
            </w:r>
          </w:p>
          <w:p w14:paraId="08686273" w14:textId="43ED137C" w:rsidR="00A23005" w:rsidRPr="00A73ECA" w:rsidRDefault="00A23005" w:rsidP="007F2C83">
            <w:pPr>
              <w:rPr>
                <w:rFonts w:ascii="Arial" w:hAnsi="Arial" w:cs="Arial"/>
                <w:lang w:val="en-GB"/>
              </w:rPr>
            </w:pPr>
            <w:r w:rsidRPr="00A73ECA">
              <w:rPr>
                <w:rFonts w:ascii="Arial" w:hAnsi="Arial" w:cs="Arial"/>
                <w:sz w:val="20"/>
                <w:szCs w:val="20"/>
                <w:lang w:val="en-GB"/>
              </w:rPr>
              <w:t>Litter size</w:t>
            </w:r>
          </w:p>
        </w:tc>
        <w:tc>
          <w:tcPr>
            <w:tcW w:w="1605" w:type="dxa"/>
          </w:tcPr>
          <w:p w14:paraId="4126B5FA" w14:textId="77777777" w:rsidR="00A23005" w:rsidRPr="00A73ECA" w:rsidRDefault="00A23005" w:rsidP="007F2C83">
            <w:pPr>
              <w:rPr>
                <w:rFonts w:ascii="Arial" w:hAnsi="Arial" w:cs="Arial"/>
                <w:sz w:val="20"/>
                <w:szCs w:val="20"/>
                <w:lang w:val="en-GB"/>
              </w:rPr>
            </w:pPr>
          </w:p>
          <w:p w14:paraId="37A0711B" w14:textId="2BC7038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0.03</w:t>
            </w:r>
          </w:p>
          <w:p w14:paraId="3A3F03AD" w14:textId="1BFEC05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-0.09</w:t>
            </w:r>
          </w:p>
        </w:tc>
        <w:tc>
          <w:tcPr>
            <w:tcW w:w="1558" w:type="dxa"/>
          </w:tcPr>
          <w:p w14:paraId="5917331E" w14:textId="77777777" w:rsidR="00A23005" w:rsidRPr="00A73ECA" w:rsidRDefault="00A23005" w:rsidP="007F2C83">
            <w:pPr>
              <w:rPr>
                <w:rFonts w:ascii="Arial" w:hAnsi="Arial" w:cs="Arial"/>
                <w:sz w:val="20"/>
                <w:szCs w:val="20"/>
                <w:lang w:val="en-GB"/>
              </w:rPr>
            </w:pPr>
          </w:p>
          <w:p w14:paraId="24E86163" w14:textId="1D8CFBC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0.03</w:t>
            </w:r>
          </w:p>
          <w:p w14:paraId="06ED1A02" w14:textId="1726135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0.05</w:t>
            </w:r>
          </w:p>
        </w:tc>
        <w:tc>
          <w:tcPr>
            <w:tcW w:w="1744" w:type="dxa"/>
          </w:tcPr>
          <w:p w14:paraId="1E34EAE9" w14:textId="77777777" w:rsidR="00A23005" w:rsidRPr="00A73ECA" w:rsidRDefault="00A23005" w:rsidP="007F2C83">
            <w:pPr>
              <w:rPr>
                <w:rFonts w:ascii="Arial" w:hAnsi="Arial" w:cs="Arial"/>
                <w:sz w:val="20"/>
                <w:szCs w:val="20"/>
                <w:lang w:val="en-GB"/>
              </w:rPr>
            </w:pPr>
          </w:p>
          <w:p w14:paraId="6AE339A6" w14:textId="0312A77E"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77.5%</w:t>
            </w:r>
          </w:p>
          <w:p w14:paraId="74735C79" w14:textId="44A44C0D"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95.88%</w:t>
            </w:r>
          </w:p>
        </w:tc>
        <w:tc>
          <w:tcPr>
            <w:tcW w:w="1395" w:type="dxa"/>
          </w:tcPr>
          <w:p w14:paraId="1B3BBD96" w14:textId="3B1B6C2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-245 / 0.981</w:t>
            </w:r>
          </w:p>
        </w:tc>
      </w:tr>
      <w:tr w:rsidR="00A23005" w:rsidRPr="00A73ECA" w14:paraId="0344DB73" w14:textId="5DE4D8B1" w:rsidTr="00A23005">
        <w:tc>
          <w:tcPr>
            <w:tcW w:w="2714" w:type="dxa"/>
          </w:tcPr>
          <w:p w14:paraId="282D01BE" w14:textId="77777777" w:rsidR="00A23005" w:rsidRPr="00A73ECA" w:rsidRDefault="00A23005" w:rsidP="007F2C83">
            <w:pPr>
              <w:rPr>
                <w:rFonts w:ascii="Arial" w:hAnsi="Arial" w:cs="Arial"/>
                <w:lang w:val="en-GB"/>
              </w:rPr>
            </w:pPr>
            <w:r w:rsidRPr="00A73ECA">
              <w:rPr>
                <w:rFonts w:ascii="Arial" w:hAnsi="Arial" w:cs="Arial"/>
                <w:lang w:val="en-GB"/>
              </w:rPr>
              <w:t>Environmental</w:t>
            </w:r>
          </w:p>
          <w:p w14:paraId="7A232DF3"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Diurnal</w:t>
            </w:r>
          </w:p>
          <w:p w14:paraId="32A6B17F"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Crepuscular</w:t>
            </w:r>
          </w:p>
          <w:p w14:paraId="3FF43678"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Shelter Safety - intermediate</w:t>
            </w:r>
          </w:p>
          <w:p w14:paraId="16DA7190"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Shelter Safety - open</w:t>
            </w:r>
          </w:p>
          <w:p w14:paraId="55435E3A"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Terrestrial</w:t>
            </w:r>
          </w:p>
          <w:p w14:paraId="1482CAC3"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- 2</w:t>
            </w:r>
          </w:p>
          <w:p w14:paraId="78A95FB2"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- 3</w:t>
            </w:r>
          </w:p>
          <w:p w14:paraId="14C92D19" w14:textId="7777777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Diet - 4</w:t>
            </w:r>
          </w:p>
          <w:p w14:paraId="2E18AA2A" w14:textId="04D3CE42" w:rsidR="00A23005" w:rsidRPr="00A73ECA" w:rsidRDefault="00A23005" w:rsidP="0024097A">
            <w:pPr>
              <w:rPr>
                <w:rFonts w:ascii="Arial" w:hAnsi="Arial" w:cs="Arial"/>
                <w:lang w:val="en-GB"/>
              </w:rPr>
            </w:pPr>
            <w:r w:rsidRPr="00A73ECA">
              <w:rPr>
                <w:rFonts w:ascii="Arial" w:hAnsi="Arial" w:cs="Arial"/>
                <w:sz w:val="20"/>
                <w:szCs w:val="20"/>
                <w:lang w:val="en-GB"/>
              </w:rPr>
              <w:t>Home Range</w:t>
            </w:r>
          </w:p>
        </w:tc>
        <w:tc>
          <w:tcPr>
            <w:tcW w:w="1605" w:type="dxa"/>
          </w:tcPr>
          <w:p w14:paraId="29FFD737" w14:textId="77777777" w:rsidR="00A23005" w:rsidRPr="00A73ECA" w:rsidRDefault="00A23005" w:rsidP="007F2C83">
            <w:pPr>
              <w:rPr>
                <w:rFonts w:ascii="Arial" w:hAnsi="Arial" w:cs="Arial"/>
                <w:lang w:val="en-GB"/>
              </w:rPr>
            </w:pPr>
          </w:p>
          <w:p w14:paraId="7BC573F1" w14:textId="2ABFBD01"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60FDE2CE" w14:textId="7CA03B8E"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06F2D53A" w14:textId="2A19A6AE"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2CEAC420" w14:textId="158B44FC"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4572BFFD" w14:textId="7508EF4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5E3C27DF" w14:textId="72D05520"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0.05</w:t>
            </w:r>
          </w:p>
          <w:p w14:paraId="44D2837B" w14:textId="724D2774"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5B0AEDFC" w14:textId="415C855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33DF0250" w14:textId="169421FF" w:rsidR="00A23005" w:rsidRPr="00A73ECA" w:rsidRDefault="00A23005" w:rsidP="0024097A">
            <w:pPr>
              <w:rPr>
                <w:rFonts w:ascii="Arial" w:hAnsi="Arial" w:cs="Arial"/>
                <w:lang w:val="en-GB"/>
              </w:rPr>
            </w:pPr>
            <w:r w:rsidRPr="00A73ECA">
              <w:rPr>
                <w:rFonts w:ascii="Arial" w:hAnsi="Arial" w:cs="Arial"/>
                <w:sz w:val="20"/>
                <w:szCs w:val="20"/>
                <w:lang w:val="en-GB"/>
              </w:rPr>
              <w:t>0.01</w:t>
            </w:r>
          </w:p>
        </w:tc>
        <w:tc>
          <w:tcPr>
            <w:tcW w:w="1558" w:type="dxa"/>
          </w:tcPr>
          <w:p w14:paraId="4139323C" w14:textId="77777777" w:rsidR="00A23005" w:rsidRPr="00A73ECA" w:rsidRDefault="00A23005" w:rsidP="007F2C83">
            <w:pPr>
              <w:rPr>
                <w:rFonts w:ascii="Arial" w:hAnsi="Arial" w:cs="Arial"/>
                <w:sz w:val="20"/>
                <w:szCs w:val="20"/>
                <w:lang w:val="en-GB"/>
              </w:rPr>
            </w:pPr>
          </w:p>
          <w:p w14:paraId="12A9EE80" w14:textId="6A1827D3"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0.08</w:t>
            </w:r>
          </w:p>
          <w:p w14:paraId="1C2F6FF5" w14:textId="527C408B"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62E6BA1B" w14:textId="03C4F562"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487E8F2D" w14:textId="2D6E0E1F"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3A47845E" w14:textId="7220865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0.04</w:t>
            </w:r>
          </w:p>
          <w:p w14:paraId="64ADEDE0" w14:textId="64CE9198"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0.06</w:t>
            </w:r>
          </w:p>
          <w:p w14:paraId="7F8BA182" w14:textId="18039D09"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0.07</w:t>
            </w:r>
          </w:p>
          <w:p w14:paraId="2ABFF116" w14:textId="314BE9B6"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0.08</w:t>
            </w:r>
          </w:p>
          <w:p w14:paraId="3FE0FE49" w14:textId="00F59F99"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0.01</w:t>
            </w:r>
          </w:p>
        </w:tc>
        <w:tc>
          <w:tcPr>
            <w:tcW w:w="1744" w:type="dxa"/>
          </w:tcPr>
          <w:p w14:paraId="7917E5A3" w14:textId="77777777" w:rsidR="00A23005" w:rsidRPr="00A73ECA" w:rsidRDefault="00A23005" w:rsidP="007F2C83">
            <w:pPr>
              <w:rPr>
                <w:rFonts w:ascii="Arial" w:hAnsi="Arial" w:cs="Arial"/>
                <w:sz w:val="20"/>
                <w:szCs w:val="20"/>
                <w:lang w:val="en-GB"/>
              </w:rPr>
            </w:pPr>
          </w:p>
          <w:p w14:paraId="11DED100"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67.4%</w:t>
            </w:r>
          </w:p>
          <w:p w14:paraId="5C34DFE6"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9.99%</w:t>
            </w:r>
          </w:p>
          <w:p w14:paraId="327123E4"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80.89%</w:t>
            </w:r>
          </w:p>
          <w:p w14:paraId="1C122F6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76.06%</w:t>
            </w:r>
          </w:p>
          <w:p w14:paraId="55A49D99"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13.96%</w:t>
            </w:r>
          </w:p>
          <w:p w14:paraId="40C7BCA2"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79.89%</w:t>
            </w:r>
          </w:p>
          <w:p w14:paraId="37F4A6E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14.41%</w:t>
            </w:r>
          </w:p>
          <w:p w14:paraId="20166BC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33.62%</w:t>
            </w:r>
          </w:p>
          <w:p w14:paraId="52D66217" w14:textId="79D7B364"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81.21%</w:t>
            </w:r>
          </w:p>
        </w:tc>
        <w:tc>
          <w:tcPr>
            <w:tcW w:w="1395" w:type="dxa"/>
          </w:tcPr>
          <w:p w14:paraId="2F59D6CB" w14:textId="6ABBC81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-259.5 / 0.981</w:t>
            </w:r>
          </w:p>
        </w:tc>
      </w:tr>
      <w:tr w:rsidR="00A23005" w:rsidRPr="00A73ECA" w14:paraId="326D2282" w14:textId="2491F114" w:rsidTr="00A23005">
        <w:tc>
          <w:tcPr>
            <w:tcW w:w="2714" w:type="dxa"/>
          </w:tcPr>
          <w:p w14:paraId="60D816C3" w14:textId="77777777" w:rsidR="00A23005" w:rsidRPr="00A73ECA" w:rsidRDefault="00A23005" w:rsidP="007F2C83">
            <w:pPr>
              <w:rPr>
                <w:rFonts w:ascii="Arial" w:hAnsi="Arial" w:cs="Arial"/>
                <w:lang w:val="en-GB"/>
              </w:rPr>
            </w:pPr>
            <w:r w:rsidRPr="00A73ECA">
              <w:rPr>
                <w:rFonts w:ascii="Arial" w:hAnsi="Arial" w:cs="Arial"/>
                <w:lang w:val="en-GB"/>
              </w:rPr>
              <w:t>Social</w:t>
            </w:r>
          </w:p>
          <w:p w14:paraId="639D4F45"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Group living</w:t>
            </w:r>
          </w:p>
          <w:p w14:paraId="6547A31F"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Parental care</w:t>
            </w:r>
          </w:p>
          <w:p w14:paraId="60FCB5B8" w14:textId="77777777" w:rsidR="00A23005" w:rsidRPr="00A73ECA" w:rsidRDefault="00A23005" w:rsidP="008B2266">
            <w:pPr>
              <w:rPr>
                <w:rFonts w:ascii="Arial" w:hAnsi="Arial" w:cs="Arial"/>
                <w:sz w:val="20"/>
                <w:szCs w:val="20"/>
                <w:lang w:val="en-GB"/>
              </w:rPr>
            </w:pPr>
            <w:r w:rsidRPr="00A73ECA">
              <w:rPr>
                <w:rFonts w:ascii="Arial" w:hAnsi="Arial" w:cs="Arial"/>
                <w:sz w:val="20"/>
                <w:szCs w:val="20"/>
                <w:lang w:val="en-GB"/>
              </w:rPr>
              <w:t>Mating system</w:t>
            </w:r>
          </w:p>
          <w:p w14:paraId="03A37FDE" w14:textId="6FA7D0AF" w:rsidR="00A23005" w:rsidRPr="00A73ECA" w:rsidRDefault="00A23005" w:rsidP="008B2266">
            <w:pPr>
              <w:rPr>
                <w:rFonts w:ascii="Arial" w:hAnsi="Arial" w:cs="Arial"/>
                <w:lang w:val="en-GB"/>
              </w:rPr>
            </w:pPr>
            <w:r w:rsidRPr="00A73ECA">
              <w:rPr>
                <w:rFonts w:ascii="Arial" w:hAnsi="Arial" w:cs="Arial"/>
                <w:sz w:val="20"/>
                <w:szCs w:val="20"/>
                <w:lang w:val="en-GB"/>
              </w:rPr>
              <w:t>Populations density</w:t>
            </w:r>
          </w:p>
        </w:tc>
        <w:tc>
          <w:tcPr>
            <w:tcW w:w="1605" w:type="dxa"/>
          </w:tcPr>
          <w:p w14:paraId="07C0053D" w14:textId="77777777" w:rsidR="00A23005" w:rsidRPr="00A73ECA" w:rsidRDefault="00A23005" w:rsidP="007F2C83">
            <w:pPr>
              <w:rPr>
                <w:rFonts w:ascii="Arial" w:hAnsi="Arial" w:cs="Arial"/>
                <w:lang w:val="en-GB"/>
              </w:rPr>
            </w:pPr>
          </w:p>
          <w:p w14:paraId="6F9045A2" w14:textId="53DC3352"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w:t>
            </w:r>
          </w:p>
          <w:p w14:paraId="0CCC591B" w14:textId="41A9B7F7"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-0.02</w:t>
            </w:r>
          </w:p>
          <w:p w14:paraId="16832106" w14:textId="27035D24" w:rsidR="00A23005" w:rsidRPr="00A73ECA" w:rsidRDefault="00A23005" w:rsidP="0024097A">
            <w:pPr>
              <w:rPr>
                <w:rFonts w:ascii="Arial" w:hAnsi="Arial" w:cs="Arial"/>
                <w:sz w:val="20"/>
                <w:szCs w:val="20"/>
                <w:lang w:val="en-GB"/>
              </w:rPr>
            </w:pPr>
            <w:r w:rsidRPr="00A73ECA">
              <w:rPr>
                <w:rFonts w:ascii="Arial" w:hAnsi="Arial" w:cs="Arial"/>
                <w:sz w:val="20"/>
                <w:szCs w:val="20"/>
                <w:lang w:val="en-GB"/>
              </w:rPr>
              <w:t>0.03</w:t>
            </w:r>
          </w:p>
          <w:p w14:paraId="7F5AE1C9" w14:textId="258E1CD7" w:rsidR="00A23005" w:rsidRPr="00A73ECA" w:rsidRDefault="00A23005" w:rsidP="0024097A">
            <w:pPr>
              <w:rPr>
                <w:rFonts w:ascii="Arial" w:hAnsi="Arial" w:cs="Arial"/>
                <w:lang w:val="en-GB"/>
              </w:rPr>
            </w:pPr>
            <w:r w:rsidRPr="00A73ECA">
              <w:rPr>
                <w:rFonts w:ascii="Arial" w:hAnsi="Arial" w:cs="Arial"/>
                <w:sz w:val="20"/>
                <w:szCs w:val="20"/>
                <w:lang w:val="en-GB"/>
              </w:rPr>
              <w:t>0</w:t>
            </w:r>
          </w:p>
        </w:tc>
        <w:tc>
          <w:tcPr>
            <w:tcW w:w="1558" w:type="dxa"/>
          </w:tcPr>
          <w:p w14:paraId="517BB058" w14:textId="77777777" w:rsidR="00A23005" w:rsidRPr="00A73ECA" w:rsidRDefault="00A23005" w:rsidP="007F2C83">
            <w:pPr>
              <w:rPr>
                <w:rFonts w:ascii="Arial" w:hAnsi="Arial" w:cs="Arial"/>
                <w:sz w:val="20"/>
                <w:szCs w:val="20"/>
                <w:lang w:val="en-GB"/>
              </w:rPr>
            </w:pPr>
          </w:p>
          <w:p w14:paraId="2D0F526E" w14:textId="4D87497E"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0.05</w:t>
            </w:r>
          </w:p>
          <w:p w14:paraId="3FDA1071" w14:textId="62203D7E"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0.07</w:t>
            </w:r>
          </w:p>
          <w:p w14:paraId="2BB587A8" w14:textId="068F8F2B"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0.05</w:t>
            </w:r>
          </w:p>
          <w:p w14:paraId="408F2398" w14:textId="4C741938"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0.01</w:t>
            </w:r>
          </w:p>
        </w:tc>
        <w:tc>
          <w:tcPr>
            <w:tcW w:w="1744" w:type="dxa"/>
          </w:tcPr>
          <w:p w14:paraId="7245AD66" w14:textId="77777777" w:rsidR="00A23005" w:rsidRPr="00A73ECA" w:rsidRDefault="00A23005" w:rsidP="007F2C83">
            <w:pPr>
              <w:rPr>
                <w:rFonts w:ascii="Arial" w:hAnsi="Arial" w:cs="Arial"/>
                <w:sz w:val="20"/>
                <w:szCs w:val="20"/>
                <w:lang w:val="en-GB"/>
              </w:rPr>
            </w:pPr>
          </w:p>
          <w:p w14:paraId="3B806C90"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47.68%</w:t>
            </w:r>
          </w:p>
          <w:p w14:paraId="0D3A5575"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34.07%</w:t>
            </w:r>
          </w:p>
          <w:p w14:paraId="7F52CF4E"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77.07%</w:t>
            </w:r>
          </w:p>
          <w:p w14:paraId="4B9B6AD3" w14:textId="0D8D054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54.85%</w:t>
            </w:r>
          </w:p>
        </w:tc>
        <w:tc>
          <w:tcPr>
            <w:tcW w:w="1395" w:type="dxa"/>
          </w:tcPr>
          <w:p w14:paraId="0DDA631C" w14:textId="73F28D16"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-270.7 / 0.982</w:t>
            </w:r>
          </w:p>
        </w:tc>
      </w:tr>
      <w:tr w:rsidR="00A23005" w:rsidRPr="00A73ECA" w14:paraId="48EF538D" w14:textId="0E18F0A8" w:rsidTr="00A23005">
        <w:tc>
          <w:tcPr>
            <w:tcW w:w="2714" w:type="dxa"/>
          </w:tcPr>
          <w:p w14:paraId="3FE8B635" w14:textId="77777777" w:rsidR="00A23005" w:rsidRPr="00A73ECA" w:rsidRDefault="00A23005" w:rsidP="007F2C83">
            <w:pPr>
              <w:rPr>
                <w:rFonts w:ascii="Arial" w:hAnsi="Arial" w:cs="Arial"/>
                <w:lang w:val="en-GB"/>
              </w:rPr>
            </w:pPr>
            <w:r w:rsidRPr="00A73ECA">
              <w:rPr>
                <w:rFonts w:ascii="Arial" w:hAnsi="Arial" w:cs="Arial"/>
                <w:lang w:val="en-GB"/>
              </w:rPr>
              <w:t>Metabolic</w:t>
            </w:r>
          </w:p>
          <w:p w14:paraId="1FD1A68E" w14:textId="01FA82E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FMR</w:t>
            </w:r>
          </w:p>
        </w:tc>
        <w:tc>
          <w:tcPr>
            <w:tcW w:w="1605" w:type="dxa"/>
          </w:tcPr>
          <w:p w14:paraId="0BDAA8A6" w14:textId="77777777" w:rsidR="00A23005" w:rsidRPr="00A73ECA" w:rsidRDefault="00A23005" w:rsidP="007F2C83">
            <w:pPr>
              <w:rPr>
                <w:rFonts w:ascii="Arial" w:hAnsi="Arial" w:cs="Arial"/>
                <w:sz w:val="20"/>
                <w:szCs w:val="20"/>
                <w:lang w:val="en-GB"/>
              </w:rPr>
            </w:pPr>
          </w:p>
          <w:p w14:paraId="54C034AA" w14:textId="45216A2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0.04</w:t>
            </w:r>
          </w:p>
        </w:tc>
        <w:tc>
          <w:tcPr>
            <w:tcW w:w="1558" w:type="dxa"/>
          </w:tcPr>
          <w:p w14:paraId="2A191BDF" w14:textId="77777777" w:rsidR="00A23005" w:rsidRPr="00A73ECA" w:rsidRDefault="00A23005" w:rsidP="007F2C83">
            <w:pPr>
              <w:rPr>
                <w:rFonts w:ascii="Arial" w:hAnsi="Arial" w:cs="Arial"/>
                <w:sz w:val="20"/>
                <w:szCs w:val="20"/>
                <w:lang w:val="en-GB"/>
              </w:rPr>
            </w:pPr>
          </w:p>
          <w:p w14:paraId="39BB9928" w14:textId="15956C56"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0.08</w:t>
            </w:r>
          </w:p>
        </w:tc>
        <w:tc>
          <w:tcPr>
            <w:tcW w:w="1744" w:type="dxa"/>
          </w:tcPr>
          <w:p w14:paraId="16BD0EE8" w14:textId="77777777" w:rsidR="00A23005" w:rsidRPr="00A73ECA" w:rsidRDefault="00A23005" w:rsidP="007F2C83">
            <w:pPr>
              <w:rPr>
                <w:rFonts w:ascii="Arial" w:hAnsi="Arial" w:cs="Arial"/>
                <w:sz w:val="20"/>
                <w:szCs w:val="20"/>
                <w:lang w:val="en-GB"/>
              </w:rPr>
            </w:pPr>
          </w:p>
          <w:p w14:paraId="4581D862" w14:textId="67FE45A4"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68.95</w:t>
            </w:r>
          </w:p>
        </w:tc>
        <w:tc>
          <w:tcPr>
            <w:tcW w:w="1395" w:type="dxa"/>
          </w:tcPr>
          <w:p w14:paraId="6DD51B72" w14:textId="2F3BA96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-275.5 / 0.982</w:t>
            </w:r>
          </w:p>
        </w:tc>
      </w:tr>
      <w:tr w:rsidR="00A23005" w:rsidRPr="00A73ECA" w14:paraId="6417A321" w14:textId="238ACA05" w:rsidTr="00A23005">
        <w:tc>
          <w:tcPr>
            <w:tcW w:w="2714" w:type="dxa"/>
          </w:tcPr>
          <w:p w14:paraId="2F6FE553" w14:textId="44EA08B2" w:rsidR="00A23005" w:rsidRPr="00A73ECA" w:rsidRDefault="00A23005" w:rsidP="007F2C83">
            <w:pPr>
              <w:rPr>
                <w:rFonts w:ascii="Arial" w:hAnsi="Arial" w:cs="Arial"/>
                <w:lang w:val="en-GB"/>
              </w:rPr>
            </w:pPr>
            <w:del w:id="48" w:author="Orlin T" w:date="2021-02-03T13:05:00Z">
              <w:r w:rsidRPr="00A73ECA" w:rsidDel="002D4193">
                <w:rPr>
                  <w:rFonts w:ascii="Arial" w:hAnsi="Arial" w:cs="Arial"/>
                  <w:lang w:val="en-GB"/>
                </w:rPr>
                <w:delText>Hibernation</w:delText>
              </w:r>
            </w:del>
            <w:ins w:id="49" w:author="Orlin T" w:date="2021-02-03T13:05:00Z">
              <w:r w:rsidR="002D4193">
                <w:rPr>
                  <w:rFonts w:ascii="Arial" w:hAnsi="Arial" w:cs="Arial"/>
                  <w:lang w:val="en-GB"/>
                </w:rPr>
                <w:t>Torpor</w:t>
              </w:r>
            </w:ins>
          </w:p>
          <w:p w14:paraId="20652A62" w14:textId="0B64CA5F" w:rsidR="00A23005" w:rsidRPr="00A73ECA" w:rsidRDefault="00A23005" w:rsidP="007F2C83">
            <w:pPr>
              <w:rPr>
                <w:rFonts w:ascii="Arial" w:hAnsi="Arial" w:cs="Arial"/>
                <w:sz w:val="20"/>
                <w:szCs w:val="20"/>
                <w:lang w:val="en-GB"/>
              </w:rPr>
            </w:pPr>
            <w:del w:id="50" w:author="Orlin T" w:date="2021-02-03T13:05:00Z">
              <w:r w:rsidRPr="00A73ECA" w:rsidDel="002D4193">
                <w:rPr>
                  <w:rFonts w:ascii="Arial" w:hAnsi="Arial" w:cs="Arial"/>
                  <w:sz w:val="20"/>
                  <w:szCs w:val="20"/>
                  <w:lang w:val="en-GB"/>
                </w:rPr>
                <w:delText>Torpor</w:delText>
              </w:r>
            </w:del>
            <w:ins w:id="51" w:author="Orlin T" w:date="2021-02-03T13:05:00Z">
              <w:r w:rsidR="002D4193">
                <w:rPr>
                  <w:rFonts w:ascii="Arial" w:hAnsi="Arial" w:cs="Arial"/>
                  <w:sz w:val="20"/>
                  <w:szCs w:val="20"/>
                  <w:lang w:val="en-GB"/>
                </w:rPr>
                <w:t>Yes</w:t>
              </w:r>
            </w:ins>
          </w:p>
        </w:tc>
        <w:tc>
          <w:tcPr>
            <w:tcW w:w="1605" w:type="dxa"/>
          </w:tcPr>
          <w:p w14:paraId="45CA1571" w14:textId="77777777" w:rsidR="00A23005" w:rsidRPr="00A73ECA" w:rsidRDefault="00A23005" w:rsidP="007F2C83">
            <w:pPr>
              <w:rPr>
                <w:rFonts w:ascii="Arial" w:hAnsi="Arial" w:cs="Arial"/>
                <w:sz w:val="20"/>
                <w:szCs w:val="20"/>
                <w:lang w:val="en-GB"/>
              </w:rPr>
            </w:pPr>
          </w:p>
          <w:p w14:paraId="66CB4D73" w14:textId="08B6C32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-0.13</w:t>
            </w:r>
          </w:p>
        </w:tc>
        <w:tc>
          <w:tcPr>
            <w:tcW w:w="1558" w:type="dxa"/>
          </w:tcPr>
          <w:p w14:paraId="24313A4A" w14:textId="77777777" w:rsidR="00A23005" w:rsidRPr="00A73ECA" w:rsidRDefault="00A23005" w:rsidP="007F2C83">
            <w:pPr>
              <w:rPr>
                <w:rFonts w:ascii="Arial" w:hAnsi="Arial" w:cs="Arial"/>
                <w:sz w:val="20"/>
                <w:szCs w:val="20"/>
                <w:lang w:val="en-GB"/>
              </w:rPr>
            </w:pPr>
          </w:p>
          <w:p w14:paraId="3A09D2C0" w14:textId="700AB4D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0.15</w:t>
            </w:r>
          </w:p>
        </w:tc>
        <w:tc>
          <w:tcPr>
            <w:tcW w:w="1744" w:type="dxa"/>
          </w:tcPr>
          <w:p w14:paraId="060BD19A" w14:textId="77777777" w:rsidR="00A23005" w:rsidRPr="00A73ECA" w:rsidRDefault="00A23005" w:rsidP="007F2C83">
            <w:pPr>
              <w:rPr>
                <w:rFonts w:ascii="Arial" w:hAnsi="Arial" w:cs="Arial"/>
                <w:sz w:val="20"/>
                <w:szCs w:val="20"/>
                <w:lang w:val="en-GB"/>
              </w:rPr>
            </w:pPr>
          </w:p>
          <w:p w14:paraId="22AB348B" w14:textId="75B5F2FA"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19.22%</w:t>
            </w:r>
          </w:p>
        </w:tc>
        <w:tc>
          <w:tcPr>
            <w:tcW w:w="1395" w:type="dxa"/>
          </w:tcPr>
          <w:p w14:paraId="1E74E0FC" w14:textId="159BE7E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-271.3 / 0.982</w:t>
            </w:r>
          </w:p>
        </w:tc>
      </w:tr>
      <w:tr w:rsidR="00A23005" w:rsidRPr="00A73ECA" w14:paraId="3C0A2C6C" w14:textId="04E7DBBF" w:rsidTr="00A23005">
        <w:tc>
          <w:tcPr>
            <w:tcW w:w="2714" w:type="dxa"/>
          </w:tcPr>
          <w:p w14:paraId="4CF2DFA6" w14:textId="77777777" w:rsidR="00A23005" w:rsidRPr="00A73ECA" w:rsidRDefault="00A23005" w:rsidP="007F2C83">
            <w:pPr>
              <w:rPr>
                <w:rFonts w:ascii="Arial" w:hAnsi="Arial" w:cs="Arial"/>
                <w:lang w:val="en-GB"/>
              </w:rPr>
            </w:pPr>
            <w:r w:rsidRPr="00A73ECA">
              <w:rPr>
                <w:rFonts w:ascii="Arial" w:hAnsi="Arial" w:cs="Arial"/>
                <w:lang w:val="en-GB"/>
              </w:rPr>
              <w:t>Play</w:t>
            </w:r>
          </w:p>
          <w:p w14:paraId="3BAB2284" w14:textId="5AEDE8B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lastRenderedPageBreak/>
              <w:t>Play – 2</w:t>
            </w:r>
          </w:p>
          <w:p w14:paraId="79DA054C" w14:textId="01F1E555" w:rsidR="00A23005" w:rsidRPr="00A73ECA" w:rsidRDefault="00A23005" w:rsidP="007F2C83">
            <w:pPr>
              <w:rPr>
                <w:rFonts w:ascii="Arial" w:hAnsi="Arial" w:cs="Arial"/>
                <w:lang w:val="en-GB"/>
              </w:rPr>
            </w:pPr>
            <w:r w:rsidRPr="00A73ECA">
              <w:rPr>
                <w:rFonts w:ascii="Arial" w:hAnsi="Arial" w:cs="Arial"/>
                <w:sz w:val="20"/>
                <w:szCs w:val="20"/>
                <w:lang w:val="en-GB"/>
              </w:rPr>
              <w:t>Play - 3</w:t>
            </w:r>
          </w:p>
        </w:tc>
        <w:tc>
          <w:tcPr>
            <w:tcW w:w="1605" w:type="dxa"/>
          </w:tcPr>
          <w:p w14:paraId="3468958A" w14:textId="77777777" w:rsidR="00A23005" w:rsidRPr="00A73ECA" w:rsidRDefault="00A23005" w:rsidP="007F2C83">
            <w:pPr>
              <w:rPr>
                <w:rFonts w:ascii="Arial" w:hAnsi="Arial" w:cs="Arial"/>
                <w:sz w:val="20"/>
                <w:szCs w:val="20"/>
                <w:lang w:val="en-GB"/>
              </w:rPr>
            </w:pPr>
          </w:p>
          <w:p w14:paraId="295C6A6A" w14:textId="485675C4"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lastRenderedPageBreak/>
              <w:t>0.1</w:t>
            </w:r>
          </w:p>
          <w:p w14:paraId="2EB3BD89" w14:textId="37F0C030"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0.08</w:t>
            </w:r>
          </w:p>
        </w:tc>
        <w:tc>
          <w:tcPr>
            <w:tcW w:w="1558" w:type="dxa"/>
          </w:tcPr>
          <w:p w14:paraId="54AB75C2" w14:textId="77777777" w:rsidR="00A23005" w:rsidRPr="00A73ECA" w:rsidRDefault="00A23005" w:rsidP="007F2C83">
            <w:pPr>
              <w:rPr>
                <w:rFonts w:ascii="Arial" w:hAnsi="Arial" w:cs="Arial"/>
                <w:sz w:val="20"/>
                <w:szCs w:val="20"/>
                <w:lang w:val="en-GB"/>
              </w:rPr>
            </w:pPr>
          </w:p>
          <w:p w14:paraId="56F8ACAB"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lastRenderedPageBreak/>
              <w:t>0.18</w:t>
            </w:r>
          </w:p>
          <w:p w14:paraId="26B3167F" w14:textId="51C295E5"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0.17</w:t>
            </w:r>
          </w:p>
        </w:tc>
        <w:tc>
          <w:tcPr>
            <w:tcW w:w="1744" w:type="dxa"/>
          </w:tcPr>
          <w:p w14:paraId="02D02443" w14:textId="77777777" w:rsidR="00A23005" w:rsidRPr="00A73ECA" w:rsidRDefault="00A23005" w:rsidP="007F2C83">
            <w:pPr>
              <w:rPr>
                <w:rFonts w:ascii="Arial" w:hAnsi="Arial" w:cs="Arial"/>
                <w:sz w:val="20"/>
                <w:szCs w:val="20"/>
                <w:lang w:val="en-GB"/>
              </w:rPr>
            </w:pPr>
          </w:p>
          <w:p w14:paraId="3B9C6ED7"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lastRenderedPageBreak/>
              <w:t>70.37%</w:t>
            </w:r>
          </w:p>
          <w:p w14:paraId="5C4DC934" w14:textId="72737A2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69.36%</w:t>
            </w:r>
          </w:p>
        </w:tc>
        <w:tc>
          <w:tcPr>
            <w:tcW w:w="1395" w:type="dxa"/>
          </w:tcPr>
          <w:p w14:paraId="4DE5EAB4" w14:textId="2B9D4D7F"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lastRenderedPageBreak/>
              <w:t>-248.1 / 0.98</w:t>
            </w:r>
          </w:p>
        </w:tc>
      </w:tr>
      <w:tr w:rsidR="00A23005" w:rsidRPr="00A73ECA" w14:paraId="3B3A204E" w14:textId="0869DDB3" w:rsidTr="00A23005">
        <w:tc>
          <w:tcPr>
            <w:tcW w:w="2714" w:type="dxa"/>
          </w:tcPr>
          <w:p w14:paraId="5BE8AEF2" w14:textId="77777777" w:rsidR="00A23005" w:rsidRPr="00A73ECA" w:rsidRDefault="00A23005" w:rsidP="007F2C83">
            <w:pPr>
              <w:rPr>
                <w:rFonts w:ascii="Arial" w:hAnsi="Arial" w:cs="Arial"/>
                <w:lang w:val="en-GB"/>
              </w:rPr>
            </w:pPr>
            <w:r w:rsidRPr="00A73ECA">
              <w:rPr>
                <w:rFonts w:ascii="Arial" w:hAnsi="Arial" w:cs="Arial"/>
                <w:lang w:val="en-GB"/>
              </w:rPr>
              <w:t>Vulnerability</w:t>
            </w:r>
          </w:p>
          <w:p w14:paraId="0B36B62C" w14:textId="4BD644F1"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Status – 2*</w:t>
            </w:r>
          </w:p>
          <w:p w14:paraId="6D56EFCB" w14:textId="58F1B5BF" w:rsidR="00A23005" w:rsidRPr="00A73ECA" w:rsidRDefault="00A23005" w:rsidP="007F2C83">
            <w:pPr>
              <w:rPr>
                <w:rFonts w:ascii="Arial" w:hAnsi="Arial" w:cs="Arial"/>
                <w:lang w:val="en-GB"/>
              </w:rPr>
            </w:pPr>
            <w:r w:rsidRPr="00A73ECA">
              <w:rPr>
                <w:rFonts w:ascii="Arial" w:hAnsi="Arial" w:cs="Arial"/>
                <w:sz w:val="20"/>
                <w:szCs w:val="20"/>
                <w:lang w:val="en-GB"/>
              </w:rPr>
              <w:t>Status – 3*</w:t>
            </w:r>
          </w:p>
        </w:tc>
        <w:tc>
          <w:tcPr>
            <w:tcW w:w="1605" w:type="dxa"/>
          </w:tcPr>
          <w:p w14:paraId="36A03CC7" w14:textId="77777777" w:rsidR="00A23005" w:rsidRPr="00A73ECA" w:rsidRDefault="00A23005" w:rsidP="007F2C83">
            <w:pPr>
              <w:rPr>
                <w:rFonts w:ascii="Arial" w:hAnsi="Arial" w:cs="Arial"/>
                <w:sz w:val="20"/>
                <w:szCs w:val="20"/>
                <w:lang w:val="en-GB"/>
              </w:rPr>
            </w:pPr>
          </w:p>
          <w:p w14:paraId="73AA9066"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0.02</w:t>
            </w:r>
          </w:p>
          <w:p w14:paraId="4816F997" w14:textId="2C75B0BD"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0.06</w:t>
            </w:r>
          </w:p>
        </w:tc>
        <w:tc>
          <w:tcPr>
            <w:tcW w:w="1558" w:type="dxa"/>
          </w:tcPr>
          <w:p w14:paraId="3A1B06FF" w14:textId="77777777" w:rsidR="00A23005" w:rsidRPr="00A73ECA" w:rsidRDefault="00A23005" w:rsidP="007F2C83">
            <w:pPr>
              <w:rPr>
                <w:rFonts w:ascii="Arial" w:hAnsi="Arial" w:cs="Arial"/>
                <w:sz w:val="20"/>
                <w:szCs w:val="20"/>
                <w:lang w:val="en-GB"/>
              </w:rPr>
            </w:pPr>
          </w:p>
          <w:p w14:paraId="5568610D" w14:textId="77777777"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0.01</w:t>
            </w:r>
          </w:p>
          <w:p w14:paraId="3005452C" w14:textId="5806CF0B"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0.06</w:t>
            </w:r>
          </w:p>
        </w:tc>
        <w:tc>
          <w:tcPr>
            <w:tcW w:w="1744" w:type="dxa"/>
          </w:tcPr>
          <w:p w14:paraId="40D72DE3" w14:textId="77777777" w:rsidR="00A23005" w:rsidRPr="00A73ECA" w:rsidRDefault="00A23005" w:rsidP="007F2C83">
            <w:pPr>
              <w:rPr>
                <w:rFonts w:ascii="Arial" w:hAnsi="Arial" w:cs="Arial"/>
                <w:sz w:val="20"/>
                <w:szCs w:val="20"/>
                <w:lang w:val="en-GB"/>
              </w:rPr>
            </w:pPr>
          </w:p>
          <w:p w14:paraId="0E452658" w14:textId="77777777"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96.94%</w:t>
            </w:r>
          </w:p>
          <w:p w14:paraId="6021D4F9" w14:textId="05996792"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84.72%</w:t>
            </w:r>
          </w:p>
        </w:tc>
        <w:tc>
          <w:tcPr>
            <w:tcW w:w="1395" w:type="dxa"/>
          </w:tcPr>
          <w:p w14:paraId="606ADB7D" w14:textId="0C6BE94C"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-278.3 / 0.983</w:t>
            </w:r>
          </w:p>
        </w:tc>
      </w:tr>
      <w:tr w:rsidR="00A23005" w:rsidRPr="00A73ECA" w14:paraId="5EDCF320" w14:textId="7E7344D7" w:rsidTr="00A23005">
        <w:tc>
          <w:tcPr>
            <w:tcW w:w="2714" w:type="dxa"/>
          </w:tcPr>
          <w:p w14:paraId="1AA35FEB" w14:textId="77777777" w:rsidR="00A23005" w:rsidRPr="00A73ECA" w:rsidRDefault="00A23005" w:rsidP="007F2C83">
            <w:pPr>
              <w:rPr>
                <w:rFonts w:ascii="Arial" w:hAnsi="Arial" w:cs="Arial"/>
                <w:lang w:val="en-GB"/>
              </w:rPr>
            </w:pPr>
            <w:r w:rsidRPr="00A73ECA">
              <w:rPr>
                <w:rFonts w:ascii="Arial" w:hAnsi="Arial" w:cs="Arial"/>
                <w:lang w:val="en-GB"/>
              </w:rPr>
              <w:t>Origin</w:t>
            </w:r>
          </w:p>
          <w:p w14:paraId="3A8851F8" w14:textId="6DCDF315"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Origin – 2</w:t>
            </w:r>
          </w:p>
          <w:p w14:paraId="3FF616FE" w14:textId="039ECCBE" w:rsidR="00A23005" w:rsidRPr="00A73ECA" w:rsidRDefault="00A23005" w:rsidP="007F2C83">
            <w:pPr>
              <w:rPr>
                <w:rFonts w:ascii="Arial" w:hAnsi="Arial" w:cs="Arial"/>
                <w:lang w:val="en-GB"/>
              </w:rPr>
            </w:pPr>
            <w:r w:rsidRPr="00A73ECA">
              <w:rPr>
                <w:rFonts w:ascii="Arial" w:hAnsi="Arial" w:cs="Arial"/>
                <w:sz w:val="20"/>
                <w:szCs w:val="20"/>
                <w:lang w:val="en-GB"/>
              </w:rPr>
              <w:t>Origin - 3</w:t>
            </w:r>
          </w:p>
        </w:tc>
        <w:tc>
          <w:tcPr>
            <w:tcW w:w="1605" w:type="dxa"/>
          </w:tcPr>
          <w:p w14:paraId="0ABEDFBC" w14:textId="5799F787" w:rsidR="00A23005" w:rsidRPr="00A73ECA" w:rsidRDefault="00A23005" w:rsidP="007F2C83">
            <w:pPr>
              <w:rPr>
                <w:rFonts w:ascii="Arial" w:hAnsi="Arial" w:cs="Arial"/>
                <w:sz w:val="20"/>
                <w:szCs w:val="20"/>
                <w:lang w:val="en-GB"/>
              </w:rPr>
            </w:pPr>
          </w:p>
          <w:p w14:paraId="75F4BB6C" w14:textId="1A7CF9B6"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-0.03</w:t>
            </w:r>
          </w:p>
          <w:p w14:paraId="11981641" w14:textId="645AC2AE"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-0.05</w:t>
            </w:r>
          </w:p>
        </w:tc>
        <w:tc>
          <w:tcPr>
            <w:tcW w:w="1558" w:type="dxa"/>
          </w:tcPr>
          <w:p w14:paraId="5393D132" w14:textId="77777777" w:rsidR="00A23005" w:rsidRPr="00A73ECA" w:rsidRDefault="00A23005" w:rsidP="007F2C83">
            <w:pPr>
              <w:rPr>
                <w:rFonts w:ascii="Arial" w:hAnsi="Arial" w:cs="Arial"/>
                <w:sz w:val="20"/>
                <w:szCs w:val="20"/>
                <w:lang w:val="en-GB"/>
              </w:rPr>
            </w:pPr>
          </w:p>
          <w:p w14:paraId="476EA8B7" w14:textId="4985232C"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0.02</w:t>
            </w:r>
          </w:p>
          <w:p w14:paraId="6681310C" w14:textId="13A31C2A" w:rsidR="00A23005" w:rsidRPr="00A73ECA" w:rsidRDefault="00A23005" w:rsidP="00EF5E21">
            <w:pPr>
              <w:rPr>
                <w:rFonts w:ascii="Arial" w:hAnsi="Arial" w:cs="Arial"/>
                <w:sz w:val="20"/>
                <w:szCs w:val="20"/>
                <w:lang w:val="en-GB"/>
              </w:rPr>
            </w:pPr>
            <w:r w:rsidRPr="00A73ECA">
              <w:rPr>
                <w:rFonts w:ascii="Arial" w:hAnsi="Arial" w:cs="Arial"/>
                <w:sz w:val="20"/>
                <w:szCs w:val="20"/>
                <w:lang w:val="en-GB"/>
              </w:rPr>
              <w:t>0.04</w:t>
            </w:r>
          </w:p>
        </w:tc>
        <w:tc>
          <w:tcPr>
            <w:tcW w:w="1744" w:type="dxa"/>
          </w:tcPr>
          <w:p w14:paraId="7E047A04" w14:textId="77777777" w:rsidR="00A23005" w:rsidRPr="00A73ECA" w:rsidRDefault="00A23005" w:rsidP="007F2C83">
            <w:pPr>
              <w:rPr>
                <w:rFonts w:ascii="Arial" w:hAnsi="Arial" w:cs="Arial"/>
                <w:sz w:val="20"/>
                <w:szCs w:val="20"/>
                <w:lang w:val="en-GB"/>
              </w:rPr>
            </w:pPr>
          </w:p>
          <w:p w14:paraId="1BA3D258" w14:textId="77777777" w:rsidR="00A23005" w:rsidRPr="00A73ECA" w:rsidRDefault="00A23005" w:rsidP="007F2C83">
            <w:pPr>
              <w:rPr>
                <w:rFonts w:ascii="Arial" w:hAnsi="Arial" w:cs="Arial"/>
                <w:b/>
                <w:bCs/>
                <w:sz w:val="20"/>
                <w:szCs w:val="20"/>
                <w:lang w:val="en-GB"/>
              </w:rPr>
            </w:pPr>
            <w:r w:rsidRPr="00A73ECA">
              <w:rPr>
                <w:rFonts w:ascii="Arial" w:hAnsi="Arial" w:cs="Arial"/>
                <w:b/>
                <w:bCs/>
                <w:sz w:val="20"/>
                <w:szCs w:val="20"/>
                <w:lang w:val="en-GB"/>
              </w:rPr>
              <w:t>4.74%</w:t>
            </w:r>
          </w:p>
          <w:p w14:paraId="125E2038" w14:textId="73574118"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12.15%</w:t>
            </w:r>
          </w:p>
        </w:tc>
        <w:tc>
          <w:tcPr>
            <w:tcW w:w="1395" w:type="dxa"/>
          </w:tcPr>
          <w:p w14:paraId="2724E4AB" w14:textId="5FCD3F13" w:rsidR="00A23005" w:rsidRPr="00A73ECA" w:rsidRDefault="00A23005" w:rsidP="007F2C83">
            <w:pPr>
              <w:rPr>
                <w:rFonts w:ascii="Arial" w:hAnsi="Arial" w:cs="Arial"/>
                <w:sz w:val="20"/>
                <w:szCs w:val="20"/>
                <w:lang w:val="en-GB"/>
              </w:rPr>
            </w:pPr>
            <w:r w:rsidRPr="00A73ECA">
              <w:rPr>
                <w:rFonts w:ascii="Arial" w:hAnsi="Arial" w:cs="Arial"/>
                <w:sz w:val="20"/>
                <w:szCs w:val="20"/>
                <w:lang w:val="en-GB"/>
              </w:rPr>
              <w:t>-282 / 0.984</w:t>
            </w:r>
          </w:p>
        </w:tc>
      </w:tr>
    </w:tbl>
    <w:p w14:paraId="48A60691" w14:textId="77777777" w:rsidR="00120D95" w:rsidRDefault="00120D95" w:rsidP="00DB6447">
      <w:pPr>
        <w:rPr>
          <w:rFonts w:ascii="Arial" w:hAnsi="Arial" w:cs="Arial"/>
          <w:lang w:val="en-GB"/>
        </w:rPr>
      </w:pPr>
    </w:p>
    <w:p w14:paraId="6381AECB" w14:textId="126EF66F" w:rsidR="00DB6447" w:rsidRPr="00A73ECA" w:rsidRDefault="006C19A1" w:rsidP="00DB6447">
      <w:pPr>
        <w:rPr>
          <w:rFonts w:ascii="Arial" w:hAnsi="Arial" w:cs="Arial"/>
          <w:lang w:val="en-GB"/>
        </w:rPr>
      </w:pPr>
      <w:r w:rsidRPr="00A73ECA">
        <w:rPr>
          <w:rFonts w:ascii="Arial" w:hAnsi="Arial" w:cs="Arial"/>
          <w:lang w:val="en-GB"/>
        </w:rPr>
        <w:t xml:space="preserve">Table 1. Tested models with </w:t>
      </w:r>
      <w:r w:rsidRPr="00A73ECA">
        <w:rPr>
          <w:rFonts w:ascii="Arial" w:hAnsi="Arial" w:cs="Arial"/>
          <w:szCs w:val="24"/>
          <w:lang w:val="en-GB"/>
        </w:rPr>
        <w:t xml:space="preserve">β, Standard error, posterior distribution above zero and calculated </w:t>
      </w:r>
      <w:r w:rsidR="00120D95">
        <w:rPr>
          <w:rFonts w:ascii="Arial" w:hAnsi="Arial" w:cs="Arial"/>
          <w:szCs w:val="24"/>
          <w:lang w:val="en-GB"/>
        </w:rPr>
        <w:t>m</w:t>
      </w:r>
      <w:r w:rsidRPr="00A73ECA">
        <w:rPr>
          <w:rFonts w:ascii="Arial" w:hAnsi="Arial" w:cs="Arial"/>
          <w:szCs w:val="24"/>
          <w:lang w:val="en-GB"/>
        </w:rPr>
        <w:t>ean DIC</w:t>
      </w:r>
      <w:r w:rsidR="00120D95">
        <w:rPr>
          <w:rFonts w:ascii="Arial" w:hAnsi="Arial" w:cs="Arial"/>
          <w:szCs w:val="24"/>
          <w:lang w:val="en-GB"/>
        </w:rPr>
        <w:t xml:space="preserve"> and</w:t>
      </w:r>
      <w:r w:rsidRPr="00A73ECA">
        <w:rPr>
          <w:rFonts w:ascii="Arial" w:hAnsi="Arial" w:cs="Arial"/>
          <w:szCs w:val="24"/>
          <w:lang w:val="en-GB"/>
        </w:rPr>
        <w:t xml:space="preserve"> </w:t>
      </w:r>
      <w:r w:rsidR="00120D95">
        <w:rPr>
          <w:rFonts w:ascii="Arial" w:hAnsi="Arial" w:cs="Arial"/>
          <w:szCs w:val="24"/>
          <w:lang w:val="en-GB"/>
        </w:rPr>
        <w:t>h</w:t>
      </w:r>
      <w:r w:rsidRPr="00A73ECA">
        <w:rPr>
          <w:rFonts w:ascii="Arial" w:hAnsi="Arial" w:cs="Arial"/>
          <w:szCs w:val="24"/>
          <w:lang w:val="en-GB"/>
        </w:rPr>
        <w:t>eritability. The values of the intercept are not included and models significantly deviating from zero are highlighted in bold.</w:t>
      </w:r>
    </w:p>
    <w:p w14:paraId="79973BB2" w14:textId="77777777" w:rsidR="00DB6447" w:rsidRPr="00A73ECA" w:rsidRDefault="00DB6447" w:rsidP="00DB6447">
      <w:pPr>
        <w:rPr>
          <w:rFonts w:ascii="Arial" w:hAnsi="Arial" w:cs="Arial"/>
          <w:lang w:val="en-GB"/>
        </w:rPr>
      </w:pPr>
    </w:p>
    <w:p w14:paraId="6673588A" w14:textId="6F22667C" w:rsidR="00364D85" w:rsidRPr="00A73ECA" w:rsidRDefault="00364D85" w:rsidP="00F33EB3">
      <w:pPr>
        <w:pStyle w:val="Heading2"/>
        <w:spacing w:line="480" w:lineRule="auto"/>
        <w:rPr>
          <w:ins w:id="52" w:author="Vera Weisbecker" w:date="2020-07-06T16:43:00Z"/>
          <w:rFonts w:ascii="Arial" w:hAnsi="Arial" w:cs="Arial"/>
          <w:sz w:val="24"/>
          <w:szCs w:val="24"/>
          <w:lang w:val="en-GB"/>
        </w:rPr>
      </w:pPr>
      <w:proofErr w:type="spellStart"/>
      <w:r w:rsidRPr="00A73ECA">
        <w:rPr>
          <w:rFonts w:ascii="Arial" w:hAnsi="Arial" w:cs="Arial"/>
          <w:sz w:val="24"/>
          <w:szCs w:val="24"/>
          <w:lang w:val="en-GB"/>
        </w:rPr>
        <w:t>MCMCglmm</w:t>
      </w:r>
      <w:proofErr w:type="spellEnd"/>
      <w:r w:rsidRPr="00A73ECA">
        <w:rPr>
          <w:rFonts w:ascii="Arial" w:hAnsi="Arial" w:cs="Arial"/>
          <w:sz w:val="24"/>
          <w:szCs w:val="24"/>
          <w:lang w:val="en-GB"/>
        </w:rPr>
        <w:t xml:space="preserve"> models:</w:t>
      </w:r>
    </w:p>
    <w:p w14:paraId="35F44B73" w14:textId="5D2F53B7" w:rsidR="00F21D3F" w:rsidRPr="00A73ECA" w:rsidRDefault="00120D95" w:rsidP="00F33EB3">
      <w:pPr>
        <w:spacing w:line="480" w:lineRule="auto"/>
        <w:rPr>
          <w:rFonts w:ascii="Arial" w:hAnsi="Arial" w:cs="Arial"/>
          <w:szCs w:val="24"/>
          <w:lang w:val="en-GB"/>
        </w:rPr>
      </w:pPr>
      <w:r>
        <w:rPr>
          <w:rFonts w:ascii="Arial" w:hAnsi="Arial" w:cs="Arial"/>
          <w:szCs w:val="24"/>
          <w:lang w:val="en-GB"/>
        </w:rPr>
        <w:t>6</w:t>
      </w:r>
      <w:r w:rsidR="008610F2" w:rsidRPr="00A73ECA">
        <w:rPr>
          <w:rFonts w:ascii="Arial" w:hAnsi="Arial" w:cs="Arial"/>
          <w:szCs w:val="24"/>
          <w:lang w:val="en-GB"/>
        </w:rPr>
        <w:t xml:space="preserve"> models were investigated as follows</w:t>
      </w:r>
      <w:ins w:id="53" w:author="Orlin T" w:date="2021-02-03T13:15:00Z">
        <w:r w:rsidR="00056095">
          <w:rPr>
            <w:rFonts w:ascii="Arial" w:hAnsi="Arial" w:cs="Arial"/>
            <w:szCs w:val="24"/>
            <w:lang w:val="en-GB"/>
          </w:rPr>
          <w:t>. In each</w:t>
        </w:r>
      </w:ins>
      <w:ins w:id="54" w:author="Orlin T" w:date="2021-02-03T13:22:00Z">
        <w:r w:rsidR="00CB22AD">
          <w:rPr>
            <w:rFonts w:ascii="Arial" w:hAnsi="Arial" w:cs="Arial"/>
            <w:szCs w:val="24"/>
            <w:lang w:val="en-GB"/>
          </w:rPr>
          <w:t xml:space="preserve"> model</w:t>
        </w:r>
      </w:ins>
      <w:ins w:id="55" w:author="Orlin T" w:date="2021-02-03T13:15:00Z">
        <w:r w:rsidR="00056095">
          <w:rPr>
            <w:rFonts w:ascii="Arial" w:hAnsi="Arial" w:cs="Arial"/>
            <w:szCs w:val="24"/>
            <w:lang w:val="en-GB"/>
          </w:rPr>
          <w:t xml:space="preserve"> brain size was included as covariate (see detailed model description </w:t>
        </w:r>
      </w:ins>
      <w:ins w:id="56" w:author="Orlin T" w:date="2021-02-03T13:16:00Z">
        <w:r w:rsidR="00056095">
          <w:rPr>
            <w:rFonts w:ascii="Arial" w:hAnsi="Arial" w:cs="Arial"/>
            <w:szCs w:val="24"/>
            <w:lang w:val="en-GB"/>
          </w:rPr>
          <w:t>in the suppl</w:t>
        </w:r>
      </w:ins>
      <w:ins w:id="57" w:author="Orlin T" w:date="2021-02-03T13:22:00Z">
        <w:r w:rsidR="00680AEC">
          <w:rPr>
            <w:rFonts w:ascii="Arial" w:hAnsi="Arial" w:cs="Arial"/>
            <w:szCs w:val="24"/>
            <w:lang w:val="en-GB"/>
          </w:rPr>
          <w:t>e</w:t>
        </w:r>
      </w:ins>
      <w:ins w:id="58" w:author="Orlin T" w:date="2021-02-03T13:16:00Z">
        <w:r w:rsidR="00056095">
          <w:rPr>
            <w:rFonts w:ascii="Arial" w:hAnsi="Arial" w:cs="Arial"/>
            <w:szCs w:val="24"/>
            <w:lang w:val="en-GB"/>
          </w:rPr>
          <w:t>menta</w:t>
        </w:r>
      </w:ins>
      <w:ins w:id="59" w:author="Orlin T" w:date="2021-02-03T13:22:00Z">
        <w:r w:rsidR="00680AEC">
          <w:rPr>
            <w:rFonts w:ascii="Arial" w:hAnsi="Arial" w:cs="Arial"/>
            <w:szCs w:val="24"/>
            <w:lang w:val="en-GB"/>
          </w:rPr>
          <w:t>r</w:t>
        </w:r>
      </w:ins>
      <w:ins w:id="60" w:author="Orlin T" w:date="2021-02-03T13:16:00Z">
        <w:r w:rsidR="00056095">
          <w:rPr>
            <w:rFonts w:ascii="Arial" w:hAnsi="Arial" w:cs="Arial"/>
            <w:szCs w:val="24"/>
            <w:lang w:val="en-GB"/>
          </w:rPr>
          <w:t>y material)</w:t>
        </w:r>
      </w:ins>
      <w:del w:id="61" w:author="Orlin T" w:date="2021-02-03T13:15:00Z">
        <w:r w:rsidR="008610F2" w:rsidRPr="00A73ECA" w:rsidDel="00056095">
          <w:rPr>
            <w:rFonts w:ascii="Arial" w:hAnsi="Arial" w:cs="Arial"/>
            <w:szCs w:val="24"/>
            <w:lang w:val="en-GB"/>
          </w:rPr>
          <w:delText>:</w:delText>
        </w:r>
      </w:del>
      <w:r w:rsidR="008610F2" w:rsidRPr="00A73ECA">
        <w:rPr>
          <w:rFonts w:ascii="Arial" w:hAnsi="Arial" w:cs="Arial"/>
          <w:szCs w:val="24"/>
          <w:lang w:val="en-GB"/>
        </w:rPr>
        <w:t xml:space="preserve"> </w:t>
      </w:r>
      <w:r w:rsidR="00A3303C" w:rsidRPr="00A73ECA">
        <w:rPr>
          <w:rFonts w:ascii="Arial" w:hAnsi="Arial" w:cs="Arial"/>
          <w:i/>
          <w:iCs/>
          <w:szCs w:val="24"/>
          <w:lang w:val="en-GB"/>
        </w:rPr>
        <w:t>Environmental model</w:t>
      </w:r>
      <w:r w:rsidR="00A3303C" w:rsidRPr="00A73ECA">
        <w:rPr>
          <w:rFonts w:ascii="Arial" w:hAnsi="Arial" w:cs="Arial"/>
          <w:szCs w:val="24"/>
          <w:lang w:val="en-GB"/>
        </w:rPr>
        <w:t xml:space="preserve"> - </w:t>
      </w:r>
      <w:r w:rsidR="000F04A7" w:rsidRPr="00A73ECA">
        <w:rPr>
          <w:rFonts w:ascii="Arial" w:hAnsi="Arial" w:cs="Arial"/>
          <w:szCs w:val="24"/>
          <w:lang w:val="en-GB"/>
        </w:rPr>
        <w:t>Predictors in this model included activity period, shelter safety, arboreality, diet and home range. We did not find any effect of any of the predictors on brain size.</w:t>
      </w:r>
      <w:r w:rsidR="00A3303C" w:rsidRPr="00A73ECA">
        <w:rPr>
          <w:rFonts w:ascii="Arial" w:hAnsi="Arial" w:cs="Arial"/>
          <w:szCs w:val="24"/>
          <w:lang w:val="en-GB"/>
        </w:rPr>
        <w:t xml:space="preserve"> </w:t>
      </w:r>
      <w:r w:rsidR="000F04A7" w:rsidRPr="00A73ECA">
        <w:rPr>
          <w:rFonts w:ascii="Arial" w:hAnsi="Arial" w:cs="Arial"/>
          <w:i/>
          <w:iCs/>
          <w:lang w:val="en-GB"/>
        </w:rPr>
        <w:t>Social model</w:t>
      </w:r>
      <w:r w:rsidR="00F86A3C" w:rsidRPr="00A73ECA">
        <w:rPr>
          <w:rFonts w:ascii="Arial" w:hAnsi="Arial" w:cs="Arial"/>
          <w:lang w:val="en-GB"/>
        </w:rPr>
        <w:t xml:space="preserve"> - </w:t>
      </w:r>
      <w:r w:rsidR="000F04A7" w:rsidRPr="00A73ECA">
        <w:rPr>
          <w:rFonts w:ascii="Arial" w:hAnsi="Arial" w:cs="Arial"/>
          <w:szCs w:val="24"/>
          <w:lang w:val="en-GB"/>
        </w:rPr>
        <w:t>Predictors in this model were group living, parental care, mating system and populations size. None of them had any effect on brain size.</w:t>
      </w:r>
      <w:r w:rsidR="00F86A3C" w:rsidRPr="00A73ECA">
        <w:rPr>
          <w:rFonts w:ascii="Arial" w:hAnsi="Arial" w:cs="Arial"/>
          <w:szCs w:val="24"/>
          <w:lang w:val="en-GB"/>
        </w:rPr>
        <w:t xml:space="preserve"> </w:t>
      </w:r>
      <w:r w:rsidR="000F04A7" w:rsidRPr="00A73ECA">
        <w:rPr>
          <w:rFonts w:ascii="Arial" w:hAnsi="Arial" w:cs="Arial"/>
          <w:i/>
          <w:iCs/>
          <w:lang w:val="en-GB"/>
        </w:rPr>
        <w:t>Metabolic model</w:t>
      </w:r>
      <w:r w:rsidR="00F86A3C" w:rsidRPr="00A73ECA">
        <w:rPr>
          <w:rFonts w:ascii="Arial" w:hAnsi="Arial" w:cs="Arial"/>
          <w:lang w:val="en-GB"/>
        </w:rPr>
        <w:t xml:space="preserve"> - </w:t>
      </w:r>
      <w:r w:rsidR="000F04A7" w:rsidRPr="00A73ECA">
        <w:rPr>
          <w:rFonts w:ascii="Arial" w:hAnsi="Arial" w:cs="Arial"/>
          <w:szCs w:val="24"/>
          <w:lang w:val="en-GB"/>
        </w:rPr>
        <w:t>The model revealed no effect of field metabolic rate on brain size, including no interaction between body size and metabolic rate.</w:t>
      </w:r>
      <w:r w:rsidR="00F86A3C" w:rsidRPr="00A73ECA">
        <w:rPr>
          <w:rFonts w:ascii="Arial" w:hAnsi="Arial" w:cs="Arial"/>
          <w:szCs w:val="24"/>
          <w:lang w:val="en-GB"/>
        </w:rPr>
        <w:t xml:space="preserve"> </w:t>
      </w:r>
      <w:r w:rsidR="000F04A7" w:rsidRPr="00A73ECA">
        <w:rPr>
          <w:rFonts w:ascii="Arial" w:hAnsi="Arial" w:cs="Arial"/>
          <w:i/>
          <w:iCs/>
          <w:lang w:val="en-GB"/>
        </w:rPr>
        <w:t>Hibernation model</w:t>
      </w:r>
      <w:r w:rsidR="00F86A3C" w:rsidRPr="00A73ECA">
        <w:rPr>
          <w:rFonts w:ascii="Arial" w:hAnsi="Arial" w:cs="Arial"/>
          <w:lang w:val="en-GB"/>
        </w:rPr>
        <w:t xml:space="preserve"> - </w:t>
      </w:r>
      <w:r w:rsidR="000F04A7" w:rsidRPr="00A73ECA">
        <w:rPr>
          <w:rFonts w:ascii="Arial" w:hAnsi="Arial" w:cs="Arial"/>
          <w:szCs w:val="24"/>
          <w:lang w:val="en-GB"/>
        </w:rPr>
        <w:t>Torpor had no effect on brain size, including no interaction between body size and torpor.</w:t>
      </w:r>
      <w:r w:rsidR="00F86A3C" w:rsidRPr="00A73ECA">
        <w:rPr>
          <w:rFonts w:ascii="Arial" w:hAnsi="Arial" w:cs="Arial"/>
          <w:szCs w:val="24"/>
          <w:lang w:val="en-GB"/>
        </w:rPr>
        <w:t xml:space="preserve"> </w:t>
      </w:r>
      <w:r w:rsidR="000F04A7" w:rsidRPr="00A73ECA">
        <w:rPr>
          <w:rFonts w:ascii="Arial" w:hAnsi="Arial" w:cs="Arial"/>
          <w:i/>
          <w:iCs/>
          <w:lang w:val="en-GB"/>
        </w:rPr>
        <w:t>Play model</w:t>
      </w:r>
      <w:r w:rsidR="00F86A3C" w:rsidRPr="00A73ECA">
        <w:rPr>
          <w:rFonts w:ascii="Arial" w:hAnsi="Arial" w:cs="Arial"/>
          <w:lang w:val="en-GB"/>
        </w:rPr>
        <w:t xml:space="preserve"> - </w:t>
      </w:r>
      <w:r w:rsidR="000F04A7" w:rsidRPr="00A73ECA">
        <w:rPr>
          <w:rFonts w:ascii="Arial" w:hAnsi="Arial" w:cs="Arial"/>
          <w:szCs w:val="24"/>
          <w:lang w:val="en-GB"/>
        </w:rPr>
        <w:t>Species with larger brain sizes did not exhibit more or more complex play behaviour compared to smaller-brained species. The interaction between body size and play behaviour also did not reveal any effect of brain size.</w:t>
      </w:r>
      <w:r w:rsidR="00F86A3C" w:rsidRPr="00A73ECA">
        <w:rPr>
          <w:rFonts w:ascii="Arial" w:hAnsi="Arial" w:cs="Arial"/>
          <w:szCs w:val="24"/>
          <w:lang w:val="en-GB"/>
        </w:rPr>
        <w:t xml:space="preserve"> </w:t>
      </w:r>
      <w:r w:rsidR="00F21D3F" w:rsidRPr="00A73ECA">
        <w:rPr>
          <w:rFonts w:ascii="Arial" w:hAnsi="Arial" w:cs="Arial"/>
          <w:i/>
          <w:iCs/>
          <w:lang w:val="en-GB"/>
        </w:rPr>
        <w:t>Developmental model</w:t>
      </w:r>
      <w:r w:rsidR="00F86A3C" w:rsidRPr="00A73ECA">
        <w:rPr>
          <w:rFonts w:ascii="Arial" w:hAnsi="Arial" w:cs="Arial"/>
          <w:lang w:val="en-GB"/>
        </w:rPr>
        <w:t xml:space="preserve"> - </w:t>
      </w:r>
      <w:r w:rsidR="00F21D3F" w:rsidRPr="00A73ECA">
        <w:rPr>
          <w:rFonts w:ascii="Arial" w:hAnsi="Arial" w:cs="Arial"/>
          <w:szCs w:val="24"/>
          <w:lang w:val="en-GB"/>
        </w:rPr>
        <w:t xml:space="preserve">The developmental model included litter size and weaning age as predictors. </w:t>
      </w:r>
      <w:r w:rsidR="00624706" w:rsidRPr="00A73ECA">
        <w:rPr>
          <w:rFonts w:ascii="Arial" w:hAnsi="Arial" w:cs="Arial"/>
          <w:szCs w:val="24"/>
          <w:lang w:val="en-GB"/>
        </w:rPr>
        <w:t xml:space="preserve">Weaning age did not show </w:t>
      </w:r>
      <w:r w:rsidR="00F21D3F" w:rsidRPr="00A73ECA">
        <w:rPr>
          <w:rFonts w:ascii="Arial" w:hAnsi="Arial" w:cs="Arial"/>
          <w:szCs w:val="24"/>
          <w:lang w:val="en-GB"/>
        </w:rPr>
        <w:t xml:space="preserve">a pronounced effect on brain size, but litter size had </w:t>
      </w:r>
      <w:r w:rsidR="00624706" w:rsidRPr="00A73ECA">
        <w:rPr>
          <w:rFonts w:ascii="Arial" w:hAnsi="Arial" w:cs="Arial"/>
          <w:szCs w:val="24"/>
          <w:lang w:val="en-GB"/>
        </w:rPr>
        <w:t xml:space="preserve">a </w:t>
      </w:r>
      <w:r w:rsidR="00F21D3F" w:rsidRPr="00A73ECA">
        <w:rPr>
          <w:rFonts w:ascii="Arial" w:hAnsi="Arial" w:cs="Arial"/>
          <w:szCs w:val="24"/>
          <w:lang w:val="en-GB"/>
        </w:rPr>
        <w:t>negative effect (9</w:t>
      </w:r>
      <w:r w:rsidR="00624706" w:rsidRPr="00A73ECA">
        <w:rPr>
          <w:rFonts w:ascii="Arial" w:hAnsi="Arial" w:cs="Arial"/>
          <w:szCs w:val="24"/>
          <w:lang w:val="en-GB"/>
        </w:rPr>
        <w:t>5</w:t>
      </w:r>
      <w:r w:rsidR="00F21D3F" w:rsidRPr="00A73ECA">
        <w:rPr>
          <w:rFonts w:ascii="Arial" w:hAnsi="Arial" w:cs="Arial"/>
          <w:szCs w:val="24"/>
          <w:lang w:val="en-GB"/>
        </w:rPr>
        <w:t>.</w:t>
      </w:r>
      <w:r w:rsidR="00624706" w:rsidRPr="00A73ECA">
        <w:rPr>
          <w:rFonts w:ascii="Arial" w:hAnsi="Arial" w:cs="Arial"/>
          <w:szCs w:val="24"/>
          <w:lang w:val="en-GB"/>
        </w:rPr>
        <w:t>88</w:t>
      </w:r>
      <w:r w:rsidR="00F21D3F" w:rsidRPr="00A73ECA">
        <w:rPr>
          <w:rFonts w:ascii="Arial" w:hAnsi="Arial" w:cs="Arial"/>
          <w:szCs w:val="24"/>
          <w:lang w:val="en-GB"/>
        </w:rPr>
        <w:t xml:space="preserve">% of the posterior </w:t>
      </w:r>
      <w:r w:rsidR="009B246D" w:rsidRPr="00A73ECA">
        <w:rPr>
          <w:rFonts w:ascii="Arial" w:hAnsi="Arial" w:cs="Arial"/>
          <w:szCs w:val="24"/>
          <w:lang w:val="en-GB"/>
        </w:rPr>
        <w:t>distribution</w:t>
      </w:r>
      <w:r w:rsidR="00F21D3F" w:rsidRPr="00A73ECA">
        <w:rPr>
          <w:rFonts w:ascii="Arial" w:hAnsi="Arial" w:cs="Arial"/>
          <w:szCs w:val="24"/>
          <w:lang w:val="en-GB"/>
        </w:rPr>
        <w:t xml:space="preserve"> </w:t>
      </w:r>
      <w:r w:rsidR="00AF73FE" w:rsidRPr="00A73ECA">
        <w:rPr>
          <w:rFonts w:ascii="Arial" w:hAnsi="Arial" w:cs="Arial"/>
          <w:szCs w:val="24"/>
          <w:lang w:val="en-GB"/>
        </w:rPr>
        <w:t>below</w:t>
      </w:r>
      <w:r w:rsidR="00F21D3F" w:rsidRPr="00A73ECA">
        <w:rPr>
          <w:rFonts w:ascii="Arial" w:hAnsi="Arial" w:cs="Arial"/>
          <w:szCs w:val="24"/>
          <w:lang w:val="en-GB"/>
        </w:rPr>
        <w:t xml:space="preserve"> zero, β = -0.0</w:t>
      </w:r>
      <w:r w:rsidR="00B43282" w:rsidRPr="00A73ECA">
        <w:rPr>
          <w:rFonts w:ascii="Arial" w:hAnsi="Arial" w:cs="Arial"/>
          <w:szCs w:val="24"/>
          <w:lang w:val="en-GB"/>
        </w:rPr>
        <w:t>86</w:t>
      </w:r>
      <w:r w:rsidR="00F21D3F" w:rsidRPr="00A73ECA">
        <w:rPr>
          <w:rFonts w:ascii="Arial" w:hAnsi="Arial" w:cs="Arial"/>
          <w:szCs w:val="24"/>
          <w:lang w:val="en-GB"/>
        </w:rPr>
        <w:t>, SE=0.0</w:t>
      </w:r>
      <w:r w:rsidR="00B43282" w:rsidRPr="00A73ECA">
        <w:rPr>
          <w:rFonts w:ascii="Arial" w:hAnsi="Arial" w:cs="Arial"/>
          <w:szCs w:val="24"/>
          <w:lang w:val="en-GB"/>
        </w:rPr>
        <w:t>52</w:t>
      </w:r>
      <w:r w:rsidR="00F21D3F" w:rsidRPr="00A73ECA">
        <w:rPr>
          <w:rFonts w:ascii="Arial" w:hAnsi="Arial" w:cs="Arial"/>
          <w:szCs w:val="24"/>
          <w:lang w:val="en-GB"/>
        </w:rPr>
        <w:t>).</w:t>
      </w:r>
    </w:p>
    <w:p w14:paraId="47A64818" w14:textId="77BC63B7" w:rsidR="00F86A3C" w:rsidRDefault="004B6016" w:rsidP="00F86A3C">
      <w:pPr>
        <w:spacing w:line="480" w:lineRule="auto"/>
        <w:rPr>
          <w:rFonts w:ascii="Arial" w:hAnsi="Arial" w:cs="Arial"/>
          <w:color w:val="FF0000"/>
          <w:szCs w:val="24"/>
          <w:lang w:val="en-GB"/>
        </w:rPr>
      </w:pPr>
      <w:r w:rsidRPr="00A73ECA">
        <w:rPr>
          <w:rFonts w:ascii="Arial" w:hAnsi="Arial" w:cs="Arial"/>
          <w:color w:val="FF0000"/>
          <w:szCs w:val="24"/>
          <w:lang w:val="en-GB"/>
        </w:rPr>
        <w:t>&lt;&lt;Dev mode graph about here</w:t>
      </w:r>
      <w:r w:rsidR="00E13901" w:rsidRPr="00A73ECA">
        <w:rPr>
          <w:rFonts w:ascii="Arial" w:hAnsi="Arial" w:cs="Arial"/>
          <w:color w:val="FF0000"/>
          <w:szCs w:val="24"/>
          <w:lang w:val="en-GB"/>
        </w:rPr>
        <w:t>, plus prob density plots</w:t>
      </w:r>
      <w:r w:rsidRPr="00A73ECA">
        <w:rPr>
          <w:rFonts w:ascii="Arial" w:hAnsi="Arial" w:cs="Arial"/>
          <w:color w:val="FF0000"/>
          <w:szCs w:val="24"/>
          <w:lang w:val="en-GB"/>
        </w:rPr>
        <w:t>&gt;&gt;</w:t>
      </w:r>
    </w:p>
    <w:p w14:paraId="114A585F" w14:textId="1EF93320" w:rsidR="00586E71" w:rsidRPr="00A73ECA" w:rsidRDefault="00586E71" w:rsidP="00F86A3C">
      <w:pPr>
        <w:spacing w:line="480" w:lineRule="auto"/>
        <w:rPr>
          <w:rFonts w:ascii="Arial" w:hAnsi="Arial" w:cs="Arial"/>
          <w:color w:val="FF0000"/>
          <w:szCs w:val="24"/>
          <w:lang w:val="en-GB"/>
        </w:rPr>
      </w:pPr>
      <w:r>
        <w:rPr>
          <w:rFonts w:ascii="Arial" w:hAnsi="Arial" w:cs="Arial"/>
          <w:color w:val="FF0000"/>
          <w:szCs w:val="24"/>
          <w:lang w:val="en-GB"/>
        </w:rPr>
        <w:lastRenderedPageBreak/>
        <w:t>Figure 2. Developmental model – 3D plot of brain size, body weight and litter size including probability densities fr</w:t>
      </w:r>
      <w:r w:rsidR="00AD03CE">
        <w:rPr>
          <w:rFonts w:ascii="Arial" w:hAnsi="Arial" w:cs="Arial"/>
          <w:color w:val="FF0000"/>
          <w:szCs w:val="24"/>
          <w:lang w:val="en-GB"/>
        </w:rPr>
        <w:t>o</w:t>
      </w:r>
      <w:r>
        <w:rPr>
          <w:rFonts w:ascii="Arial" w:hAnsi="Arial" w:cs="Arial"/>
          <w:color w:val="FF0000"/>
          <w:szCs w:val="24"/>
          <w:lang w:val="en-GB"/>
        </w:rPr>
        <w:t xml:space="preserve">m the </w:t>
      </w:r>
      <w:proofErr w:type="spellStart"/>
      <w:r>
        <w:rPr>
          <w:rFonts w:ascii="Arial" w:hAnsi="Arial" w:cs="Arial"/>
          <w:color w:val="FF0000"/>
          <w:szCs w:val="24"/>
          <w:lang w:val="en-GB"/>
        </w:rPr>
        <w:t>MCMCglmm</w:t>
      </w:r>
      <w:proofErr w:type="spellEnd"/>
      <w:r>
        <w:rPr>
          <w:rFonts w:ascii="Arial" w:hAnsi="Arial" w:cs="Arial"/>
          <w:color w:val="FF0000"/>
          <w:szCs w:val="24"/>
          <w:lang w:val="en-GB"/>
        </w:rPr>
        <w:t xml:space="preserve">. Note that the Body weight axis is reversed. </w:t>
      </w:r>
    </w:p>
    <w:p w14:paraId="30157102" w14:textId="013754BF" w:rsidR="009B246D" w:rsidRPr="00A73ECA" w:rsidRDefault="009B246D" w:rsidP="00F33EB3">
      <w:pPr>
        <w:spacing w:line="480" w:lineRule="auto"/>
        <w:rPr>
          <w:rFonts w:ascii="Arial" w:hAnsi="Arial" w:cs="Arial"/>
          <w:szCs w:val="24"/>
          <w:lang w:val="en-GB"/>
        </w:rPr>
      </w:pPr>
      <w:r w:rsidRPr="00A73ECA">
        <w:rPr>
          <w:rFonts w:ascii="Arial" w:hAnsi="Arial" w:cs="Arial"/>
          <w:i/>
          <w:iCs/>
          <w:lang w:val="en-GB"/>
        </w:rPr>
        <w:t>Vulnerability model</w:t>
      </w:r>
      <w:r w:rsidR="00F86A3C" w:rsidRPr="00A73ECA">
        <w:rPr>
          <w:rFonts w:ascii="Arial" w:hAnsi="Arial" w:cs="Arial"/>
          <w:lang w:val="en-GB"/>
        </w:rPr>
        <w:t xml:space="preserve"> - </w:t>
      </w:r>
      <w:r w:rsidR="00AF73FE" w:rsidRPr="00A73ECA">
        <w:rPr>
          <w:rFonts w:ascii="Arial" w:hAnsi="Arial" w:cs="Arial"/>
          <w:szCs w:val="24"/>
          <w:lang w:val="en-GB"/>
        </w:rPr>
        <w:t xml:space="preserve">Vulnerable, endangered, rare, declining or </w:t>
      </w:r>
      <w:r w:rsidRPr="00A73ECA">
        <w:rPr>
          <w:rFonts w:ascii="Arial" w:hAnsi="Arial" w:cs="Arial"/>
          <w:szCs w:val="24"/>
          <w:lang w:val="en-GB"/>
        </w:rPr>
        <w:t>species</w:t>
      </w:r>
      <w:r w:rsidR="00AF73FE" w:rsidRPr="00A73ECA">
        <w:rPr>
          <w:rFonts w:ascii="Arial" w:hAnsi="Arial" w:cs="Arial"/>
          <w:szCs w:val="24"/>
          <w:lang w:val="en-GB"/>
        </w:rPr>
        <w:t xml:space="preserve"> with very limited habitats</w:t>
      </w:r>
      <w:r w:rsidRPr="00A73ECA">
        <w:rPr>
          <w:rFonts w:ascii="Arial" w:hAnsi="Arial" w:cs="Arial"/>
          <w:szCs w:val="24"/>
          <w:lang w:val="en-GB"/>
        </w:rPr>
        <w:t xml:space="preserve"> were shown to have</w:t>
      </w:r>
      <w:r w:rsidR="00D7515C" w:rsidRPr="00A73ECA">
        <w:rPr>
          <w:rFonts w:ascii="Arial" w:hAnsi="Arial" w:cs="Arial"/>
          <w:szCs w:val="24"/>
          <w:lang w:val="en-GB"/>
        </w:rPr>
        <w:t xml:space="preserve"> larger brains within </w:t>
      </w:r>
      <w:r w:rsidR="00C81241" w:rsidRPr="00A73ECA">
        <w:rPr>
          <w:rFonts w:ascii="Arial" w:hAnsi="Arial" w:cs="Arial"/>
          <w:szCs w:val="24"/>
          <w:lang w:val="en-GB"/>
        </w:rPr>
        <w:t>larger</w:t>
      </w:r>
      <w:r w:rsidR="00D7515C" w:rsidRPr="00A73ECA">
        <w:rPr>
          <w:rFonts w:ascii="Arial" w:hAnsi="Arial" w:cs="Arial"/>
          <w:szCs w:val="24"/>
          <w:lang w:val="en-GB"/>
        </w:rPr>
        <w:t xml:space="preserve"> bodied marsupials, but smaller brains within </w:t>
      </w:r>
      <w:r w:rsidR="00C81241" w:rsidRPr="00A73ECA">
        <w:rPr>
          <w:rFonts w:ascii="Arial" w:hAnsi="Arial" w:cs="Arial"/>
          <w:szCs w:val="24"/>
          <w:lang w:val="en-GB"/>
        </w:rPr>
        <w:t>small</w:t>
      </w:r>
      <w:r w:rsidR="00D7515C" w:rsidRPr="00A73ECA">
        <w:rPr>
          <w:rFonts w:ascii="Arial" w:hAnsi="Arial" w:cs="Arial"/>
          <w:szCs w:val="24"/>
          <w:lang w:val="en-GB"/>
        </w:rPr>
        <w:t xml:space="preserve"> </w:t>
      </w:r>
      <w:r w:rsidR="00C81241" w:rsidRPr="00A73ECA">
        <w:rPr>
          <w:rFonts w:ascii="Arial" w:hAnsi="Arial" w:cs="Arial"/>
          <w:szCs w:val="24"/>
          <w:lang w:val="en-GB"/>
        </w:rPr>
        <w:t>bodied</w:t>
      </w:r>
      <w:r w:rsidR="00D7515C" w:rsidRPr="00A73ECA">
        <w:rPr>
          <w:rFonts w:ascii="Arial" w:hAnsi="Arial" w:cs="Arial"/>
          <w:szCs w:val="24"/>
          <w:lang w:val="en-GB"/>
        </w:rPr>
        <w:t xml:space="preserve"> ones </w:t>
      </w:r>
      <w:r w:rsidRPr="00A73ECA">
        <w:rPr>
          <w:rFonts w:ascii="Arial" w:hAnsi="Arial" w:cs="Arial"/>
          <w:szCs w:val="24"/>
          <w:lang w:val="en-GB"/>
        </w:rPr>
        <w:t>(9</w:t>
      </w:r>
      <w:r w:rsidR="00B43282" w:rsidRPr="00A73ECA">
        <w:rPr>
          <w:rFonts w:ascii="Arial" w:hAnsi="Arial" w:cs="Arial"/>
          <w:szCs w:val="24"/>
          <w:lang w:val="en-GB"/>
        </w:rPr>
        <w:t>6</w:t>
      </w:r>
      <w:r w:rsidRPr="00A73ECA">
        <w:rPr>
          <w:rFonts w:ascii="Arial" w:hAnsi="Arial" w:cs="Arial"/>
          <w:szCs w:val="24"/>
          <w:lang w:val="en-GB"/>
        </w:rPr>
        <w:t>.</w:t>
      </w:r>
      <w:r w:rsidR="00B43282" w:rsidRPr="00A73ECA">
        <w:rPr>
          <w:rFonts w:ascii="Arial" w:hAnsi="Arial" w:cs="Arial"/>
          <w:szCs w:val="24"/>
          <w:lang w:val="en-GB"/>
        </w:rPr>
        <w:t>94</w:t>
      </w:r>
      <w:r w:rsidRPr="00A73ECA">
        <w:rPr>
          <w:rFonts w:ascii="Arial" w:hAnsi="Arial" w:cs="Arial"/>
          <w:szCs w:val="24"/>
          <w:lang w:val="en-GB"/>
        </w:rPr>
        <w:t>% of the posterior distribution above zero, β = 0.0</w:t>
      </w:r>
      <w:r w:rsidR="00B43282" w:rsidRPr="00A73ECA">
        <w:rPr>
          <w:rFonts w:ascii="Arial" w:hAnsi="Arial" w:cs="Arial"/>
          <w:szCs w:val="24"/>
          <w:lang w:val="en-GB"/>
        </w:rPr>
        <w:t>23</w:t>
      </w:r>
      <w:r w:rsidRPr="00A73ECA">
        <w:rPr>
          <w:rFonts w:ascii="Arial" w:hAnsi="Arial" w:cs="Arial"/>
          <w:szCs w:val="24"/>
          <w:lang w:val="en-GB"/>
        </w:rPr>
        <w:t>, SE=0.0</w:t>
      </w:r>
      <w:r w:rsidR="00B43282" w:rsidRPr="00A73ECA">
        <w:rPr>
          <w:rFonts w:ascii="Arial" w:hAnsi="Arial" w:cs="Arial"/>
          <w:szCs w:val="24"/>
          <w:lang w:val="en-GB"/>
        </w:rPr>
        <w:t>12</w:t>
      </w:r>
      <w:r w:rsidR="00D7515C" w:rsidRPr="00A73ECA">
        <w:rPr>
          <w:rFonts w:ascii="Arial" w:hAnsi="Arial" w:cs="Arial"/>
          <w:szCs w:val="24"/>
          <w:lang w:val="en-GB"/>
        </w:rPr>
        <w:t xml:space="preserve"> for the interaction between vulnerability and body size</w:t>
      </w:r>
      <w:r w:rsidRPr="00A73ECA">
        <w:rPr>
          <w:rFonts w:ascii="Arial" w:hAnsi="Arial" w:cs="Arial"/>
          <w:szCs w:val="24"/>
          <w:lang w:val="en-GB"/>
        </w:rPr>
        <w:t>).</w:t>
      </w:r>
    </w:p>
    <w:p w14:paraId="2F33D8E5" w14:textId="2B1C9777" w:rsidR="00F86A3C" w:rsidRDefault="004B6016" w:rsidP="00F86A3C">
      <w:pPr>
        <w:spacing w:line="480" w:lineRule="auto"/>
        <w:rPr>
          <w:rFonts w:ascii="Arial" w:hAnsi="Arial" w:cs="Arial"/>
          <w:color w:val="FF0000"/>
          <w:szCs w:val="24"/>
          <w:lang w:val="en-GB"/>
        </w:rPr>
      </w:pPr>
      <w:r w:rsidRPr="00A73ECA">
        <w:rPr>
          <w:rFonts w:ascii="Arial" w:hAnsi="Arial" w:cs="Arial"/>
          <w:color w:val="FF0000"/>
          <w:szCs w:val="24"/>
          <w:lang w:val="en-GB"/>
        </w:rPr>
        <w:t>&lt;&lt;Status graph about here</w:t>
      </w:r>
      <w:r w:rsidR="00E13901" w:rsidRPr="00A73ECA">
        <w:rPr>
          <w:rFonts w:ascii="Arial" w:hAnsi="Arial" w:cs="Arial"/>
          <w:color w:val="FF0000"/>
          <w:szCs w:val="24"/>
          <w:lang w:val="en-GB"/>
        </w:rPr>
        <w:t xml:space="preserve">, plus prob density plots </w:t>
      </w:r>
      <w:r w:rsidRPr="00A73ECA">
        <w:rPr>
          <w:rFonts w:ascii="Arial" w:hAnsi="Arial" w:cs="Arial"/>
          <w:color w:val="FF0000"/>
          <w:szCs w:val="24"/>
          <w:lang w:val="en-GB"/>
        </w:rPr>
        <w:t>&gt;&gt;</w:t>
      </w:r>
    </w:p>
    <w:p w14:paraId="02EB6881" w14:textId="0BE92A73" w:rsidR="00586E71" w:rsidRPr="00A73ECA" w:rsidRDefault="00586E71" w:rsidP="00F86A3C">
      <w:pPr>
        <w:spacing w:line="480" w:lineRule="auto"/>
        <w:rPr>
          <w:rFonts w:ascii="Arial" w:hAnsi="Arial" w:cs="Arial"/>
          <w:color w:val="FF0000"/>
          <w:szCs w:val="24"/>
          <w:lang w:val="en-GB"/>
        </w:rPr>
      </w:pPr>
      <w:r>
        <w:rPr>
          <w:rFonts w:ascii="Arial" w:hAnsi="Arial" w:cs="Arial"/>
          <w:color w:val="FF0000"/>
          <w:szCs w:val="24"/>
          <w:lang w:val="en-GB"/>
        </w:rPr>
        <w:t xml:space="preserve">Figure 3. Status and origin models and probability densities from the </w:t>
      </w:r>
      <w:proofErr w:type="spellStart"/>
      <w:r>
        <w:rPr>
          <w:rFonts w:ascii="Arial" w:hAnsi="Arial" w:cs="Arial"/>
          <w:color w:val="FF0000"/>
          <w:szCs w:val="24"/>
          <w:lang w:val="en-GB"/>
        </w:rPr>
        <w:t>MCMCglmm</w:t>
      </w:r>
      <w:proofErr w:type="spellEnd"/>
      <w:r>
        <w:rPr>
          <w:rFonts w:ascii="Arial" w:hAnsi="Arial" w:cs="Arial"/>
          <w:color w:val="FF0000"/>
          <w:szCs w:val="24"/>
          <w:lang w:val="en-GB"/>
        </w:rPr>
        <w:t>.</w:t>
      </w:r>
    </w:p>
    <w:p w14:paraId="10DD5F67" w14:textId="0297CCEB" w:rsidR="00E13901" w:rsidRDefault="009B246D" w:rsidP="00F86A3C">
      <w:pPr>
        <w:spacing w:line="480" w:lineRule="auto"/>
        <w:rPr>
          <w:ins w:id="62" w:author="Orlin T" w:date="2021-02-03T13:16:00Z"/>
          <w:rFonts w:ascii="Arial" w:hAnsi="Arial" w:cs="Arial"/>
          <w:szCs w:val="24"/>
          <w:lang w:val="en-GB"/>
        </w:rPr>
      </w:pPr>
      <w:r w:rsidRPr="00A73ECA">
        <w:rPr>
          <w:rFonts w:ascii="Arial" w:hAnsi="Arial" w:cs="Arial"/>
          <w:i/>
          <w:iCs/>
          <w:lang w:val="en-GB"/>
        </w:rPr>
        <w:t>Origin model</w:t>
      </w:r>
      <w:r w:rsidR="00F86A3C" w:rsidRPr="00A73ECA">
        <w:rPr>
          <w:rFonts w:ascii="Arial" w:hAnsi="Arial" w:cs="Arial"/>
          <w:lang w:val="en-GB"/>
        </w:rPr>
        <w:t xml:space="preserve"> - </w:t>
      </w:r>
      <w:r w:rsidRPr="00A73ECA">
        <w:rPr>
          <w:rFonts w:ascii="Arial" w:hAnsi="Arial" w:cs="Arial"/>
          <w:szCs w:val="24"/>
          <w:lang w:val="en-GB"/>
        </w:rPr>
        <w:t xml:space="preserve">Species from New Guinea were </w:t>
      </w:r>
      <w:r w:rsidR="00AF73FE" w:rsidRPr="00A73ECA">
        <w:rPr>
          <w:rFonts w:ascii="Arial" w:hAnsi="Arial" w:cs="Arial"/>
          <w:szCs w:val="24"/>
          <w:lang w:val="en-GB"/>
        </w:rPr>
        <w:t>shown to have larger brains</w:t>
      </w:r>
      <w:r w:rsidRPr="00A73ECA">
        <w:rPr>
          <w:rFonts w:ascii="Arial" w:hAnsi="Arial" w:cs="Arial"/>
          <w:szCs w:val="24"/>
          <w:lang w:val="en-GB"/>
        </w:rPr>
        <w:t xml:space="preserve"> </w:t>
      </w:r>
      <w:r w:rsidR="00D7515C" w:rsidRPr="00A73ECA">
        <w:rPr>
          <w:rFonts w:ascii="Arial" w:hAnsi="Arial" w:cs="Arial"/>
          <w:szCs w:val="24"/>
          <w:lang w:val="en-GB"/>
        </w:rPr>
        <w:t xml:space="preserve">within small and average body sized marsupials, compared to Australian or American </w:t>
      </w:r>
      <w:r w:rsidR="00AF73FE" w:rsidRPr="00A73ECA">
        <w:rPr>
          <w:rFonts w:ascii="Arial" w:hAnsi="Arial" w:cs="Arial"/>
          <w:szCs w:val="24"/>
          <w:lang w:val="en-GB"/>
        </w:rPr>
        <w:t>(</w:t>
      </w:r>
      <w:r w:rsidR="00D7515C" w:rsidRPr="00A73ECA">
        <w:rPr>
          <w:rFonts w:ascii="Arial" w:hAnsi="Arial" w:cs="Arial"/>
          <w:szCs w:val="24"/>
          <w:lang w:val="en-GB"/>
        </w:rPr>
        <w:t>4.74% of the posterior distribution above zero</w:t>
      </w:r>
      <w:r w:rsidR="00AF73FE" w:rsidRPr="00A73ECA">
        <w:rPr>
          <w:rFonts w:ascii="Arial" w:hAnsi="Arial" w:cs="Arial"/>
          <w:szCs w:val="24"/>
          <w:lang w:val="en-GB"/>
        </w:rPr>
        <w:t>, β = -0.0</w:t>
      </w:r>
      <w:r w:rsidR="00B43282" w:rsidRPr="00A73ECA">
        <w:rPr>
          <w:rFonts w:ascii="Arial" w:hAnsi="Arial" w:cs="Arial"/>
          <w:szCs w:val="24"/>
          <w:lang w:val="en-GB"/>
        </w:rPr>
        <w:t>31</w:t>
      </w:r>
      <w:r w:rsidR="00AF73FE" w:rsidRPr="00A73ECA">
        <w:rPr>
          <w:rFonts w:ascii="Arial" w:hAnsi="Arial" w:cs="Arial"/>
          <w:szCs w:val="24"/>
          <w:lang w:val="en-GB"/>
        </w:rPr>
        <w:t>, SE= 0.0</w:t>
      </w:r>
      <w:r w:rsidR="00B43282" w:rsidRPr="00A73ECA">
        <w:rPr>
          <w:rFonts w:ascii="Arial" w:hAnsi="Arial" w:cs="Arial"/>
          <w:szCs w:val="24"/>
          <w:lang w:val="en-GB"/>
        </w:rPr>
        <w:t>19</w:t>
      </w:r>
      <w:r w:rsidR="00AF73FE" w:rsidRPr="00A73ECA">
        <w:rPr>
          <w:rFonts w:ascii="Arial" w:hAnsi="Arial" w:cs="Arial"/>
          <w:szCs w:val="24"/>
          <w:lang w:val="en-GB"/>
        </w:rPr>
        <w:t>)</w:t>
      </w:r>
      <w:r w:rsidR="00B43282" w:rsidRPr="00A73ECA">
        <w:rPr>
          <w:rFonts w:ascii="Arial" w:hAnsi="Arial" w:cs="Arial"/>
          <w:szCs w:val="24"/>
          <w:lang w:val="en-GB"/>
        </w:rPr>
        <w:t>.</w:t>
      </w:r>
    </w:p>
    <w:p w14:paraId="149D11CA" w14:textId="306962AC" w:rsidR="00056095" w:rsidRPr="00A73ECA" w:rsidRDefault="00056095" w:rsidP="00F86A3C">
      <w:pPr>
        <w:spacing w:line="480" w:lineRule="auto"/>
        <w:rPr>
          <w:rFonts w:ascii="Arial" w:hAnsi="Arial" w:cs="Arial"/>
          <w:szCs w:val="24"/>
          <w:lang w:val="en-GB"/>
        </w:rPr>
      </w:pPr>
      <w:ins w:id="63" w:author="Orlin T" w:date="2021-02-03T13:16:00Z">
        <w:r>
          <w:rPr>
            <w:rFonts w:ascii="Arial" w:hAnsi="Arial" w:cs="Arial"/>
            <w:szCs w:val="24"/>
            <w:lang w:val="en-GB"/>
          </w:rPr>
          <w:t>For the sake of clarity, we ran a complete-case only analysis using PGLS</w:t>
        </w:r>
      </w:ins>
      <w:ins w:id="64" w:author="Orlin T" w:date="2021-02-03T13:17:00Z">
        <w:r>
          <w:rPr>
            <w:rFonts w:ascii="Arial" w:hAnsi="Arial" w:cs="Arial"/>
            <w:szCs w:val="24"/>
            <w:lang w:val="en-GB"/>
          </w:rPr>
          <w:t xml:space="preserve">, the results of which are included in the supplementary material. All the findings were confirmed with the only exception of the developmental model, which </w:t>
        </w:r>
      </w:ins>
      <w:ins w:id="65" w:author="Orlin T" w:date="2021-02-03T13:18:00Z">
        <w:r>
          <w:rPr>
            <w:rFonts w:ascii="Arial" w:hAnsi="Arial" w:cs="Arial"/>
            <w:szCs w:val="24"/>
            <w:lang w:val="en-GB"/>
          </w:rPr>
          <w:t>due to missing data included only 117 cases.</w:t>
        </w:r>
      </w:ins>
    </w:p>
    <w:p w14:paraId="0E5B3E51" w14:textId="77777777" w:rsidR="00F32C9E" w:rsidRPr="00A73ECA" w:rsidRDefault="00F32C9E" w:rsidP="00F32C9E">
      <w:pPr>
        <w:pStyle w:val="Heading2"/>
        <w:rPr>
          <w:rFonts w:ascii="Arial" w:hAnsi="Arial" w:cs="Arial"/>
          <w:sz w:val="24"/>
          <w:szCs w:val="24"/>
          <w:lang w:val="en-GB"/>
        </w:rPr>
      </w:pPr>
    </w:p>
    <w:p w14:paraId="5D724FF0" w14:textId="77777777" w:rsidR="00F32C9E" w:rsidRPr="00A73ECA" w:rsidRDefault="00F32C9E" w:rsidP="00F32C9E">
      <w:pPr>
        <w:pStyle w:val="Heading2"/>
        <w:rPr>
          <w:rFonts w:ascii="Arial" w:hAnsi="Arial" w:cs="Arial"/>
          <w:sz w:val="24"/>
          <w:szCs w:val="24"/>
          <w:lang w:val="en-GB"/>
        </w:rPr>
      </w:pPr>
      <w:r w:rsidRPr="00A73ECA">
        <w:rPr>
          <w:rFonts w:ascii="Arial" w:hAnsi="Arial" w:cs="Arial"/>
          <w:sz w:val="24"/>
          <w:szCs w:val="24"/>
          <w:lang w:val="en-GB"/>
        </w:rPr>
        <w:t>Evolutionary models</w:t>
      </w:r>
    </w:p>
    <w:p w14:paraId="057191F8" w14:textId="77777777" w:rsidR="00F32C9E" w:rsidRPr="00A73ECA" w:rsidRDefault="00F32C9E" w:rsidP="00F32C9E">
      <w:pPr>
        <w:rPr>
          <w:rFonts w:ascii="Arial" w:hAnsi="Arial" w:cs="Arial"/>
          <w:szCs w:val="24"/>
          <w:lang w:val="en-GB"/>
        </w:rPr>
      </w:pPr>
    </w:p>
    <w:p w14:paraId="76D2F1B3" w14:textId="620501B9" w:rsidR="006C19A1" w:rsidRDefault="00026B4F" w:rsidP="00F32C9E">
      <w:pPr>
        <w:spacing w:line="480" w:lineRule="auto"/>
        <w:rPr>
          <w:rFonts w:ascii="Arial" w:hAnsi="Arial" w:cs="Arial"/>
          <w:szCs w:val="24"/>
          <w:lang w:val="en-GB"/>
        </w:rPr>
      </w:pPr>
      <w:r w:rsidRPr="00A73ECA">
        <w:rPr>
          <w:rFonts w:ascii="Arial" w:hAnsi="Arial" w:cs="Arial"/>
          <w:szCs w:val="24"/>
          <w:lang w:val="en-GB"/>
        </w:rPr>
        <w:t>Our analysis</w:t>
      </w:r>
      <w:r w:rsidR="00AC6BF3" w:rsidRPr="00A73ECA">
        <w:rPr>
          <w:rFonts w:ascii="Arial" w:hAnsi="Arial" w:cs="Arial"/>
          <w:szCs w:val="24"/>
          <w:lang w:val="en-GB"/>
        </w:rPr>
        <w:t xml:space="preserve"> of</w:t>
      </w:r>
      <w:r w:rsidR="00722D6F" w:rsidRPr="00A73ECA">
        <w:rPr>
          <w:rFonts w:ascii="Arial" w:hAnsi="Arial" w:cs="Arial"/>
          <w:szCs w:val="24"/>
          <w:lang w:val="en-GB"/>
        </w:rPr>
        <w:t xml:space="preserve"> the most probable models of continuous character evolution</w:t>
      </w:r>
      <w:r w:rsidRPr="00A73ECA">
        <w:rPr>
          <w:rFonts w:ascii="Arial" w:hAnsi="Arial" w:cs="Arial"/>
          <w:szCs w:val="24"/>
          <w:lang w:val="en-GB"/>
        </w:rPr>
        <w:t xml:space="preserve"> suggested that m</w:t>
      </w:r>
      <w:r w:rsidR="00C12B21" w:rsidRPr="00A73ECA">
        <w:rPr>
          <w:rFonts w:ascii="Arial" w:hAnsi="Arial" w:cs="Arial"/>
          <w:szCs w:val="24"/>
          <w:lang w:val="en-GB"/>
        </w:rPr>
        <w:t xml:space="preserve">arsupials in Australia have undergone early burst </w:t>
      </w:r>
      <w:r w:rsidR="00722D6F" w:rsidRPr="00A73ECA">
        <w:rPr>
          <w:rFonts w:ascii="Arial" w:hAnsi="Arial" w:cs="Arial"/>
          <w:szCs w:val="24"/>
          <w:lang w:val="en-GB"/>
        </w:rPr>
        <w:t xml:space="preserve">evolution </w:t>
      </w:r>
      <w:r w:rsidR="00C12B21" w:rsidRPr="00A73ECA">
        <w:rPr>
          <w:rFonts w:ascii="Arial" w:hAnsi="Arial" w:cs="Arial"/>
          <w:szCs w:val="24"/>
          <w:lang w:val="en-GB"/>
        </w:rPr>
        <w:t>(EB) of both brain and body size. In contrast, in New Guinea marsupials,</w:t>
      </w:r>
      <w:r w:rsidR="00F32C9E" w:rsidRPr="00A73ECA">
        <w:rPr>
          <w:rFonts w:ascii="Arial" w:hAnsi="Arial" w:cs="Arial"/>
          <w:szCs w:val="24"/>
          <w:lang w:val="en-GB"/>
        </w:rPr>
        <w:t xml:space="preserve"> </w:t>
      </w:r>
      <w:r w:rsidR="00C12B21" w:rsidRPr="00A73ECA">
        <w:rPr>
          <w:rFonts w:ascii="Arial" w:hAnsi="Arial" w:cs="Arial"/>
          <w:szCs w:val="24"/>
          <w:lang w:val="en-GB"/>
        </w:rPr>
        <w:t>we detected EB of evolution of the</w:t>
      </w:r>
      <w:r w:rsidR="00F32C9E" w:rsidRPr="00A73ECA">
        <w:rPr>
          <w:rFonts w:ascii="Arial" w:hAnsi="Arial" w:cs="Arial"/>
          <w:szCs w:val="24"/>
          <w:lang w:val="en-GB"/>
        </w:rPr>
        <w:t xml:space="preserve"> brain</w:t>
      </w:r>
      <w:r w:rsidR="00C12B21" w:rsidRPr="00A73ECA">
        <w:rPr>
          <w:rFonts w:ascii="Arial" w:hAnsi="Arial" w:cs="Arial"/>
          <w:szCs w:val="24"/>
          <w:lang w:val="en-GB"/>
        </w:rPr>
        <w:t xml:space="preserve"> only </w:t>
      </w:r>
      <w:r w:rsidR="00F32C9E" w:rsidRPr="00A73ECA">
        <w:rPr>
          <w:rFonts w:ascii="Arial" w:hAnsi="Arial" w:cs="Arial"/>
          <w:szCs w:val="24"/>
          <w:lang w:val="en-GB"/>
        </w:rPr>
        <w:t xml:space="preserve">but </w:t>
      </w:r>
      <w:r w:rsidR="00C12B21" w:rsidRPr="00A73ECA">
        <w:rPr>
          <w:rFonts w:ascii="Arial" w:hAnsi="Arial" w:cs="Arial"/>
          <w:szCs w:val="24"/>
          <w:lang w:val="en-GB"/>
        </w:rPr>
        <w:t>Brownian motion (BM)</w:t>
      </w:r>
      <w:r w:rsidR="00F32C9E" w:rsidRPr="00A73ECA">
        <w:rPr>
          <w:rFonts w:ascii="Arial" w:hAnsi="Arial" w:cs="Arial"/>
          <w:szCs w:val="24"/>
          <w:lang w:val="en-GB"/>
        </w:rPr>
        <w:t xml:space="preserve"> for body size evolution. In </w:t>
      </w:r>
      <w:r w:rsidR="00F32C9E" w:rsidRPr="00A73ECA">
        <w:rPr>
          <w:rFonts w:ascii="Arial" w:hAnsi="Arial" w:cs="Arial"/>
          <w:szCs w:val="24"/>
          <w:lang w:val="en-GB"/>
        </w:rPr>
        <w:lastRenderedPageBreak/>
        <w:t>America</w:t>
      </w:r>
      <w:r w:rsidR="00CB7113" w:rsidRPr="00A73ECA">
        <w:rPr>
          <w:rFonts w:ascii="Arial" w:hAnsi="Arial" w:cs="Arial"/>
          <w:szCs w:val="24"/>
          <w:lang w:val="en-GB"/>
        </w:rPr>
        <w:t>n marsupials</w:t>
      </w:r>
      <w:r w:rsidR="00F32C9E" w:rsidRPr="00A73ECA">
        <w:rPr>
          <w:rFonts w:ascii="Arial" w:hAnsi="Arial" w:cs="Arial"/>
          <w:szCs w:val="24"/>
          <w:lang w:val="en-GB"/>
        </w:rPr>
        <w:t xml:space="preserve"> we determined that BM </w:t>
      </w:r>
      <w:r w:rsidR="00C12B21" w:rsidRPr="00A73ECA">
        <w:rPr>
          <w:rFonts w:ascii="Arial" w:hAnsi="Arial" w:cs="Arial"/>
          <w:szCs w:val="24"/>
          <w:lang w:val="en-GB"/>
        </w:rPr>
        <w:t>is</w:t>
      </w:r>
      <w:r w:rsidR="00F32C9E" w:rsidRPr="00A73ECA">
        <w:rPr>
          <w:rFonts w:ascii="Arial" w:hAnsi="Arial" w:cs="Arial"/>
          <w:szCs w:val="24"/>
          <w:lang w:val="en-GB"/>
        </w:rPr>
        <w:t xml:space="preserve"> the best fit for both brain and body size</w:t>
      </w:r>
      <w:r w:rsidR="00C12B21" w:rsidRPr="00A73ECA">
        <w:rPr>
          <w:rFonts w:ascii="Arial" w:hAnsi="Arial" w:cs="Arial"/>
          <w:szCs w:val="24"/>
          <w:lang w:val="en-GB"/>
        </w:rPr>
        <w:t xml:space="preserve"> evolution</w:t>
      </w:r>
      <w:r w:rsidR="00F32C9E" w:rsidRPr="00A73ECA">
        <w:rPr>
          <w:rFonts w:ascii="Arial" w:hAnsi="Arial" w:cs="Arial"/>
          <w:szCs w:val="24"/>
          <w:lang w:val="en-GB"/>
        </w:rPr>
        <w:t>.</w:t>
      </w:r>
    </w:p>
    <w:p w14:paraId="751FFA3C" w14:textId="77777777" w:rsidR="00120D95" w:rsidRPr="00A73ECA" w:rsidRDefault="00120D95" w:rsidP="00F32C9E">
      <w:pPr>
        <w:spacing w:line="480" w:lineRule="auto"/>
        <w:rPr>
          <w:rFonts w:ascii="Arial" w:hAnsi="Arial" w:cs="Arial"/>
          <w:szCs w:val="24"/>
          <w:lang w:val="en-GB"/>
        </w:rPr>
      </w:pPr>
    </w:p>
    <w:tbl>
      <w:tblPr>
        <w:tblStyle w:val="PlainTable1"/>
        <w:tblW w:w="9635" w:type="dxa"/>
        <w:tblLook w:val="04A0" w:firstRow="1" w:lastRow="0" w:firstColumn="1" w:lastColumn="0" w:noHBand="0" w:noVBand="1"/>
      </w:tblPr>
      <w:tblGrid>
        <w:gridCol w:w="3211"/>
        <w:gridCol w:w="3211"/>
        <w:gridCol w:w="3213"/>
      </w:tblGrid>
      <w:tr w:rsidR="00F32C9E" w:rsidRPr="00A73ECA" w14:paraId="0B3189DD" w14:textId="77777777" w:rsidTr="003D0E6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BC18D87"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Origin</w:t>
            </w:r>
          </w:p>
        </w:tc>
        <w:tc>
          <w:tcPr>
            <w:tcW w:w="3211" w:type="dxa"/>
            <w:shd w:val="clear" w:color="auto" w:fill="auto"/>
          </w:tcPr>
          <w:p w14:paraId="3B5F43EB" w14:textId="77777777" w:rsidR="00F32C9E" w:rsidRPr="00A73ECA" w:rsidRDefault="00F32C9E" w:rsidP="006C19A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Brain</w:t>
            </w:r>
          </w:p>
        </w:tc>
        <w:tc>
          <w:tcPr>
            <w:tcW w:w="3213" w:type="dxa"/>
            <w:shd w:val="clear" w:color="auto" w:fill="auto"/>
          </w:tcPr>
          <w:p w14:paraId="50BD59F9" w14:textId="77777777" w:rsidR="00F32C9E" w:rsidRPr="00A73ECA" w:rsidRDefault="00F32C9E" w:rsidP="006C19A1">
            <w:pPr>
              <w:spacing w:line="48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Body</w:t>
            </w:r>
          </w:p>
        </w:tc>
      </w:tr>
      <w:tr w:rsidR="00F32C9E" w:rsidRPr="00A73ECA" w14:paraId="040B6EC7" w14:textId="77777777" w:rsidTr="003D0E6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0682A60D"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Australia</w:t>
            </w:r>
          </w:p>
        </w:tc>
        <w:tc>
          <w:tcPr>
            <w:tcW w:w="3211" w:type="dxa"/>
            <w:shd w:val="clear" w:color="auto" w:fill="auto"/>
          </w:tcPr>
          <w:p w14:paraId="3AFB41B9" w14:textId="158F4ABA"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5D28EE21" w14:textId="57B7A329" w:rsidR="00F32C9E" w:rsidRPr="00A73ECA" w:rsidRDefault="002B05A3"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95.3%</w:t>
            </w:r>
          </w:p>
        </w:tc>
        <w:tc>
          <w:tcPr>
            <w:tcW w:w="3213" w:type="dxa"/>
            <w:shd w:val="clear" w:color="auto" w:fill="auto"/>
          </w:tcPr>
          <w:p w14:paraId="4B03B7FD" w14:textId="273B4A8F"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064444AE" w14:textId="54152A47"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69.5%</w:t>
            </w:r>
          </w:p>
        </w:tc>
      </w:tr>
      <w:tr w:rsidR="00F32C9E" w:rsidRPr="00A73ECA" w14:paraId="1C2A84CB" w14:textId="77777777" w:rsidTr="003D0E61">
        <w:trPr>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45A5782C"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New Guinea</w:t>
            </w:r>
          </w:p>
        </w:tc>
        <w:tc>
          <w:tcPr>
            <w:tcW w:w="3211" w:type="dxa"/>
            <w:shd w:val="clear" w:color="auto" w:fill="auto"/>
          </w:tcPr>
          <w:p w14:paraId="34106C39" w14:textId="35328E39" w:rsidR="006C19A1" w:rsidRPr="00A73ECA" w:rsidRDefault="00F32C9E"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EB</w:t>
            </w:r>
          </w:p>
          <w:p w14:paraId="78000C71" w14:textId="68B648B6" w:rsidR="00F32C9E" w:rsidRPr="00A73ECA" w:rsidRDefault="006C19A1"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53.8 %</w:t>
            </w:r>
          </w:p>
        </w:tc>
        <w:tc>
          <w:tcPr>
            <w:tcW w:w="3213" w:type="dxa"/>
            <w:shd w:val="clear" w:color="auto" w:fill="auto"/>
          </w:tcPr>
          <w:p w14:paraId="31A82052" w14:textId="28A8290A" w:rsidR="006C19A1" w:rsidRPr="00A73ECA" w:rsidRDefault="00F32C9E"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34EA50CC" w14:textId="75149514" w:rsidR="00F32C9E" w:rsidRPr="00A73ECA" w:rsidRDefault="006C19A1" w:rsidP="006C19A1">
            <w:pPr>
              <w:spacing w:line="48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60.3%</w:t>
            </w:r>
          </w:p>
        </w:tc>
      </w:tr>
      <w:tr w:rsidR="00F32C9E" w:rsidRPr="00A73ECA" w14:paraId="04E58AA1" w14:textId="77777777" w:rsidTr="003D0E6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211" w:type="dxa"/>
            <w:shd w:val="clear" w:color="auto" w:fill="auto"/>
          </w:tcPr>
          <w:p w14:paraId="26351BB1" w14:textId="77777777" w:rsidR="00F32C9E" w:rsidRPr="00A73ECA" w:rsidRDefault="00F32C9E" w:rsidP="003D0E61">
            <w:pPr>
              <w:spacing w:line="480" w:lineRule="auto"/>
              <w:rPr>
                <w:rFonts w:ascii="Arial" w:hAnsi="Arial" w:cs="Arial"/>
                <w:szCs w:val="24"/>
                <w:lang w:val="en-GB"/>
              </w:rPr>
            </w:pPr>
            <w:r w:rsidRPr="00A73ECA">
              <w:rPr>
                <w:rFonts w:ascii="Arial" w:hAnsi="Arial" w:cs="Arial"/>
                <w:szCs w:val="24"/>
                <w:lang w:val="en-GB"/>
              </w:rPr>
              <w:t>Americas</w:t>
            </w:r>
          </w:p>
        </w:tc>
        <w:tc>
          <w:tcPr>
            <w:tcW w:w="3211" w:type="dxa"/>
            <w:shd w:val="clear" w:color="auto" w:fill="auto"/>
          </w:tcPr>
          <w:p w14:paraId="27CCAF2F" w14:textId="6F86F393"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5E7414C3" w14:textId="19ECAD9A"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60.1%</w:t>
            </w:r>
          </w:p>
        </w:tc>
        <w:tc>
          <w:tcPr>
            <w:tcW w:w="3213" w:type="dxa"/>
            <w:shd w:val="clear" w:color="auto" w:fill="auto"/>
          </w:tcPr>
          <w:p w14:paraId="50B1BA21" w14:textId="563B3D59" w:rsidR="006C19A1" w:rsidRPr="00A73ECA" w:rsidRDefault="00F32C9E"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BM</w:t>
            </w:r>
          </w:p>
          <w:p w14:paraId="264D7746" w14:textId="7269676D" w:rsidR="00F32C9E" w:rsidRPr="00A73ECA" w:rsidRDefault="006C19A1" w:rsidP="006C19A1">
            <w:pPr>
              <w:spacing w:line="48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lang w:val="en-GB"/>
              </w:rPr>
            </w:pPr>
            <w:r w:rsidRPr="00A73ECA">
              <w:rPr>
                <w:rFonts w:ascii="Arial" w:hAnsi="Arial" w:cs="Arial"/>
                <w:szCs w:val="24"/>
                <w:lang w:val="en-GB"/>
              </w:rPr>
              <w:t>60.9%</w:t>
            </w:r>
          </w:p>
        </w:tc>
      </w:tr>
    </w:tbl>
    <w:p w14:paraId="7503FFED" w14:textId="1287A383" w:rsidR="00F32C9E" w:rsidRPr="00A73ECA" w:rsidRDefault="00F32C9E" w:rsidP="00F32C9E">
      <w:pPr>
        <w:spacing w:line="480" w:lineRule="auto"/>
        <w:rPr>
          <w:rFonts w:ascii="Arial" w:hAnsi="Arial" w:cs="Arial"/>
          <w:szCs w:val="24"/>
          <w:lang w:val="en-GB"/>
        </w:rPr>
      </w:pPr>
    </w:p>
    <w:p w14:paraId="78989055" w14:textId="0560D06F" w:rsidR="006C19A1" w:rsidRPr="00A73ECA" w:rsidRDefault="006C19A1" w:rsidP="00F32C9E">
      <w:pPr>
        <w:spacing w:line="480" w:lineRule="auto"/>
        <w:rPr>
          <w:rFonts w:ascii="Arial" w:hAnsi="Arial" w:cs="Arial"/>
          <w:szCs w:val="24"/>
          <w:lang w:val="en-GB"/>
        </w:rPr>
      </w:pPr>
      <w:r w:rsidRPr="00A73ECA">
        <w:rPr>
          <w:rFonts w:ascii="Arial" w:hAnsi="Arial" w:cs="Arial"/>
          <w:szCs w:val="24"/>
          <w:lang w:val="en-GB"/>
        </w:rPr>
        <w:t>Table 2. Most probable models of continuous character evolution</w:t>
      </w:r>
      <w:r w:rsidR="003C009F">
        <w:rPr>
          <w:rFonts w:ascii="Arial" w:hAnsi="Arial" w:cs="Arial"/>
          <w:szCs w:val="24"/>
          <w:lang w:val="en-GB"/>
        </w:rPr>
        <w:t xml:space="preserve"> for brain and body size respectively,</w:t>
      </w:r>
      <w:r w:rsidRPr="00A73ECA">
        <w:rPr>
          <w:rFonts w:ascii="Arial" w:hAnsi="Arial" w:cs="Arial"/>
          <w:szCs w:val="24"/>
          <w:lang w:val="en-GB"/>
        </w:rPr>
        <w:t xml:space="preserve"> for </w:t>
      </w:r>
      <w:r w:rsidR="00100798" w:rsidRPr="00A73ECA">
        <w:rPr>
          <w:rFonts w:ascii="Arial" w:hAnsi="Arial" w:cs="Arial"/>
          <w:szCs w:val="24"/>
          <w:lang w:val="en-GB"/>
        </w:rPr>
        <w:t>marsupials</w:t>
      </w:r>
      <w:r w:rsidRPr="00A73ECA">
        <w:rPr>
          <w:rFonts w:ascii="Arial" w:hAnsi="Arial" w:cs="Arial"/>
          <w:szCs w:val="24"/>
          <w:lang w:val="en-GB"/>
        </w:rPr>
        <w:t xml:space="preserve"> from three different geographic regions and the AIC loading based on comparison between BM (Brownian motion), OU (Ornstein-</w:t>
      </w:r>
      <w:proofErr w:type="spellStart"/>
      <w:r w:rsidRPr="00A73ECA">
        <w:rPr>
          <w:rFonts w:ascii="Arial" w:hAnsi="Arial" w:cs="Arial"/>
          <w:szCs w:val="24"/>
          <w:lang w:val="en-GB"/>
        </w:rPr>
        <w:t>Uhlenbeck</w:t>
      </w:r>
      <w:proofErr w:type="spellEnd"/>
      <w:r w:rsidRPr="00A73ECA">
        <w:rPr>
          <w:rFonts w:ascii="Arial" w:hAnsi="Arial" w:cs="Arial"/>
          <w:szCs w:val="24"/>
          <w:lang w:val="en-GB"/>
        </w:rPr>
        <w:t>), and EB (Early burst) models.</w:t>
      </w:r>
    </w:p>
    <w:p w14:paraId="5618DA9D" w14:textId="77777777" w:rsidR="006C19A1" w:rsidRPr="00A73ECA" w:rsidRDefault="006C19A1" w:rsidP="00F32C9E">
      <w:pPr>
        <w:spacing w:line="480" w:lineRule="auto"/>
        <w:rPr>
          <w:rFonts w:ascii="Arial" w:hAnsi="Arial" w:cs="Arial"/>
          <w:szCs w:val="24"/>
          <w:lang w:val="en-GB"/>
        </w:rPr>
      </w:pPr>
    </w:p>
    <w:p w14:paraId="60599C62" w14:textId="7621FF64" w:rsidR="0094680A" w:rsidRPr="00A73ECA" w:rsidRDefault="0094680A" w:rsidP="0094680A">
      <w:pPr>
        <w:spacing w:line="360" w:lineRule="auto"/>
        <w:rPr>
          <w:rFonts w:ascii="Arial" w:hAnsi="Arial" w:cs="Arial"/>
          <w:szCs w:val="24"/>
          <w:lang w:val="en-GB"/>
        </w:rPr>
      </w:pPr>
      <w:r w:rsidRPr="00A73ECA">
        <w:rPr>
          <w:rFonts w:ascii="Arial" w:hAnsi="Arial" w:cs="Arial"/>
          <w:szCs w:val="24"/>
          <w:lang w:val="en-GB"/>
        </w:rPr>
        <w:t>An additional p</w:t>
      </w:r>
      <w:r w:rsidR="005F7F8D" w:rsidRPr="00A73ECA">
        <w:rPr>
          <w:rFonts w:ascii="Arial" w:hAnsi="Arial" w:cs="Arial"/>
          <w:szCs w:val="24"/>
          <w:lang w:val="en-GB"/>
        </w:rPr>
        <w:t xml:space="preserve">hylogenetic </w:t>
      </w:r>
      <w:r w:rsidRPr="00A73ECA">
        <w:rPr>
          <w:rFonts w:ascii="Arial" w:hAnsi="Arial" w:cs="Arial"/>
          <w:szCs w:val="24"/>
          <w:lang w:val="en-GB"/>
        </w:rPr>
        <w:t xml:space="preserve">ANCOVA showed that a model including ‘Origin’ as an interaction term was significantly better than a model including </w:t>
      </w:r>
      <w:r w:rsidR="002B4A6F" w:rsidRPr="00A73ECA">
        <w:rPr>
          <w:rFonts w:ascii="Arial" w:hAnsi="Arial" w:cs="Arial"/>
          <w:szCs w:val="24"/>
          <w:lang w:val="en-GB"/>
        </w:rPr>
        <w:t>marsupials</w:t>
      </w:r>
      <w:r w:rsidRPr="00A73ECA">
        <w:rPr>
          <w:rFonts w:ascii="Arial" w:hAnsi="Arial" w:cs="Arial"/>
          <w:szCs w:val="24"/>
          <w:lang w:val="en-GB"/>
        </w:rPr>
        <w:t xml:space="preserve"> from all origins (F=5.07, P=0.0072 on 4</w:t>
      </w:r>
      <w:r w:rsidR="00436E55" w:rsidRPr="00A73ECA">
        <w:rPr>
          <w:rFonts w:ascii="Arial" w:hAnsi="Arial" w:cs="Arial"/>
          <w:szCs w:val="24"/>
          <w:lang w:val="en-GB"/>
        </w:rPr>
        <w:t xml:space="preserve"> (full model) vs</w:t>
      </w:r>
      <w:r w:rsidRPr="00A73ECA">
        <w:rPr>
          <w:rFonts w:ascii="Arial" w:hAnsi="Arial" w:cs="Arial"/>
          <w:szCs w:val="24"/>
          <w:lang w:val="en-GB"/>
        </w:rPr>
        <w:t xml:space="preserve"> 2</w:t>
      </w:r>
      <w:r w:rsidR="00436E55" w:rsidRPr="00A73ECA">
        <w:rPr>
          <w:rFonts w:ascii="Arial" w:hAnsi="Arial" w:cs="Arial"/>
          <w:szCs w:val="24"/>
          <w:lang w:val="en-GB"/>
        </w:rPr>
        <w:t xml:space="preserve"> (reduced model)</w:t>
      </w:r>
      <w:r w:rsidRPr="00A73ECA">
        <w:rPr>
          <w:rFonts w:ascii="Arial" w:hAnsi="Arial" w:cs="Arial"/>
          <w:szCs w:val="24"/>
          <w:lang w:val="en-GB"/>
        </w:rPr>
        <w:t xml:space="preserve"> degrees of freedom), while variance inflation factor (VIF) was &lt;2. </w:t>
      </w:r>
    </w:p>
    <w:p w14:paraId="312A651E" w14:textId="0BB16E62" w:rsidR="00552D5F" w:rsidRPr="00A73ECA" w:rsidRDefault="00552D5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Discussion</w:t>
      </w:r>
    </w:p>
    <w:p w14:paraId="5F41EB80" w14:textId="24B11ABB" w:rsidR="00457BE8" w:rsidRPr="00A73ECA" w:rsidRDefault="00026B4F">
      <w:pPr>
        <w:spacing w:line="480" w:lineRule="auto"/>
        <w:jc w:val="both"/>
        <w:rPr>
          <w:rFonts w:ascii="Arial" w:hAnsi="Arial" w:cs="Arial"/>
          <w:noProof/>
          <w:szCs w:val="24"/>
          <w:lang w:val="en-GB"/>
        </w:rPr>
      </w:pPr>
      <w:r w:rsidRPr="00A73ECA">
        <w:rPr>
          <w:rFonts w:ascii="Arial" w:hAnsi="Arial" w:cs="Arial"/>
          <w:noProof/>
          <w:szCs w:val="24"/>
          <w:lang w:val="en-GB"/>
        </w:rPr>
        <w:t>We</w:t>
      </w:r>
      <w:r w:rsidR="00417AE4" w:rsidRPr="00A73ECA">
        <w:rPr>
          <w:rFonts w:ascii="Arial" w:hAnsi="Arial" w:cs="Arial"/>
          <w:noProof/>
          <w:szCs w:val="24"/>
          <w:lang w:val="en-GB"/>
        </w:rPr>
        <w:t xml:space="preserve"> found</w:t>
      </w:r>
      <w:r w:rsidR="004218AE" w:rsidRPr="00A73ECA">
        <w:rPr>
          <w:rFonts w:ascii="Arial" w:hAnsi="Arial" w:cs="Arial"/>
          <w:noProof/>
          <w:szCs w:val="24"/>
          <w:lang w:val="en-GB"/>
        </w:rPr>
        <w:t xml:space="preserve"> </w:t>
      </w:r>
      <w:r w:rsidR="002167B7" w:rsidRPr="00A73ECA">
        <w:rPr>
          <w:rFonts w:ascii="Arial" w:hAnsi="Arial" w:cs="Arial"/>
          <w:noProof/>
          <w:szCs w:val="24"/>
          <w:lang w:val="en-GB"/>
        </w:rPr>
        <w:t xml:space="preserve">an </w:t>
      </w:r>
      <w:r w:rsidR="007C0A7E" w:rsidRPr="00A73ECA">
        <w:rPr>
          <w:rFonts w:ascii="Arial" w:hAnsi="Arial" w:cs="Arial"/>
          <w:noProof/>
          <w:szCs w:val="24"/>
          <w:lang w:val="en-GB"/>
        </w:rPr>
        <w:t>intriguing lack of selection-related brain size correlates across the radiation of marsupial mammals</w:t>
      </w:r>
      <w:r w:rsidRPr="00A73ECA">
        <w:rPr>
          <w:rFonts w:ascii="Arial" w:hAnsi="Arial" w:cs="Arial"/>
          <w:noProof/>
          <w:szCs w:val="24"/>
          <w:lang w:val="en-GB"/>
        </w:rPr>
        <w:t xml:space="preserve">, which we are highly confident in due to our dense phylogenetic coverage and the large datasets that our phyloMICE imputation </w:t>
      </w:r>
      <w:r w:rsidRPr="00A73ECA">
        <w:rPr>
          <w:rFonts w:ascii="Arial" w:hAnsi="Arial" w:cs="Arial"/>
          <w:noProof/>
          <w:szCs w:val="24"/>
          <w:lang w:val="en-GB"/>
        </w:rPr>
        <w:lastRenderedPageBreak/>
        <w:t>permi</w:t>
      </w:r>
      <w:r w:rsidR="00100798" w:rsidRPr="00A73ECA">
        <w:rPr>
          <w:rFonts w:ascii="Arial" w:hAnsi="Arial" w:cs="Arial"/>
          <w:noProof/>
          <w:szCs w:val="24"/>
          <w:lang w:val="en-GB"/>
        </w:rPr>
        <w:t>t</w:t>
      </w:r>
      <w:r w:rsidRPr="00A73ECA">
        <w:rPr>
          <w:rFonts w:ascii="Arial" w:hAnsi="Arial" w:cs="Arial"/>
          <w:noProof/>
          <w:szCs w:val="24"/>
          <w:lang w:val="en-GB"/>
        </w:rPr>
        <w:t>ted</w:t>
      </w:r>
      <w:r w:rsidR="00417AE4" w:rsidRPr="00A73ECA">
        <w:rPr>
          <w:rFonts w:ascii="Arial" w:hAnsi="Arial" w:cs="Arial"/>
          <w:noProof/>
          <w:szCs w:val="24"/>
          <w:lang w:val="en-GB"/>
        </w:rPr>
        <w:t xml:space="preserve">. The only unambiguous association of brain size was with litter size, </w:t>
      </w:r>
      <w:r w:rsidRPr="00A73ECA">
        <w:rPr>
          <w:rFonts w:ascii="Arial" w:hAnsi="Arial" w:cs="Arial"/>
          <w:noProof/>
          <w:szCs w:val="24"/>
          <w:lang w:val="en-GB"/>
        </w:rPr>
        <w:t>which is possibly the best-known</w:t>
      </w:r>
      <w:r w:rsidR="00457BE8" w:rsidRPr="00A73ECA">
        <w:rPr>
          <w:rFonts w:ascii="Arial" w:hAnsi="Arial" w:cs="Arial"/>
          <w:noProof/>
          <w:szCs w:val="24"/>
          <w:lang w:val="en-GB"/>
        </w:rPr>
        <w:t xml:space="preserve"> negative</w:t>
      </w:r>
      <w:r w:rsidRPr="00A73ECA">
        <w:rPr>
          <w:rFonts w:ascii="Arial" w:hAnsi="Arial" w:cs="Arial"/>
          <w:noProof/>
          <w:szCs w:val="24"/>
          <w:lang w:val="en-GB"/>
        </w:rPr>
        <w:t xml:space="preserve"> correlate of relative brain size across mammals </w:t>
      </w:r>
      <w:r w:rsidR="004218AE" w:rsidRPr="00A73ECA">
        <w:rPr>
          <w:rFonts w:ascii="Arial" w:hAnsi="Arial" w:cs="Arial"/>
          <w:noProof/>
          <w:szCs w:val="24"/>
          <w:lang w:val="en-GB"/>
        </w:rPr>
        <w:fldChar w:fldCharType="begin">
          <w:fldData xml:space="preserve">PEVuZE5vdGU+PENpdGU+PEF1dGhvcj5Jc2xlcjwvQXV0aG9yPjxZZWFyPjIwMDk8L1llYXI+PFJl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PEVuZE5vdGU+PENpdGU+PEF1dGhvcj5Jc2xlcjwvQXV0aG9yPjxZZWFyPjIwMDk8L1llYXI+PFJl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4218AE" w:rsidRPr="00A73ECA">
        <w:rPr>
          <w:rFonts w:ascii="Arial" w:hAnsi="Arial" w:cs="Arial"/>
          <w:noProof/>
          <w:szCs w:val="24"/>
          <w:lang w:val="en-GB"/>
        </w:rPr>
        <w:fldChar w:fldCharType="separate"/>
      </w:r>
      <w:r w:rsidR="00716ECF">
        <w:rPr>
          <w:rFonts w:ascii="Arial" w:hAnsi="Arial" w:cs="Arial"/>
          <w:noProof/>
          <w:szCs w:val="24"/>
          <w:lang w:val="en-GB"/>
        </w:rPr>
        <w:t>[21, 27, 67]</w:t>
      </w:r>
      <w:r w:rsidR="004218AE" w:rsidRPr="00A73ECA">
        <w:rPr>
          <w:rFonts w:ascii="Arial" w:hAnsi="Arial" w:cs="Arial"/>
          <w:noProof/>
          <w:szCs w:val="24"/>
          <w:lang w:val="en-GB"/>
        </w:rPr>
        <w:fldChar w:fldCharType="end"/>
      </w:r>
      <w:r w:rsidR="00417AE4" w:rsidRPr="00A73ECA">
        <w:rPr>
          <w:rFonts w:ascii="Arial" w:hAnsi="Arial" w:cs="Arial"/>
          <w:noProof/>
          <w:szCs w:val="24"/>
          <w:lang w:val="en-GB"/>
        </w:rPr>
        <w:t xml:space="preserve">, and beyond </w:t>
      </w:r>
      <w:r w:rsidR="004218AE" w:rsidRPr="00A73ECA">
        <w:rPr>
          <w:rFonts w:ascii="Arial" w:hAnsi="Arial" w:cs="Arial"/>
          <w:noProof/>
          <w:szCs w:val="24"/>
          <w:lang w:val="en-GB"/>
        </w:rPr>
        <w:fldChar w:fldCharType="begin">
          <w:fldData xml:space="preserve">PEVuZE5vdGU+PENpdGU+PEF1dGhvcj5Jc2xlcjwvQXV0aG9yPjxZZWFyPjIwMDY8L1llYXI+PFJl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PEVuZE5vdGU+PENpdGU+PEF1dGhvcj5Jc2xlcjwvQXV0aG9yPjxZZWFyPjIwMDY8L1llYXI+PFJl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4218AE" w:rsidRPr="00A73ECA">
        <w:rPr>
          <w:rFonts w:ascii="Arial" w:hAnsi="Arial" w:cs="Arial"/>
          <w:noProof/>
          <w:szCs w:val="24"/>
          <w:lang w:val="en-GB"/>
        </w:rPr>
        <w:fldChar w:fldCharType="separate"/>
      </w:r>
      <w:r w:rsidR="00716ECF">
        <w:rPr>
          <w:rFonts w:ascii="Arial" w:hAnsi="Arial" w:cs="Arial"/>
          <w:noProof/>
          <w:szCs w:val="24"/>
          <w:lang w:val="en-GB"/>
        </w:rPr>
        <w:t>[22, 68]</w:t>
      </w:r>
      <w:r w:rsidR="004218AE" w:rsidRPr="00A73ECA">
        <w:rPr>
          <w:rFonts w:ascii="Arial" w:hAnsi="Arial" w:cs="Arial"/>
          <w:noProof/>
          <w:szCs w:val="24"/>
          <w:lang w:val="en-GB"/>
        </w:rPr>
        <w:fldChar w:fldCharType="end"/>
      </w:r>
      <w:r w:rsidR="00417AE4" w:rsidRPr="00A73ECA">
        <w:rPr>
          <w:rFonts w:ascii="Arial" w:hAnsi="Arial" w:cs="Arial"/>
          <w:noProof/>
          <w:szCs w:val="24"/>
          <w:lang w:val="en-GB"/>
        </w:rPr>
        <w:t xml:space="preserve">. </w:t>
      </w:r>
    </w:p>
    <w:p w14:paraId="1F3756B7" w14:textId="0D3C091E" w:rsidR="00457BE8" w:rsidRPr="00A73ECA" w:rsidRDefault="00457BE8">
      <w:pPr>
        <w:spacing w:line="480" w:lineRule="auto"/>
        <w:jc w:val="both"/>
        <w:rPr>
          <w:rFonts w:ascii="Arial" w:hAnsi="Arial" w:cs="Arial"/>
          <w:noProof/>
          <w:szCs w:val="24"/>
          <w:lang w:val="en-GB"/>
        </w:rPr>
      </w:pPr>
      <w:r w:rsidRPr="00A73ECA">
        <w:rPr>
          <w:rFonts w:ascii="Arial" w:hAnsi="Arial" w:cs="Arial"/>
          <w:noProof/>
          <w:szCs w:val="24"/>
          <w:lang w:val="en-GB"/>
        </w:rPr>
        <w:tab/>
        <w:t xml:space="preserve">Our results </w:t>
      </w:r>
      <w:r w:rsidR="00417AE4" w:rsidRPr="00A73ECA">
        <w:rPr>
          <w:rFonts w:ascii="Arial" w:hAnsi="Arial" w:cs="Arial"/>
          <w:noProof/>
          <w:szCs w:val="24"/>
          <w:lang w:val="en-GB"/>
        </w:rPr>
        <w:t xml:space="preserve">emphasize the high importance of reproductive investment </w:t>
      </w:r>
      <w:r w:rsidRPr="00A73ECA">
        <w:rPr>
          <w:rFonts w:ascii="Arial" w:hAnsi="Arial" w:cs="Arial"/>
          <w:noProof/>
          <w:szCs w:val="24"/>
          <w:lang w:val="en-GB"/>
        </w:rPr>
        <w:t xml:space="preserve">for the evolution of relatively larger </w:t>
      </w:r>
      <w:r w:rsidR="008610F2" w:rsidRPr="00A73ECA">
        <w:rPr>
          <w:rFonts w:ascii="Arial" w:hAnsi="Arial" w:cs="Arial"/>
          <w:noProof/>
          <w:szCs w:val="24"/>
          <w:lang w:val="en-GB"/>
        </w:rPr>
        <w:t xml:space="preserve">mammalian </w:t>
      </w:r>
      <w:r w:rsidRPr="00A73ECA">
        <w:rPr>
          <w:rFonts w:ascii="Arial" w:hAnsi="Arial" w:cs="Arial"/>
          <w:noProof/>
          <w:szCs w:val="24"/>
          <w:lang w:val="en-GB"/>
        </w:rPr>
        <w:t>brains. In marsupials, the only reproductive investment relevant to postnatal development is a long three-phase lactation that is similar in all species</w:t>
      </w:r>
      <w:r w:rsidR="006D6AF7" w:rsidRPr="00A73ECA">
        <w:rPr>
          <w:rFonts w:ascii="Arial" w:hAnsi="Arial" w:cs="Arial"/>
          <w:noProof/>
          <w:szCs w:val="24"/>
          <w:lang w:val="en-GB"/>
        </w:rPr>
        <w:t xml:space="preserve"> </w:t>
      </w:r>
      <w:r w:rsidR="006D6AF7" w:rsidRPr="00A73ECA">
        <w:rPr>
          <w:rFonts w:ascii="Arial" w:hAnsi="Arial" w:cs="Arial"/>
          <w:noProof/>
          <w:szCs w:val="24"/>
          <w:lang w:val="en-GB"/>
        </w:rPr>
        <w:fldChar w:fldCharType="begin"/>
      </w:r>
      <w:r w:rsidR="00716ECF">
        <w:rPr>
          <w:rFonts w:ascii="Arial" w:hAnsi="Arial" w:cs="Arial"/>
          <w:noProof/>
          <w:szCs w:val="24"/>
          <w:lang w:val="en-GB"/>
        </w:rPr>
        <w:instrText xml:space="preserve"> ADDIN EN.CITE &lt;EndNote&gt;&lt;Cite&gt;&lt;Author&gt;Tyndale-Biscoe&lt;/Author&gt;&lt;Year&gt;2005&lt;/Year&gt;&lt;RecNum&gt;409&lt;/RecNum&gt;&lt;DisplayText&gt;[69]&lt;/DisplayText&gt;&lt;record&gt;&lt;rec-number&gt;409&lt;/rec-number&gt;&lt;foreign-keys&gt;&lt;key app="EN" db-id="a9aw0atab92x0ledv2kxwsvmdfttad9p2fez" timestamp="1603856995" guid="8ff9ba1d-750b-444e-beee-83430a63399d"&gt;409&lt;/key&gt;&lt;/foreign-keys&gt;&lt;ref-type name="Book"&gt;6&lt;/ref-type&gt;&lt;contributors&gt;&lt;authors&gt;&lt;author&gt;Tyndale-Biscoe, C. H.&lt;/author&gt;&lt;author&gt;CSIRO Publishing.,&lt;/author&gt;&lt;/authors&gt;&lt;/contributors&gt;&lt;titles&gt;&lt;title&gt;Life of marsupials&lt;/title&gt;&lt;/titles&gt;&lt;pages&gt;v., 442 p.&lt;/pages&gt;&lt;keywords&gt;&lt;keyword&gt;Marsupials.&lt;/keyword&gt;&lt;keyword&gt;Marsupials Australia Habitations.&lt;/keyword&gt;&lt;keyword&gt;Marsupials Australia Anatomy.&lt;/keyword&gt;&lt;keyword&gt;Marsupials Reproduction.&lt;/keyword&gt;&lt;/keywords&gt;&lt;dates&gt;&lt;year&gt;2005&lt;/year&gt;&lt;/dates&gt;&lt;pub-location&gt;Collingwood, Vic.&lt;/pub-location&gt;&lt;publisher&gt;CSIRO Publishing&lt;/publisher&gt;&lt;isbn&gt;0643062572 (hbk.)&amp;#xD;0643091998 (pbk.)&lt;/isbn&gt;&lt;accession-num&gt;14100566&lt;/accession-num&gt;&lt;call-num&gt;QL737.M3 T96 2005&lt;/call-num&gt;&lt;urls&gt;&lt;/urls&gt;&lt;/record&gt;&lt;/Cite&gt;&lt;/EndNote&gt;</w:instrText>
      </w:r>
      <w:r w:rsidR="006D6AF7" w:rsidRPr="00A73ECA">
        <w:rPr>
          <w:rFonts w:ascii="Arial" w:hAnsi="Arial" w:cs="Arial"/>
          <w:noProof/>
          <w:szCs w:val="24"/>
          <w:lang w:val="en-GB"/>
        </w:rPr>
        <w:fldChar w:fldCharType="separate"/>
      </w:r>
      <w:r w:rsidR="00716ECF">
        <w:rPr>
          <w:rFonts w:ascii="Arial" w:hAnsi="Arial" w:cs="Arial"/>
          <w:noProof/>
          <w:szCs w:val="24"/>
          <w:lang w:val="en-GB"/>
        </w:rPr>
        <w:t>[69]</w:t>
      </w:r>
      <w:r w:rsidR="006D6AF7" w:rsidRPr="00A73ECA">
        <w:rPr>
          <w:rFonts w:ascii="Arial" w:hAnsi="Arial" w:cs="Arial"/>
          <w:noProof/>
          <w:szCs w:val="24"/>
          <w:lang w:val="en-GB"/>
        </w:rPr>
        <w:fldChar w:fldCharType="end"/>
      </w:r>
      <w:r w:rsidR="006D6AF7" w:rsidRPr="00A73ECA">
        <w:rPr>
          <w:rFonts w:ascii="Arial" w:hAnsi="Arial" w:cs="Arial"/>
          <w:noProof/>
          <w:szCs w:val="24"/>
          <w:lang w:val="en-GB"/>
        </w:rPr>
        <w:t>.</w:t>
      </w:r>
      <w:r w:rsidRPr="00A73ECA">
        <w:rPr>
          <w:rFonts w:ascii="Arial" w:hAnsi="Arial" w:cs="Arial"/>
          <w:noProof/>
          <w:szCs w:val="24"/>
          <w:lang w:val="en-GB"/>
        </w:rPr>
        <w:t xml:space="preserve"> I</w:t>
      </w:r>
      <w:r w:rsidR="00417AE4" w:rsidRPr="00A73ECA">
        <w:rPr>
          <w:rFonts w:ascii="Arial" w:hAnsi="Arial" w:cs="Arial"/>
          <w:noProof/>
          <w:szCs w:val="24"/>
          <w:lang w:val="en-GB"/>
        </w:rPr>
        <w:t>n placental mammals</w:t>
      </w:r>
      <w:r w:rsidRPr="00A73ECA">
        <w:rPr>
          <w:rFonts w:ascii="Arial" w:hAnsi="Arial" w:cs="Arial"/>
          <w:noProof/>
          <w:szCs w:val="24"/>
          <w:lang w:val="en-GB"/>
        </w:rPr>
        <w:t>,</w:t>
      </w:r>
      <w:r w:rsidR="00417AE4" w:rsidRPr="00A73ECA">
        <w:rPr>
          <w:rFonts w:ascii="Arial" w:hAnsi="Arial" w:cs="Arial"/>
          <w:noProof/>
          <w:szCs w:val="24"/>
          <w:lang w:val="en-GB"/>
        </w:rPr>
        <w:t xml:space="preserve">  </w:t>
      </w:r>
      <w:r w:rsidRPr="00A73ECA">
        <w:rPr>
          <w:rFonts w:ascii="Arial" w:hAnsi="Arial" w:cs="Arial"/>
          <w:noProof/>
          <w:szCs w:val="24"/>
          <w:lang w:val="en-GB"/>
        </w:rPr>
        <w:t xml:space="preserve">by contrast, multiple </w:t>
      </w:r>
      <w:r w:rsidR="00417AE4" w:rsidRPr="00A73ECA">
        <w:rPr>
          <w:rFonts w:ascii="Arial" w:hAnsi="Arial" w:cs="Arial"/>
          <w:noProof/>
          <w:szCs w:val="24"/>
          <w:lang w:val="en-GB"/>
        </w:rPr>
        <w:t>additional parameters cause maternal investment into the offspring to vary</w:t>
      </w:r>
      <w:r w:rsidR="004218AE" w:rsidRPr="00A73ECA">
        <w:rPr>
          <w:rFonts w:ascii="Arial" w:hAnsi="Arial" w:cs="Arial"/>
          <w:noProof/>
          <w:szCs w:val="24"/>
          <w:lang w:val="en-GB"/>
        </w:rPr>
        <w:t xml:space="preserve"> </w:t>
      </w:r>
      <w:r w:rsidR="004218AE" w:rsidRPr="00A73ECA">
        <w:rPr>
          <w:rFonts w:ascii="Arial" w:hAnsi="Arial" w:cs="Arial"/>
          <w:noProof/>
          <w:szCs w:val="24"/>
          <w:lang w:val="en-GB"/>
        </w:rPr>
        <w:fldChar w:fldCharType="begin">
          <w:fldData xml:space="preserve">PEVuZE5vdGU+PENpdGU+PEF1dGhvcj5CYXJ0b248L0F1dGhvcj48WWVhcj4yMDExPC9ZZWFyPjxS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dW0+PC9yZWNvcmQ+PC9DaXRlPjxDaXRlPjxBdXRob3I+U3RyZWV0PC9BdXRob3I+PFllYXI+MjAx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PEVuZE5vdGU+PENpdGU+PEF1dGhvcj5CYXJ0b248L0F1dGhvcj48WWVhcj4yMDExPC9ZZWFyPjxS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4218AE" w:rsidRPr="00A73ECA">
        <w:rPr>
          <w:rFonts w:ascii="Arial" w:hAnsi="Arial" w:cs="Arial"/>
          <w:noProof/>
          <w:szCs w:val="24"/>
          <w:lang w:val="en-GB"/>
        </w:rPr>
        <w:fldChar w:fldCharType="separate"/>
      </w:r>
      <w:r w:rsidR="00716ECF">
        <w:rPr>
          <w:rFonts w:ascii="Arial" w:hAnsi="Arial" w:cs="Arial"/>
          <w:noProof/>
          <w:szCs w:val="24"/>
          <w:lang w:val="en-GB"/>
        </w:rPr>
        <w:t>[21, 23, 25, 27, 35, 70-72]</w:t>
      </w:r>
      <w:r w:rsidR="004218AE" w:rsidRPr="00A73ECA">
        <w:rPr>
          <w:rFonts w:ascii="Arial" w:hAnsi="Arial" w:cs="Arial"/>
          <w:noProof/>
          <w:szCs w:val="24"/>
          <w:lang w:val="en-GB"/>
        </w:rPr>
        <w:fldChar w:fldCharType="end"/>
      </w:r>
      <w:r w:rsidR="004218AE" w:rsidRPr="00A73ECA">
        <w:rPr>
          <w:rFonts w:ascii="Arial" w:hAnsi="Arial" w:cs="Arial"/>
          <w:noProof/>
          <w:szCs w:val="24"/>
          <w:lang w:val="en-GB"/>
        </w:rPr>
        <w:t>.</w:t>
      </w:r>
      <w:r w:rsidR="00120D95">
        <w:rPr>
          <w:rFonts w:ascii="Arial" w:hAnsi="Arial" w:cs="Arial"/>
          <w:noProof/>
          <w:szCs w:val="24"/>
          <w:lang w:val="en-GB"/>
        </w:rPr>
        <w:t xml:space="preserve"> Additionally, the absence of placenta does not seem to influence the development of brain size</w:t>
      </w:r>
      <w:r w:rsidR="002D580E">
        <w:rPr>
          <w:rFonts w:ascii="Arial" w:hAnsi="Arial" w:cs="Arial"/>
          <w:noProof/>
          <w:szCs w:val="24"/>
          <w:lang w:val="en-GB"/>
        </w:rPr>
        <w:t xml:space="preserve"> in other vertebrates</w:t>
      </w:r>
      <w:r w:rsidR="00120D95">
        <w:rPr>
          <w:rFonts w:ascii="Arial" w:hAnsi="Arial" w:cs="Arial"/>
          <w:noProof/>
          <w:szCs w:val="24"/>
          <w:lang w:val="en-GB"/>
        </w:rPr>
        <w:t xml:space="preserve"> </w:t>
      </w:r>
      <w:r w:rsidR="00120D95">
        <w:rPr>
          <w:rFonts w:ascii="Arial" w:hAnsi="Arial" w:cs="Arial"/>
          <w:noProof/>
          <w:szCs w:val="24"/>
          <w:lang w:val="en-GB"/>
        </w:rPr>
        <w:fldChar w:fldCharType="begin"/>
      </w:r>
      <w:r w:rsidR="00716ECF">
        <w:rPr>
          <w:rFonts w:ascii="Arial" w:hAnsi="Arial" w:cs="Arial"/>
          <w:noProof/>
          <w:szCs w:val="24"/>
          <w:lang w:val="en-GB"/>
        </w:rPr>
        <w:instrText xml:space="preserve"> ADDIN EN.CITE &lt;EndNote&gt;&lt;Cite&gt;&lt;Author&gt;Rowinski&lt;/Author&gt;&lt;Year&gt;2020&lt;/Year&gt;&lt;RecNum&gt;415&lt;/RecNum&gt;&lt;DisplayText&gt;[73]&lt;/DisplayText&gt;&lt;record&gt;&lt;rec-number&gt;415&lt;/rec-number&gt;&lt;foreign-keys&gt;&lt;key app="EN" db-id="a9aw0atab92x0ledv2kxwsvmdfttad9p2fez" timestamp="1604969133" guid="bfaf7703-2b49-4326-afb4-c1b179404a24"&gt;415&lt;/key&gt;&lt;/foreign-keys&gt;&lt;ref-type name="Journal Article"&gt;17&lt;/ref-type&gt;&lt;contributors&gt;&lt;authors&gt;&lt;author&gt;Rowinski, Piotr K.&lt;/author&gt;&lt;author&gt;Naslund, Joacim&lt;/author&gt;&lt;author&gt;Sowersby, Will&lt;/author&gt;&lt;author&gt;Eckerstrom-Liedholm, Simon&lt;/author&gt;&lt;author&gt;Rogell, Bjorn&lt;/author&gt;&lt;/authors&gt;&lt;/contributors&gt;&lt;titles&gt;&lt;title&gt;The evolution of a placenta is not linked to increased brain size in poeciliid fishes&lt;/title&gt;&lt;secondary-title&gt;bioRxiv&lt;/secondary-title&gt;&lt;/titles&gt;&lt;periodical&gt;&lt;full-title&gt;bioRxiv&lt;/full-title&gt;&lt;/periodical&gt;&lt;pages&gt;2020.11.07.372615&lt;/pages&gt;&lt;dates&gt;&lt;year&gt;2020&lt;/year&gt;&lt;/dates&gt;&lt;urls&gt;&lt;related-urls&gt;&lt;url&gt;https://www.biorxiv.org/content/biorxiv/early/2020/11/08/2020.11.07.372615.full.pdf&lt;/url&gt;&lt;/related-urls&gt;&lt;/urls&gt;&lt;electronic-resource-num&gt;10.1101/2020.11.07.372615&lt;/electronic-resource-num&gt;&lt;/record&gt;&lt;/Cite&gt;&lt;/EndNote&gt;</w:instrText>
      </w:r>
      <w:r w:rsidR="00120D95">
        <w:rPr>
          <w:rFonts w:ascii="Arial" w:hAnsi="Arial" w:cs="Arial"/>
          <w:noProof/>
          <w:szCs w:val="24"/>
          <w:lang w:val="en-GB"/>
        </w:rPr>
        <w:fldChar w:fldCharType="separate"/>
      </w:r>
      <w:r w:rsidR="00716ECF">
        <w:rPr>
          <w:rFonts w:ascii="Arial" w:hAnsi="Arial" w:cs="Arial"/>
          <w:noProof/>
          <w:szCs w:val="24"/>
          <w:lang w:val="en-GB"/>
        </w:rPr>
        <w:t>[73]</w:t>
      </w:r>
      <w:r w:rsidR="00120D95">
        <w:rPr>
          <w:rFonts w:ascii="Arial" w:hAnsi="Arial" w:cs="Arial"/>
          <w:noProof/>
          <w:szCs w:val="24"/>
          <w:lang w:val="en-GB"/>
        </w:rPr>
        <w:fldChar w:fldCharType="end"/>
      </w:r>
      <w:r w:rsidR="00120D95">
        <w:rPr>
          <w:rFonts w:ascii="Arial" w:hAnsi="Arial" w:cs="Arial"/>
          <w:noProof/>
          <w:szCs w:val="24"/>
          <w:lang w:val="en-GB"/>
        </w:rPr>
        <w:t>.</w:t>
      </w:r>
      <w:r w:rsidR="004218AE" w:rsidRPr="00A73ECA">
        <w:rPr>
          <w:rFonts w:ascii="Arial" w:hAnsi="Arial" w:cs="Arial"/>
          <w:noProof/>
          <w:szCs w:val="24"/>
          <w:lang w:val="en-GB"/>
        </w:rPr>
        <w:t xml:space="preserve"> </w:t>
      </w:r>
      <w:r w:rsidR="00417AE4" w:rsidRPr="00A73ECA">
        <w:rPr>
          <w:rFonts w:ascii="Arial" w:hAnsi="Arial" w:cs="Arial"/>
          <w:noProof/>
          <w:szCs w:val="24"/>
          <w:lang w:val="en-GB"/>
        </w:rPr>
        <w:t xml:space="preserve">Together with the lack of </w:t>
      </w:r>
      <w:r w:rsidRPr="00A73ECA">
        <w:rPr>
          <w:rFonts w:ascii="Arial" w:hAnsi="Arial" w:cs="Arial"/>
          <w:noProof/>
          <w:szCs w:val="24"/>
          <w:lang w:val="en-GB"/>
        </w:rPr>
        <w:t xml:space="preserve">clear </w:t>
      </w:r>
      <w:r w:rsidR="00417AE4" w:rsidRPr="00A73ECA">
        <w:rPr>
          <w:rFonts w:ascii="Arial" w:hAnsi="Arial" w:cs="Arial"/>
          <w:noProof/>
          <w:szCs w:val="24"/>
          <w:lang w:val="en-GB"/>
        </w:rPr>
        <w:t>behavioural</w:t>
      </w:r>
      <w:r w:rsidR="004218AE" w:rsidRPr="00A73ECA">
        <w:rPr>
          <w:rFonts w:ascii="Arial" w:hAnsi="Arial" w:cs="Arial"/>
          <w:noProof/>
          <w:szCs w:val="24"/>
          <w:lang w:val="en-GB"/>
        </w:rPr>
        <w:t xml:space="preserve"> and </w:t>
      </w:r>
      <w:r w:rsidR="00417AE4" w:rsidRPr="00A73ECA">
        <w:rPr>
          <w:rFonts w:ascii="Arial" w:hAnsi="Arial" w:cs="Arial"/>
          <w:noProof/>
          <w:szCs w:val="24"/>
          <w:lang w:val="en-GB"/>
        </w:rPr>
        <w:t>eco</w:t>
      </w:r>
      <w:r w:rsidR="004218AE" w:rsidRPr="00A73ECA">
        <w:rPr>
          <w:rFonts w:ascii="Arial" w:hAnsi="Arial" w:cs="Arial"/>
          <w:noProof/>
          <w:szCs w:val="24"/>
          <w:lang w:val="en-GB"/>
        </w:rPr>
        <w:t>logical</w:t>
      </w:r>
      <w:r w:rsidR="00417AE4" w:rsidRPr="00A73ECA">
        <w:rPr>
          <w:rFonts w:ascii="Arial" w:hAnsi="Arial" w:cs="Arial"/>
          <w:noProof/>
          <w:szCs w:val="24"/>
          <w:lang w:val="en-GB"/>
        </w:rPr>
        <w:t xml:space="preserve"> correlates,</w:t>
      </w:r>
      <w:r w:rsidRPr="00A73ECA">
        <w:rPr>
          <w:rFonts w:ascii="Arial" w:hAnsi="Arial" w:cs="Arial"/>
          <w:noProof/>
          <w:szCs w:val="24"/>
          <w:lang w:val="en-GB"/>
        </w:rPr>
        <w:t xml:space="preserve"> this </w:t>
      </w:r>
      <w:r w:rsidR="008610F2" w:rsidRPr="00A73ECA">
        <w:rPr>
          <w:rFonts w:ascii="Arial" w:hAnsi="Arial" w:cs="Arial"/>
          <w:noProof/>
          <w:szCs w:val="24"/>
          <w:lang w:val="en-GB"/>
        </w:rPr>
        <w:t>emphasizes the</w:t>
      </w:r>
      <w:r w:rsidRPr="00A73ECA">
        <w:rPr>
          <w:rFonts w:ascii="Arial" w:hAnsi="Arial" w:cs="Arial"/>
          <w:noProof/>
          <w:szCs w:val="24"/>
          <w:lang w:val="en-GB"/>
        </w:rPr>
        <w:t xml:space="preserve"> possibility that many of the behavioural correlates of brain size in placentals may have an ultimate cause of maternal (or parental) investment. At a minimum, our results demonstrate that the factors </w:t>
      </w:r>
      <w:r w:rsidR="009B6761" w:rsidRPr="00A73ECA">
        <w:rPr>
          <w:rFonts w:ascii="Arial" w:hAnsi="Arial" w:cs="Arial"/>
          <w:noProof/>
          <w:szCs w:val="24"/>
          <w:lang w:val="en-GB"/>
        </w:rPr>
        <w:t xml:space="preserve">we have analysed here, and probably others, either have weak effects on relative brain size or are “noisy” due to their high variation across radiations </w:t>
      </w:r>
      <w:r w:rsidR="009B6761" w:rsidRPr="00A73ECA">
        <w:rPr>
          <w:rFonts w:ascii="Arial" w:hAnsi="Arial" w:cs="Arial"/>
          <w:noProof/>
          <w:szCs w:val="24"/>
          <w:lang w:val="en-GB"/>
        </w:rPr>
        <w:fldChar w:fldCharType="begin">
          <w:fldData xml:space="preserve">PEVuZE5vdGU+PENpdGU+PEF1dGhvcj5TbWFlcnM8L0F1dGhvcj48WWVhcj4yMDEyPC9ZZWFyPjxS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LzAwMDM3NzY2NjwvZWxlY3Ryb25pYy1yZXNvdXJjZS1udW0+PC9yZWNvcmQ+PC9DaXRlPjwvRW5k
Tm90ZT4A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PEVuZE5vdGU+PENpdGU+PEF1dGhvcj5TbWFlcnM8L0F1dGhvcj48WWVhcj4yMDEyPC9ZZWFyPjxS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9B6761" w:rsidRPr="00A73ECA">
        <w:rPr>
          <w:rFonts w:ascii="Arial" w:hAnsi="Arial" w:cs="Arial"/>
          <w:noProof/>
          <w:szCs w:val="24"/>
          <w:lang w:val="en-GB"/>
        </w:rPr>
        <w:fldChar w:fldCharType="separate"/>
      </w:r>
      <w:r w:rsidR="00716ECF">
        <w:rPr>
          <w:rFonts w:ascii="Arial" w:hAnsi="Arial" w:cs="Arial"/>
          <w:noProof/>
          <w:szCs w:val="24"/>
          <w:lang w:val="en-GB"/>
        </w:rPr>
        <w:t>[21, 74]</w:t>
      </w:r>
      <w:r w:rsidR="009B6761" w:rsidRPr="00A73ECA">
        <w:rPr>
          <w:rFonts w:ascii="Arial" w:hAnsi="Arial" w:cs="Arial"/>
          <w:noProof/>
          <w:szCs w:val="24"/>
          <w:lang w:val="en-GB"/>
        </w:rPr>
        <w:fldChar w:fldCharType="end"/>
      </w:r>
      <w:r w:rsidR="009B6761" w:rsidRPr="00A73ECA">
        <w:rPr>
          <w:rFonts w:ascii="Arial" w:hAnsi="Arial" w:cs="Arial"/>
          <w:noProof/>
          <w:szCs w:val="24"/>
          <w:lang w:val="en-GB"/>
        </w:rPr>
        <w:t>. The latter conclusion is also consistent with differential mode</w:t>
      </w:r>
      <w:r w:rsidR="00AC6BF3" w:rsidRPr="00A73ECA">
        <w:rPr>
          <w:rFonts w:ascii="Arial" w:hAnsi="Arial" w:cs="Arial"/>
          <w:noProof/>
          <w:szCs w:val="24"/>
          <w:lang w:val="en-GB"/>
        </w:rPr>
        <w:t>l</w:t>
      </w:r>
      <w:r w:rsidR="009B6761" w:rsidRPr="00A73ECA">
        <w:rPr>
          <w:rFonts w:ascii="Arial" w:hAnsi="Arial" w:cs="Arial"/>
          <w:noProof/>
          <w:szCs w:val="24"/>
          <w:lang w:val="en-GB"/>
        </w:rPr>
        <w:t>s of brain and</w:t>
      </w:r>
      <w:r w:rsidR="009B6761" w:rsidRPr="00A73ECA">
        <w:rPr>
          <w:rFonts w:ascii="Arial" w:hAnsi="Arial" w:cs="Arial"/>
          <w:i/>
          <w:iCs/>
          <w:noProof/>
          <w:szCs w:val="24"/>
          <w:lang w:val="en-GB"/>
        </w:rPr>
        <w:t xml:space="preserve"> </w:t>
      </w:r>
      <w:r w:rsidR="009B6761" w:rsidRPr="00A73ECA">
        <w:rPr>
          <w:rFonts w:ascii="Arial" w:hAnsi="Arial" w:cs="Arial"/>
          <w:noProof/>
          <w:szCs w:val="24"/>
          <w:lang w:val="en-GB"/>
        </w:rPr>
        <w:t>body mass evolution in marsupials of different landmasses</w:t>
      </w:r>
      <w:r w:rsidR="00722D6F" w:rsidRPr="00A73ECA">
        <w:rPr>
          <w:rFonts w:ascii="Arial" w:hAnsi="Arial" w:cs="Arial"/>
          <w:noProof/>
          <w:szCs w:val="24"/>
          <w:lang w:val="en-GB"/>
        </w:rPr>
        <w:t xml:space="preserve"> we had detected</w:t>
      </w:r>
      <w:r w:rsidR="009B6761" w:rsidRPr="00A73ECA">
        <w:rPr>
          <w:rFonts w:ascii="Arial" w:hAnsi="Arial" w:cs="Arial"/>
          <w:noProof/>
          <w:szCs w:val="24"/>
          <w:lang w:val="en-GB"/>
        </w:rPr>
        <w:t>.</w:t>
      </w:r>
    </w:p>
    <w:p w14:paraId="028F500D" w14:textId="14167FA0" w:rsidR="00E02867" w:rsidRPr="00A73ECA" w:rsidRDefault="009B6761">
      <w:pPr>
        <w:spacing w:line="480" w:lineRule="auto"/>
        <w:jc w:val="both"/>
        <w:rPr>
          <w:rFonts w:ascii="Arial" w:hAnsi="Arial" w:cs="Arial"/>
          <w:noProof/>
          <w:szCs w:val="24"/>
          <w:lang w:val="en-GB"/>
        </w:rPr>
      </w:pPr>
      <w:r w:rsidRPr="00A73ECA">
        <w:rPr>
          <w:rFonts w:ascii="Arial" w:hAnsi="Arial" w:cs="Arial"/>
          <w:noProof/>
          <w:szCs w:val="24"/>
          <w:lang w:val="en-GB"/>
        </w:rPr>
        <w:t xml:space="preserve">Consistent with a previously </w:t>
      </w:r>
      <w:r w:rsidR="00F843B1" w:rsidRPr="00A73ECA">
        <w:rPr>
          <w:rFonts w:ascii="Arial" w:hAnsi="Arial" w:cs="Arial"/>
          <w:noProof/>
          <w:szCs w:val="24"/>
          <w:lang w:val="en-GB"/>
        </w:rPr>
        <w:t>established</w:t>
      </w:r>
      <w:r w:rsidRPr="00A73ECA">
        <w:rPr>
          <w:rFonts w:ascii="Arial" w:hAnsi="Arial" w:cs="Arial"/>
          <w:noProof/>
          <w:szCs w:val="24"/>
          <w:lang w:val="en-GB"/>
        </w:rPr>
        <w:t xml:space="preserve"> lack of association between basal metabolic rate and brain size</w:t>
      </w:r>
      <w:r w:rsidR="000F04A7" w:rsidRPr="00A73ECA">
        <w:rPr>
          <w:rFonts w:ascii="Arial" w:hAnsi="Arial" w:cs="Arial"/>
          <w:noProof/>
          <w:szCs w:val="24"/>
          <w:lang w:val="en-GB"/>
        </w:rPr>
        <w:t xml:space="preserve"> </w:t>
      </w:r>
      <w:r w:rsidR="000F04A7" w:rsidRPr="00A73ECA">
        <w:rPr>
          <w:rFonts w:ascii="Arial" w:hAnsi="Arial" w:cs="Arial"/>
          <w:noProof/>
          <w:szCs w:val="24"/>
          <w:lang w:val="en-GB"/>
        </w:rPr>
        <w:fldChar w:fldCharType="begin"/>
      </w:r>
      <w:r w:rsidR="0075199A">
        <w:rPr>
          <w:rFonts w:ascii="Arial" w:hAnsi="Arial" w:cs="Arial"/>
          <w:noProof/>
          <w:szCs w:val="24"/>
          <w:lang w:val="en-GB"/>
        </w:rPr>
        <w:instrText xml:space="preserve"> ADDIN EN.CITE &lt;EndNote&gt;&lt;Cite&gt;&lt;Author&gt;Weisbecker&lt;/Author&gt;&lt;Year&gt;2010&lt;/Year&gt;&lt;RecNum&gt;156&lt;/RecNum&gt;&lt;DisplayText&gt;[35]&lt;/DisplayText&gt;&lt;record&gt;&lt;rec-number&gt;156&lt;/rec-number&gt;&lt;foreign-keys&gt;&lt;key app="EN" db-id="a9aw0atab92x0ledv2kxwsvmdfttad9p2fez" timestamp="1564364863" guid="080578f5-10fb-4f94-b479-33875ae8e015"&gt;156&lt;/key&gt;&lt;/foreign-keys&gt;&lt;ref-type name="Journal Article"&gt;17&lt;/ref-type&gt;&lt;contributors&gt;&lt;authors&gt;&lt;author&gt;Weisbecker, V.&lt;/author&gt;&lt;author&gt;Goswami, A.&lt;/author&gt;&lt;/authors&gt;&lt;/contributors&gt;&lt;titles&gt;&lt;title&gt;Brain size, life history, and metabolism at the marsupial/placental dichotomy&lt;/title&gt;&lt;secondary-title&gt;Proceedings of the National Academy of Sciences&lt;/secondary-title&gt;&lt;/titles&gt;&lt;periodical&gt;&lt;full-title&gt;Proceedings of the National Academy of Sciences&lt;/full-title&gt;&lt;/periodical&gt;&lt;pages&gt;16216-16221&lt;/pages&gt;&lt;volume&gt;107&lt;/volume&gt;&lt;number&gt;37&lt;/number&gt;&lt;section&gt;16216&lt;/section&gt;&lt;dates&gt;&lt;year&gt;2010&lt;/year&gt;&lt;/dates&gt;&lt;publisher&gt;National Academy of Sciences&lt;/publisher&gt;&lt;isbn&gt;0027-8424&amp;#xD;1091-6490&lt;/isbn&gt;&lt;urls&gt;&lt;related-urls&gt;&lt;url&gt;http://www.ncbi.nlm.nih.gov/pubmed/20823252&lt;/url&gt;&lt;url&gt;http://www.pubmedcentral.nih.gov/articlerender.fcgi?artid=PMC2941275&lt;/url&gt;&lt;/related-urls&gt;&lt;/urls&gt;&lt;electronic-resource-num&gt;10.1073/pnas.0906486107&lt;/electronic-resource-num&gt;&lt;/record&gt;&lt;/Cite&gt;&lt;/EndNote&gt;</w:instrText>
      </w:r>
      <w:r w:rsidR="000F04A7" w:rsidRPr="00A73ECA">
        <w:rPr>
          <w:rFonts w:ascii="Arial" w:hAnsi="Arial" w:cs="Arial"/>
          <w:noProof/>
          <w:szCs w:val="24"/>
          <w:lang w:val="en-GB"/>
        </w:rPr>
        <w:fldChar w:fldCharType="separate"/>
      </w:r>
      <w:r w:rsidR="0075199A">
        <w:rPr>
          <w:rFonts w:ascii="Arial" w:hAnsi="Arial" w:cs="Arial"/>
          <w:noProof/>
          <w:szCs w:val="24"/>
          <w:lang w:val="en-GB"/>
        </w:rPr>
        <w:t>[35]</w:t>
      </w:r>
      <w:r w:rsidR="000F04A7" w:rsidRPr="00A73ECA">
        <w:rPr>
          <w:rFonts w:ascii="Arial" w:hAnsi="Arial" w:cs="Arial"/>
          <w:noProof/>
          <w:szCs w:val="24"/>
          <w:lang w:val="en-GB"/>
        </w:rPr>
        <w:fldChar w:fldCharType="end"/>
      </w:r>
      <w:r w:rsidRPr="00A73ECA">
        <w:rPr>
          <w:rFonts w:ascii="Arial" w:hAnsi="Arial" w:cs="Arial"/>
          <w:noProof/>
          <w:szCs w:val="24"/>
          <w:lang w:val="en-GB"/>
        </w:rPr>
        <w:t xml:space="preserve">, we find no association between </w:t>
      </w:r>
      <w:r w:rsidR="008610F2" w:rsidRPr="00A73ECA">
        <w:rPr>
          <w:rFonts w:ascii="Arial" w:hAnsi="Arial" w:cs="Arial"/>
          <w:noProof/>
          <w:szCs w:val="24"/>
          <w:lang w:val="en-GB"/>
        </w:rPr>
        <w:t xml:space="preserve">brain mass and </w:t>
      </w:r>
      <w:r w:rsidRPr="00A73ECA">
        <w:rPr>
          <w:rFonts w:ascii="Arial" w:hAnsi="Arial" w:cs="Arial"/>
          <w:noProof/>
          <w:szCs w:val="24"/>
          <w:lang w:val="en-GB"/>
        </w:rPr>
        <w:t xml:space="preserve">field metabolic rate </w:t>
      </w:r>
      <w:r w:rsidR="008610F2" w:rsidRPr="00A73ECA">
        <w:rPr>
          <w:rFonts w:ascii="Arial" w:hAnsi="Arial" w:cs="Arial"/>
          <w:noProof/>
          <w:szCs w:val="24"/>
          <w:lang w:val="en-GB"/>
        </w:rPr>
        <w:t>(</w:t>
      </w:r>
      <w:r w:rsidRPr="00A73ECA">
        <w:rPr>
          <w:rFonts w:ascii="Arial" w:hAnsi="Arial" w:cs="Arial"/>
          <w:noProof/>
          <w:szCs w:val="24"/>
          <w:lang w:val="en-GB"/>
        </w:rPr>
        <w:t xml:space="preserve">a more accurate reflection of </w:t>
      </w:r>
      <w:r w:rsidR="00965A3D" w:rsidRPr="00A73ECA">
        <w:rPr>
          <w:rFonts w:ascii="Arial" w:hAnsi="Arial" w:cs="Arial"/>
          <w:noProof/>
          <w:szCs w:val="24"/>
          <w:lang w:val="en-GB"/>
        </w:rPr>
        <w:t>metabolic expenditure after all contitituent costs are accounted for</w:t>
      </w:r>
      <w:r w:rsidRPr="00A73ECA">
        <w:rPr>
          <w:rFonts w:ascii="Arial" w:hAnsi="Arial" w:cs="Arial"/>
          <w:noProof/>
          <w:szCs w:val="24"/>
          <w:lang w:val="en-GB"/>
        </w:rPr>
        <w:t xml:space="preserve"> </w:t>
      </w:r>
      <w:r w:rsidRPr="00A73ECA">
        <w:rPr>
          <w:rFonts w:ascii="Arial" w:hAnsi="Arial" w:cs="Arial"/>
          <w:noProof/>
          <w:szCs w:val="24"/>
          <w:lang w:val="en-GB"/>
        </w:rPr>
        <w:fldChar w:fldCharType="begin">
          <w:fldData xml:space="preserve">PEVuZE5vdGU+PENpdGU+PEF1dGhvcj5OYWd5PC9BdXRob3I+PFllYXI+MjAwNTwvWWVhcj48UmVj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PEVuZE5vdGU+PENpdGU+PEF1dGhvcj5OYWd5PC9BdXRob3I+PFllYXI+MjAwNTwvWWVhcj48UmVj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Pr="00A73ECA">
        <w:rPr>
          <w:rFonts w:ascii="Arial" w:hAnsi="Arial" w:cs="Arial"/>
          <w:noProof/>
          <w:szCs w:val="24"/>
          <w:lang w:val="en-GB"/>
        </w:rPr>
        <w:fldChar w:fldCharType="separate"/>
      </w:r>
      <w:r w:rsidR="00716ECF">
        <w:rPr>
          <w:rFonts w:ascii="Arial" w:hAnsi="Arial" w:cs="Arial"/>
          <w:noProof/>
          <w:szCs w:val="24"/>
          <w:lang w:val="en-GB"/>
        </w:rPr>
        <w:t>[75, 76]</w:t>
      </w:r>
      <w:r w:rsidRPr="00A73ECA">
        <w:rPr>
          <w:rFonts w:ascii="Arial" w:hAnsi="Arial" w:cs="Arial"/>
          <w:noProof/>
          <w:szCs w:val="24"/>
          <w:lang w:val="en-GB"/>
        </w:rPr>
        <w:fldChar w:fldCharType="end"/>
      </w:r>
      <w:r w:rsidRPr="00A73ECA">
        <w:rPr>
          <w:rFonts w:ascii="Arial" w:hAnsi="Arial" w:cs="Arial"/>
          <w:noProof/>
          <w:szCs w:val="24"/>
          <w:lang w:val="en-GB"/>
        </w:rPr>
        <w:t xml:space="preserve">. This </w:t>
      </w:r>
      <w:r w:rsidR="00BE65F1" w:rsidRPr="00A73ECA">
        <w:rPr>
          <w:rFonts w:ascii="Arial" w:hAnsi="Arial" w:cs="Arial"/>
          <w:noProof/>
          <w:szCs w:val="24"/>
          <w:lang w:val="en-GB"/>
        </w:rPr>
        <w:t xml:space="preserve">suggests </w:t>
      </w:r>
      <w:r w:rsidRPr="00A73ECA">
        <w:rPr>
          <w:rFonts w:ascii="Arial" w:hAnsi="Arial" w:cs="Arial"/>
          <w:noProof/>
          <w:szCs w:val="24"/>
          <w:lang w:val="en-GB"/>
        </w:rPr>
        <w:t xml:space="preserve">that the ongoing energetic maintenance of the brain is unlikely to be impacted by </w:t>
      </w:r>
      <w:r w:rsidR="00BE65F1" w:rsidRPr="00A73ECA">
        <w:rPr>
          <w:rFonts w:ascii="Arial" w:hAnsi="Arial" w:cs="Arial"/>
          <w:noProof/>
          <w:szCs w:val="24"/>
          <w:lang w:val="en-GB"/>
        </w:rPr>
        <w:t xml:space="preserve">evolutionary variation in </w:t>
      </w:r>
      <w:r w:rsidRPr="00A73ECA">
        <w:rPr>
          <w:rFonts w:ascii="Arial" w:hAnsi="Arial" w:cs="Arial"/>
          <w:noProof/>
          <w:szCs w:val="24"/>
          <w:lang w:val="en-GB"/>
        </w:rPr>
        <w:t>metabolic rat</w:t>
      </w:r>
      <w:r w:rsidR="00BE65F1" w:rsidRPr="00A73ECA">
        <w:rPr>
          <w:rFonts w:ascii="Arial" w:hAnsi="Arial" w:cs="Arial"/>
          <w:noProof/>
          <w:szCs w:val="24"/>
          <w:lang w:val="en-GB"/>
        </w:rPr>
        <w:t>es</w:t>
      </w:r>
      <w:r w:rsidR="00F843B1" w:rsidRPr="00A73ECA">
        <w:rPr>
          <w:rFonts w:ascii="Arial" w:hAnsi="Arial" w:cs="Arial"/>
          <w:noProof/>
          <w:szCs w:val="24"/>
          <w:lang w:val="en-GB"/>
        </w:rPr>
        <w:t>, at least in marsupials</w:t>
      </w:r>
      <w:r w:rsidRPr="00A73ECA">
        <w:rPr>
          <w:rFonts w:ascii="Arial" w:hAnsi="Arial" w:cs="Arial"/>
          <w:noProof/>
          <w:szCs w:val="24"/>
          <w:lang w:val="en-GB"/>
        </w:rPr>
        <w:t xml:space="preserve">. </w:t>
      </w:r>
      <w:r w:rsidR="00BE65F1" w:rsidRPr="00A73ECA">
        <w:rPr>
          <w:rFonts w:ascii="Arial" w:hAnsi="Arial" w:cs="Arial"/>
          <w:noProof/>
          <w:szCs w:val="24"/>
          <w:lang w:val="en-GB"/>
        </w:rPr>
        <w:t>It</w:t>
      </w:r>
      <w:r w:rsidRPr="00A73ECA">
        <w:rPr>
          <w:rFonts w:ascii="Arial" w:hAnsi="Arial" w:cs="Arial"/>
          <w:noProof/>
          <w:szCs w:val="24"/>
          <w:lang w:val="en-GB"/>
        </w:rPr>
        <w:t xml:space="preserve"> also explains why </w:t>
      </w:r>
      <w:r w:rsidR="00F843B1" w:rsidRPr="00A73ECA">
        <w:rPr>
          <w:rFonts w:ascii="Arial" w:hAnsi="Arial" w:cs="Arial"/>
          <w:noProof/>
          <w:szCs w:val="24"/>
          <w:lang w:val="en-GB"/>
        </w:rPr>
        <w:t>we found no</w:t>
      </w:r>
      <w:r w:rsidR="00496731" w:rsidRPr="00A73ECA">
        <w:rPr>
          <w:rFonts w:ascii="Arial" w:hAnsi="Arial" w:cs="Arial"/>
          <w:noProof/>
          <w:szCs w:val="24"/>
          <w:lang w:val="en-GB"/>
        </w:rPr>
        <w:t xml:space="preserve"> relationship between hibernation/torpor and brain size</w:t>
      </w:r>
      <w:r w:rsidR="00F843B1" w:rsidRPr="00A73ECA">
        <w:rPr>
          <w:rFonts w:ascii="Arial" w:hAnsi="Arial" w:cs="Arial"/>
          <w:noProof/>
          <w:szCs w:val="24"/>
          <w:lang w:val="en-GB"/>
        </w:rPr>
        <w:t xml:space="preserve">, which have been hypothesized to represent </w:t>
      </w:r>
      <w:r w:rsidR="00BE65F1" w:rsidRPr="00A73ECA">
        <w:rPr>
          <w:rFonts w:ascii="Arial" w:hAnsi="Arial" w:cs="Arial"/>
          <w:noProof/>
          <w:szCs w:val="24"/>
          <w:lang w:val="en-GB"/>
        </w:rPr>
        <w:t>times</w:t>
      </w:r>
      <w:r w:rsidR="00F843B1" w:rsidRPr="00A73ECA">
        <w:rPr>
          <w:rFonts w:ascii="Arial" w:hAnsi="Arial" w:cs="Arial"/>
          <w:noProof/>
          <w:szCs w:val="24"/>
          <w:lang w:val="en-GB"/>
        </w:rPr>
        <w:t xml:space="preserve"> of brain starvation</w:t>
      </w:r>
      <w:r w:rsidR="00965A3D" w:rsidRPr="00A73ECA">
        <w:rPr>
          <w:rFonts w:ascii="Arial" w:hAnsi="Arial" w:cs="Arial"/>
          <w:noProof/>
          <w:szCs w:val="24"/>
          <w:lang w:val="en-GB"/>
        </w:rPr>
        <w:t xml:space="preserve"> related to extreme temperatures</w:t>
      </w:r>
      <w:r w:rsidR="00496731" w:rsidRPr="00A73ECA">
        <w:rPr>
          <w:rFonts w:ascii="Arial" w:hAnsi="Arial" w:cs="Arial"/>
          <w:noProof/>
          <w:szCs w:val="24"/>
          <w:lang w:val="en-GB"/>
        </w:rPr>
        <w:t xml:space="preserve"> </w:t>
      </w:r>
      <w:r w:rsidR="00496731" w:rsidRPr="00A73ECA">
        <w:rPr>
          <w:rFonts w:ascii="Arial" w:hAnsi="Arial" w:cs="Arial"/>
          <w:noProof/>
          <w:szCs w:val="24"/>
          <w:lang w:val="en-GB"/>
        </w:rPr>
        <w:fldChar w:fldCharType="begin"/>
      </w:r>
      <w:r w:rsidR="00716ECF">
        <w:rPr>
          <w:rFonts w:ascii="Arial" w:hAnsi="Arial" w:cs="Arial"/>
          <w:noProof/>
          <w:szCs w:val="24"/>
          <w:lang w:val="en-GB"/>
        </w:rPr>
        <w:instrText xml:space="preserve"> ADDIN EN.CITE &lt;EndNote&gt;&lt;Cite&gt;&lt;Author&gt;Heldstab&lt;/Author&gt;&lt;Year&gt;2018&lt;/Year&gt;&lt;RecNum&gt;145&lt;/RecNum&gt;&lt;DisplayText&gt;[77]&lt;/DisplayText&gt;&lt;record&gt;&lt;rec-number&gt;145&lt;/rec-number&gt;&lt;foreign-keys&gt;&lt;key app="EN" db-id="a9aw0atab92x0ledv2kxwsvmdfttad9p2fez" timestamp="1564364863" guid="2a2ef73c-e88c-439e-967b-17d358348ab5"&gt;145&lt;/key&gt;&lt;/foreign-keys&gt;&lt;ref-type name="Journal Article"&gt;17&lt;/ref-type&gt;&lt;contributors&gt;&lt;authors&gt;&lt;author&gt;Heldstab, S. A.&lt;/author&gt;&lt;author&gt;Isler, K.&lt;/author&gt;&lt;author&gt;van Schaik, C. P.&lt;/author&gt;&lt;/authors&gt;&lt;/contributors&gt;&lt;auth-address&gt;Department of Anthropology, University of Zurich, Zurich, Switzerland.&lt;/auth-address&gt;&lt;titles&gt;&lt;title&gt;Hibernation constrains brain size evolution in mammals&lt;/title&gt;&lt;secondary-title&gt;J Evol Biol&lt;/secondary-title&gt;&lt;/titles&gt;&lt;pages&gt;1582-1588&lt;/pages&gt;&lt;volume&gt;31&lt;/volume&gt;&lt;number&gt;10&lt;/number&gt;&lt;edition&gt;2018/07/22&lt;/edition&gt;&lt;keywords&gt;&lt;keyword&gt;brain size evolution&lt;/keyword&gt;&lt;keyword&gt;energy savings&lt;/keyword&gt;&lt;keyword&gt;heterothermy&lt;/keyword&gt;&lt;keyword&gt;hibernation&lt;/keyword&gt;&lt;keyword&gt;over-wintering&lt;/keyword&gt;&lt;keyword&gt;seasonality&lt;/keyword&gt;&lt;/keywords&gt;&lt;dates&gt;&lt;year&gt;2018&lt;/year&gt;&lt;pub-dates&gt;&lt;date&gt;Oct&lt;/date&gt;&lt;/pub-dates&gt;&lt;/dates&gt;&lt;isbn&gt;1420-9101 (Electronic)&amp;#xD;1010-061X (Linking)&lt;/isbn&gt;&lt;accession-num&gt;30030877&lt;/accession-num&gt;&lt;urls&gt;&lt;related-urls&gt;&lt;url&gt;https://www.ncbi.nlm.nih.gov/pubmed/30030877&lt;/url&gt;&lt;/related-urls&gt;&lt;/urls&gt;&lt;electronic-resource-num&gt;10.1111/jeb.13353&lt;/electronic-resource-num&gt;&lt;/record&gt;&lt;/Cite&gt;&lt;/EndNote&gt;</w:instrText>
      </w:r>
      <w:r w:rsidR="00496731" w:rsidRPr="00A73ECA">
        <w:rPr>
          <w:rFonts w:ascii="Arial" w:hAnsi="Arial" w:cs="Arial"/>
          <w:noProof/>
          <w:szCs w:val="24"/>
          <w:lang w:val="en-GB"/>
        </w:rPr>
        <w:fldChar w:fldCharType="separate"/>
      </w:r>
      <w:r w:rsidR="00716ECF">
        <w:rPr>
          <w:rFonts w:ascii="Arial" w:hAnsi="Arial" w:cs="Arial"/>
          <w:noProof/>
          <w:szCs w:val="24"/>
          <w:lang w:val="en-GB"/>
        </w:rPr>
        <w:t>[77]</w:t>
      </w:r>
      <w:r w:rsidR="00496731" w:rsidRPr="00A73ECA">
        <w:rPr>
          <w:rFonts w:ascii="Arial" w:hAnsi="Arial" w:cs="Arial"/>
          <w:noProof/>
          <w:szCs w:val="24"/>
          <w:lang w:val="en-GB"/>
        </w:rPr>
        <w:fldChar w:fldCharType="end"/>
      </w:r>
      <w:r w:rsidR="00496731" w:rsidRPr="00A73ECA">
        <w:rPr>
          <w:rFonts w:ascii="Arial" w:hAnsi="Arial" w:cs="Arial"/>
          <w:noProof/>
          <w:szCs w:val="24"/>
          <w:lang w:val="en-GB"/>
        </w:rPr>
        <w:t xml:space="preserve">. </w:t>
      </w:r>
      <w:r w:rsidR="00BE65F1" w:rsidRPr="00A73ECA">
        <w:rPr>
          <w:rFonts w:ascii="Arial" w:hAnsi="Arial" w:cs="Arial"/>
          <w:noProof/>
          <w:szCs w:val="24"/>
          <w:lang w:val="en-GB"/>
        </w:rPr>
        <w:t xml:space="preserve">However, the dataset of field metabolic rates </w:t>
      </w:r>
      <w:r w:rsidR="00BE65F1" w:rsidRPr="00A73ECA">
        <w:rPr>
          <w:rFonts w:ascii="Arial" w:hAnsi="Arial" w:cs="Arial"/>
          <w:noProof/>
          <w:szCs w:val="24"/>
          <w:lang w:val="en-GB"/>
        </w:rPr>
        <w:lastRenderedPageBreak/>
        <w:t>was extensively</w:t>
      </w:r>
      <w:r w:rsidR="00965A3D" w:rsidRPr="00A73ECA">
        <w:rPr>
          <w:rFonts w:ascii="Arial" w:hAnsi="Arial" w:cs="Arial"/>
          <w:noProof/>
          <w:szCs w:val="24"/>
          <w:lang w:val="en-GB"/>
        </w:rPr>
        <w:t xml:space="preserve"> based on</w:t>
      </w:r>
      <w:r w:rsidR="008B3F2D" w:rsidRPr="00A73ECA">
        <w:rPr>
          <w:rFonts w:ascii="Arial" w:hAnsi="Arial" w:cs="Arial"/>
          <w:noProof/>
          <w:szCs w:val="24"/>
          <w:lang w:val="en-GB"/>
        </w:rPr>
        <w:t xml:space="preserve"> </w:t>
      </w:r>
      <w:r w:rsidR="0079137B" w:rsidRPr="00A73ECA">
        <w:rPr>
          <w:rFonts w:ascii="Arial" w:hAnsi="Arial" w:cs="Arial"/>
          <w:noProof/>
          <w:szCs w:val="24"/>
          <w:lang w:val="en-GB"/>
        </w:rPr>
        <w:t xml:space="preserve">phylogenetically informed </w:t>
      </w:r>
      <w:r w:rsidR="008B3F2D" w:rsidRPr="00A73ECA">
        <w:rPr>
          <w:rFonts w:ascii="Arial" w:hAnsi="Arial" w:cs="Arial"/>
          <w:noProof/>
          <w:szCs w:val="24"/>
          <w:lang w:val="en-GB"/>
        </w:rPr>
        <w:t>estimations</w:t>
      </w:r>
      <w:r w:rsidR="00BE65F1" w:rsidRPr="00A73ECA">
        <w:rPr>
          <w:rFonts w:ascii="Arial" w:hAnsi="Arial" w:cs="Arial"/>
          <w:noProof/>
          <w:szCs w:val="24"/>
          <w:lang w:val="en-GB"/>
        </w:rPr>
        <w:t>, rather than empirical values</w:t>
      </w:r>
      <w:r w:rsidR="008B3F2D" w:rsidRPr="00A73ECA">
        <w:rPr>
          <w:rFonts w:ascii="Arial" w:hAnsi="Arial" w:cs="Arial"/>
          <w:noProof/>
          <w:szCs w:val="24"/>
          <w:lang w:val="en-GB"/>
        </w:rPr>
        <w:t xml:space="preserve"> </w:t>
      </w:r>
      <w:r w:rsidR="008B3F2D" w:rsidRPr="00A73ECA">
        <w:rPr>
          <w:rFonts w:ascii="Arial" w:hAnsi="Arial" w:cs="Arial"/>
          <w:noProof/>
          <w:szCs w:val="24"/>
          <w:lang w:val="en-GB"/>
        </w:rPr>
        <w:fldChar w:fldCharType="begin"/>
      </w:r>
      <w:r w:rsidR="00716ECF">
        <w:rPr>
          <w:rFonts w:ascii="Arial" w:hAnsi="Arial" w:cs="Arial"/>
          <w:noProof/>
          <w:szCs w:val="24"/>
          <w:lang w:val="en-GB"/>
        </w:rPr>
        <w:instrText xml:space="preserve"> ADDIN EN.CITE &lt;EndNote&gt;&lt;Cite&gt;&lt;Author&gt;Riek&lt;/Author&gt;&lt;Year&gt;2013&lt;/Year&gt;&lt;RecNum&gt;155&lt;/RecNum&gt;&lt;DisplayText&gt;[78]&lt;/DisplayText&gt;&lt;record&gt;&lt;rec-number&gt;155&lt;/rec-number&gt;&lt;foreign-keys&gt;&lt;key app="EN" db-id="a9aw0atab92x0ledv2kxwsvmdfttad9p2fez" timestamp="1564364863" guid="c16d85bc-4a6b-48db-b713-7625008d70f9"&gt;155&lt;/key&gt;&lt;/foreign-keys&gt;&lt;ref-type name="Journal Article"&gt;17&lt;/ref-type&gt;&lt;contributors&gt;&lt;authors&gt;&lt;author&gt;Riek, A.&lt;/author&gt;&lt;author&gt;Bruggeman, J.&lt;/author&gt;&lt;/authors&gt;&lt;/contributors&gt;&lt;auth-address&gt;Department of Animal Sciences, University of Gottingen, Albrecht-Thaer-Weg 3, 37075 Gottingen, Germany. ariek@uni-goettingen.de&lt;/auth-address&gt;&lt;titles&gt;&lt;title&gt;Estimating field metabolic rates for Australian marsupials using phylogeny&lt;/title&gt;&lt;secondary-title&gt;Comp Biochem Physiol A Mol Integr Physiol&lt;/secondary-title&gt;&lt;/titles&gt;&lt;pages&gt;598-604&lt;/pages&gt;&lt;volume&gt;164&lt;/volume&gt;&lt;number&gt;4&lt;/number&gt;&lt;edition&gt;2013/02/05&lt;/edition&gt;&lt;keywords&gt;&lt;keyword&gt;Animals&lt;/keyword&gt;&lt;keyword&gt;Australia&lt;/keyword&gt;&lt;keyword&gt;Basal Metabolism&lt;/keyword&gt;&lt;keyword&gt;Body Weight/physiology&lt;/keyword&gt;&lt;keyword&gt;Energy Metabolism/physiology&lt;/keyword&gt;&lt;keyword&gt;Herbivory/*physiology&lt;/keyword&gt;&lt;keyword&gt;Marsupialia/*metabolism&lt;/keyword&gt;&lt;keyword&gt;Phylogeny&lt;/keyword&gt;&lt;keyword&gt;Species Specificity&lt;/keyword&gt;&lt;/keywords&gt;&lt;dates&gt;&lt;year&gt;2013&lt;/year&gt;&lt;pub-dates&gt;&lt;date&gt;Apr&lt;/date&gt;&lt;/pub-dates&gt;&lt;/dates&gt;&lt;publisher&gt;Pergamon&lt;/publisher&gt;&lt;isbn&gt;1531-4332 (Electronic)&amp;#xD;1095-6433 (Linking)&lt;/isbn&gt;&lt;accession-num&gt;23376109&lt;/accession-num&gt;&lt;urls&gt;&lt;related-urls&gt;&lt;url&gt;https://www.ncbi.nlm.nih.gov/pubmed/23376109&lt;/url&gt;&lt;/related-urls&gt;&lt;/urls&gt;&lt;electronic-resource-num&gt;10.1016/j.cbpa.2013.01.007&lt;/electronic-resource-num&gt;&lt;/record&gt;&lt;/Cite&gt;&lt;/EndNote&gt;</w:instrText>
      </w:r>
      <w:r w:rsidR="008B3F2D" w:rsidRPr="00A73ECA">
        <w:rPr>
          <w:rFonts w:ascii="Arial" w:hAnsi="Arial" w:cs="Arial"/>
          <w:noProof/>
          <w:szCs w:val="24"/>
          <w:lang w:val="en-GB"/>
        </w:rPr>
        <w:fldChar w:fldCharType="separate"/>
      </w:r>
      <w:r w:rsidR="00716ECF">
        <w:rPr>
          <w:rFonts w:ascii="Arial" w:hAnsi="Arial" w:cs="Arial"/>
          <w:noProof/>
          <w:szCs w:val="24"/>
          <w:lang w:val="en-GB"/>
        </w:rPr>
        <w:t>[78]</w:t>
      </w:r>
      <w:r w:rsidR="008B3F2D" w:rsidRPr="00A73ECA">
        <w:rPr>
          <w:rFonts w:ascii="Arial" w:hAnsi="Arial" w:cs="Arial"/>
          <w:noProof/>
          <w:szCs w:val="24"/>
          <w:lang w:val="en-GB"/>
        </w:rPr>
        <w:fldChar w:fldCharType="end"/>
      </w:r>
      <w:r w:rsidR="00BE65F1" w:rsidRPr="00A73ECA">
        <w:rPr>
          <w:rFonts w:ascii="Arial" w:hAnsi="Arial" w:cs="Arial"/>
          <w:noProof/>
          <w:szCs w:val="24"/>
          <w:lang w:val="en-GB"/>
        </w:rPr>
        <w:t>, so that a larger empirical dataset might lead to a different result.</w:t>
      </w:r>
    </w:p>
    <w:p w14:paraId="52DAFA05" w14:textId="7F164748" w:rsidR="00F37C68" w:rsidRPr="00A73ECA" w:rsidRDefault="00BE65F1" w:rsidP="00F37C68">
      <w:pPr>
        <w:spacing w:line="480" w:lineRule="auto"/>
        <w:jc w:val="both"/>
        <w:rPr>
          <w:rFonts w:ascii="Arial" w:hAnsi="Arial" w:cs="Arial"/>
          <w:noProof/>
          <w:color w:val="FF0000"/>
          <w:szCs w:val="24"/>
          <w:lang w:val="en-GB"/>
        </w:rPr>
      </w:pPr>
      <w:r w:rsidRPr="00A73ECA">
        <w:rPr>
          <w:rFonts w:ascii="Arial" w:hAnsi="Arial" w:cs="Arial"/>
          <w:noProof/>
          <w:szCs w:val="24"/>
          <w:lang w:val="en-GB"/>
        </w:rPr>
        <w:t>We</w:t>
      </w:r>
      <w:r w:rsidR="00450CF7" w:rsidRPr="00A73ECA">
        <w:rPr>
          <w:rFonts w:ascii="Arial" w:hAnsi="Arial" w:cs="Arial"/>
          <w:noProof/>
          <w:szCs w:val="24"/>
          <w:lang w:val="en-GB"/>
        </w:rPr>
        <w:t xml:space="preserve"> confirm</w:t>
      </w:r>
      <w:r w:rsidRPr="00A73ECA">
        <w:rPr>
          <w:rFonts w:ascii="Arial" w:hAnsi="Arial" w:cs="Arial"/>
          <w:noProof/>
          <w:szCs w:val="24"/>
          <w:lang w:val="en-GB"/>
        </w:rPr>
        <w:t xml:space="preserve"> previous reports </w:t>
      </w:r>
      <w:r w:rsidR="00450CF7" w:rsidRPr="00A73ECA">
        <w:rPr>
          <w:rFonts w:ascii="Arial" w:hAnsi="Arial" w:cs="Arial"/>
          <w:noProof/>
          <w:szCs w:val="24"/>
          <w:lang w:val="en-GB"/>
        </w:rPr>
        <w:t xml:space="preserve">that </w:t>
      </w:r>
      <w:r w:rsidRPr="00A73ECA">
        <w:rPr>
          <w:rFonts w:ascii="Arial" w:hAnsi="Arial" w:cs="Arial"/>
          <w:noProof/>
          <w:szCs w:val="24"/>
          <w:lang w:val="en-GB"/>
        </w:rPr>
        <w:t xml:space="preserve">marsupials </w:t>
      </w:r>
      <w:r w:rsidR="00450CF7" w:rsidRPr="00A73ECA">
        <w:rPr>
          <w:rFonts w:ascii="Arial" w:hAnsi="Arial" w:cs="Arial"/>
          <w:noProof/>
          <w:szCs w:val="24"/>
          <w:lang w:val="en-GB"/>
        </w:rPr>
        <w:t>from New Guinea have the largest brains among marsupials,</w:t>
      </w:r>
      <w:r w:rsidR="00F40083" w:rsidRPr="00A73ECA">
        <w:rPr>
          <w:rFonts w:ascii="Arial" w:hAnsi="Arial" w:cs="Arial"/>
          <w:noProof/>
          <w:szCs w:val="24"/>
          <w:lang w:val="en-GB"/>
        </w:rPr>
        <w:t xml:space="preserve"> </w:t>
      </w:r>
      <w:r w:rsidR="00605794" w:rsidRPr="00A73ECA">
        <w:rPr>
          <w:rFonts w:ascii="Arial" w:hAnsi="Arial" w:cs="Arial"/>
          <w:noProof/>
          <w:szCs w:val="24"/>
          <w:lang w:val="en-GB"/>
        </w:rPr>
        <w:t xml:space="preserve">but </w:t>
      </w:r>
      <w:r w:rsidR="00450CF7" w:rsidRPr="00A73ECA">
        <w:rPr>
          <w:rFonts w:ascii="Arial" w:hAnsi="Arial" w:cs="Arial"/>
          <w:noProof/>
          <w:szCs w:val="24"/>
          <w:lang w:val="en-GB"/>
        </w:rPr>
        <w:t xml:space="preserve">this relationship </w:t>
      </w:r>
      <w:r w:rsidRPr="00A73ECA">
        <w:rPr>
          <w:rFonts w:ascii="Arial" w:hAnsi="Arial" w:cs="Arial"/>
          <w:noProof/>
          <w:szCs w:val="24"/>
          <w:lang w:val="en-GB"/>
        </w:rPr>
        <w:t>only exists for small body masses</w:t>
      </w:r>
      <w:r w:rsidR="00965A3D" w:rsidRPr="00A73ECA">
        <w:rPr>
          <w:rFonts w:ascii="Arial" w:hAnsi="Arial" w:cs="Arial"/>
          <w:noProof/>
          <w:szCs w:val="24"/>
          <w:lang w:val="en-GB"/>
        </w:rPr>
        <w:t xml:space="preserve"> and is mainly due to a</w:t>
      </w:r>
      <w:r w:rsidR="00444F0E" w:rsidRPr="00A73ECA">
        <w:rPr>
          <w:rFonts w:ascii="Arial" w:hAnsi="Arial" w:cs="Arial"/>
          <w:noProof/>
          <w:szCs w:val="24"/>
          <w:lang w:val="en-GB"/>
        </w:rPr>
        <w:t>n</w:t>
      </w:r>
      <w:r w:rsidR="00965A3D" w:rsidRPr="00A73ECA">
        <w:rPr>
          <w:rFonts w:ascii="Arial" w:hAnsi="Arial" w:cs="Arial"/>
          <w:noProof/>
          <w:szCs w:val="24"/>
          <w:lang w:val="en-GB"/>
        </w:rPr>
        <w:t xml:space="preserve"> increased intercept.</w:t>
      </w:r>
      <w:r w:rsidR="00E050F7" w:rsidRPr="00A73ECA">
        <w:rPr>
          <w:rFonts w:ascii="Arial" w:hAnsi="Arial" w:cs="Arial"/>
          <w:noProof/>
          <w:szCs w:val="24"/>
          <w:lang w:val="en-GB"/>
        </w:rPr>
        <w:t xml:space="preserve"> </w:t>
      </w:r>
      <w:r w:rsidR="008B3F2D" w:rsidRPr="00A73ECA">
        <w:rPr>
          <w:rFonts w:ascii="Arial" w:hAnsi="Arial" w:cs="Arial"/>
          <w:noProof/>
          <w:szCs w:val="24"/>
          <w:lang w:val="en-GB"/>
        </w:rPr>
        <w:t xml:space="preserve">This might be due to several reasons - the relationship between vulnerability and brain size (see </w:t>
      </w:r>
      <w:r w:rsidRPr="00A73ECA">
        <w:rPr>
          <w:rFonts w:ascii="Arial" w:hAnsi="Arial" w:cs="Arial"/>
          <w:noProof/>
          <w:szCs w:val="24"/>
          <w:lang w:val="en-GB"/>
        </w:rPr>
        <w:t>below</w:t>
      </w:r>
      <w:r w:rsidR="008B3F2D" w:rsidRPr="00A73ECA">
        <w:rPr>
          <w:rFonts w:ascii="Arial" w:hAnsi="Arial" w:cs="Arial"/>
          <w:noProof/>
          <w:szCs w:val="24"/>
          <w:lang w:val="en-GB"/>
        </w:rPr>
        <w:t xml:space="preserve">), </w:t>
      </w:r>
      <w:r w:rsidRPr="00A73ECA">
        <w:rPr>
          <w:rFonts w:ascii="Arial" w:hAnsi="Arial" w:cs="Arial"/>
          <w:noProof/>
          <w:szCs w:val="24"/>
          <w:lang w:val="en-GB"/>
        </w:rPr>
        <w:t xml:space="preserve">or </w:t>
      </w:r>
      <w:r w:rsidR="008B3F2D" w:rsidRPr="00A73ECA">
        <w:rPr>
          <w:rFonts w:ascii="Arial" w:hAnsi="Arial" w:cs="Arial"/>
          <w:noProof/>
          <w:szCs w:val="24"/>
          <w:lang w:val="en-GB"/>
        </w:rPr>
        <w:t xml:space="preserve">the effects of seasonality, where </w:t>
      </w:r>
      <w:r w:rsidR="00954B6E" w:rsidRPr="00A73ECA">
        <w:rPr>
          <w:rFonts w:ascii="Arial" w:hAnsi="Arial" w:cs="Arial"/>
          <w:noProof/>
          <w:szCs w:val="24"/>
          <w:lang w:val="en-GB"/>
        </w:rPr>
        <w:t xml:space="preserve">the </w:t>
      </w:r>
      <w:r w:rsidR="008B3F2D" w:rsidRPr="00A73ECA">
        <w:rPr>
          <w:rFonts w:ascii="Arial" w:hAnsi="Arial" w:cs="Arial"/>
          <w:noProof/>
          <w:szCs w:val="24"/>
          <w:lang w:val="en-GB"/>
        </w:rPr>
        <w:t xml:space="preserve">more </w:t>
      </w:r>
      <w:r w:rsidR="00F37C68" w:rsidRPr="00A73ECA">
        <w:rPr>
          <w:rFonts w:ascii="Arial" w:hAnsi="Arial" w:cs="Arial"/>
          <w:noProof/>
          <w:szCs w:val="24"/>
          <w:lang w:val="en-GB"/>
        </w:rPr>
        <w:t>un</w:t>
      </w:r>
      <w:r w:rsidRPr="00A73ECA">
        <w:rPr>
          <w:rFonts w:ascii="Arial" w:hAnsi="Arial" w:cs="Arial"/>
          <w:noProof/>
          <w:szCs w:val="24"/>
          <w:lang w:val="en-GB"/>
        </w:rPr>
        <w:t>i</w:t>
      </w:r>
      <w:r w:rsidR="00F37C68" w:rsidRPr="00A73ECA">
        <w:rPr>
          <w:rFonts w:ascii="Arial" w:hAnsi="Arial" w:cs="Arial"/>
          <w:noProof/>
          <w:szCs w:val="24"/>
          <w:lang w:val="en-GB"/>
        </w:rPr>
        <w:t xml:space="preserve">form, </w:t>
      </w:r>
      <w:r w:rsidR="008B3F2D" w:rsidRPr="00A73ECA">
        <w:rPr>
          <w:rFonts w:ascii="Arial" w:hAnsi="Arial" w:cs="Arial"/>
          <w:noProof/>
          <w:szCs w:val="24"/>
          <w:lang w:val="en-GB"/>
        </w:rPr>
        <w:t>stable</w:t>
      </w:r>
      <w:r w:rsidR="00F37C68" w:rsidRPr="00A73ECA">
        <w:rPr>
          <w:rFonts w:ascii="Arial" w:hAnsi="Arial" w:cs="Arial"/>
          <w:noProof/>
          <w:szCs w:val="24"/>
          <w:lang w:val="en-GB"/>
        </w:rPr>
        <w:t xml:space="preserve"> tropical climate in NG can facilitate the evolution of larger brains </w:t>
      </w:r>
      <w:r w:rsidR="00F37C68" w:rsidRPr="00A73ECA">
        <w:rPr>
          <w:rFonts w:ascii="Arial" w:hAnsi="Arial" w:cs="Arial"/>
          <w:noProof/>
          <w:szCs w:val="24"/>
          <w:lang w:val="en-GB"/>
        </w:rPr>
        <w:fldChar w:fldCharType="begin">
          <w:fldData xml:space="preserve">PEVuZE5vdGU+PENpdGU+PEF1dGhvcj52YW4gV29lcmRlbjwvQXV0aG9yPjxZZWFyPjIwMTI8L1ll
YXI+PFJlY051bT4zNzY8L1JlY051bT48RGlzcGxheVRleHQ+WzYsIDc5XTwvRGlzcGxheVRleHQ+
PHJlY29yZD48cmVjLW51bWJlcj4zNzY8L3JlYy1udW1iZXI+PGZvcmVpZ24ta2V5cz48a2V5IGFw
cD0iRU4iIGRiLWlkPSJhOWF3MGF0YWI5MngwbGVkdjJreHdzdm1kZnR0YWQ5cDJmZXoiIHRpbWVz
dGFtcD0iMTU4Mzg4ODY2NiIgZ3VpZD0iYmM5MWNhYTMtNmVjNS00OGIwLWE1ZDItM2M3YjBlMTdh
NGI0Ij4zNzY8L2tleT48L2ZvcmVpZ24ta2V5cz48cmVmLXR5cGUgbmFtZT0iSm91cm5hbCBBcnRp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Z292L3B1Ym1lZC8yMjIyMDg3NDwvdXJsPjx1cmw+aHR0cHM6Ly9vbmxpbmVsaWJyYXJ5LndpbGV5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PEVuZE5vdGU+PENpdGU+PEF1dGhvcj52YW4gV29lcmRlbjwvQXV0aG9yPjxZZWFyPjIwMTI8L1ll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F37C68" w:rsidRPr="00A73ECA">
        <w:rPr>
          <w:rFonts w:ascii="Arial" w:hAnsi="Arial" w:cs="Arial"/>
          <w:noProof/>
          <w:szCs w:val="24"/>
          <w:lang w:val="en-GB"/>
        </w:rPr>
        <w:fldChar w:fldCharType="separate"/>
      </w:r>
      <w:r w:rsidR="00716ECF">
        <w:rPr>
          <w:rFonts w:ascii="Arial" w:hAnsi="Arial" w:cs="Arial"/>
          <w:noProof/>
          <w:szCs w:val="24"/>
          <w:lang w:val="en-GB"/>
        </w:rPr>
        <w:t>[6, 79]</w:t>
      </w:r>
      <w:r w:rsidR="00F37C68" w:rsidRPr="00A73ECA">
        <w:rPr>
          <w:rFonts w:ascii="Arial" w:hAnsi="Arial" w:cs="Arial"/>
          <w:noProof/>
          <w:szCs w:val="24"/>
          <w:lang w:val="en-GB"/>
        </w:rPr>
        <w:fldChar w:fldCharType="end"/>
      </w:r>
      <w:r w:rsidRPr="00A73ECA">
        <w:rPr>
          <w:rFonts w:ascii="Arial" w:hAnsi="Arial" w:cs="Arial"/>
          <w:noProof/>
          <w:szCs w:val="24"/>
          <w:lang w:val="en-GB"/>
        </w:rPr>
        <w:t>,</w:t>
      </w:r>
      <w:r w:rsidR="00F37C68" w:rsidRPr="00A73ECA">
        <w:rPr>
          <w:rFonts w:ascii="Arial" w:hAnsi="Arial" w:cs="Arial"/>
          <w:noProof/>
          <w:szCs w:val="24"/>
          <w:lang w:val="en-GB"/>
        </w:rPr>
        <w:t xml:space="preserve"> or the effects of predation pressure in NG, both of human and non-human animals </w:t>
      </w:r>
      <w:r w:rsidR="00F37C68" w:rsidRPr="00A73ECA">
        <w:rPr>
          <w:rFonts w:ascii="Arial" w:hAnsi="Arial" w:cs="Arial"/>
          <w:noProof/>
          <w:szCs w:val="24"/>
          <w:lang w:val="en-GB"/>
        </w:rPr>
        <w:fldChar w:fldCharType="begin">
          <w:fldData xml:space="preserve">PEVuZE5vdGU+PENpdGU+PEF1dGhvcj5SZWRkb248L0F1dGhvcj48WWVhcj4yMDE4PC9ZZWFyPjxS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IEJpb2xvZ2ljYWwgU2NpZW5jZXM8L2Z1bGwtdGl0bGU+PC9wZXJpb2RpY2FsPjxwYWdlcz4yMDE5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PEVuZE5vdGU+PENpdGU+PEF1dGhvcj5SZWRkb248L0F1dGhvcj48WWVhcj4yMDE4PC9ZZWFyPjxS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F37C68" w:rsidRPr="00A73ECA">
        <w:rPr>
          <w:rFonts w:ascii="Arial" w:hAnsi="Arial" w:cs="Arial"/>
          <w:noProof/>
          <w:szCs w:val="24"/>
          <w:lang w:val="en-GB"/>
        </w:rPr>
        <w:fldChar w:fldCharType="separate"/>
      </w:r>
      <w:r w:rsidR="00716ECF">
        <w:rPr>
          <w:rFonts w:ascii="Arial" w:hAnsi="Arial" w:cs="Arial"/>
          <w:noProof/>
          <w:szCs w:val="24"/>
          <w:lang w:val="en-GB"/>
        </w:rPr>
        <w:t>[80-82]</w:t>
      </w:r>
      <w:r w:rsidR="00F37C68" w:rsidRPr="00A73ECA">
        <w:rPr>
          <w:rFonts w:ascii="Arial" w:hAnsi="Arial" w:cs="Arial"/>
          <w:noProof/>
          <w:szCs w:val="24"/>
          <w:lang w:val="en-GB"/>
        </w:rPr>
        <w:fldChar w:fldCharType="end"/>
      </w:r>
      <w:r w:rsidR="00F37C68" w:rsidRPr="00A73ECA">
        <w:rPr>
          <w:rFonts w:ascii="Arial" w:hAnsi="Arial" w:cs="Arial"/>
          <w:noProof/>
          <w:szCs w:val="24"/>
          <w:lang w:val="en-GB"/>
        </w:rPr>
        <w:t xml:space="preserve"> (but see </w:t>
      </w:r>
      <w:r w:rsidR="00F37C68" w:rsidRPr="00A73ECA">
        <w:rPr>
          <w:rFonts w:ascii="Arial" w:hAnsi="Arial" w:cs="Arial"/>
          <w:noProof/>
          <w:szCs w:val="24"/>
          <w:lang w:val="en-GB"/>
        </w:rPr>
        <w:fldChar w:fldCharType="begin">
          <w:fldData xml:space="preserve">PEVuZE5vdGU+PENpdGU+PEF1dGhvcj5NaXRjaGVsbDwvQXV0aG9yPjxZZWFyPjIwMjA8L1llYXI+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PEVuZE5vdGU+PENpdGU+PEF1dGhvcj5NaXRjaGVsbDwvQXV0aG9yPjxZZWFyPjIwMjA8L1llYXI+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F37C68" w:rsidRPr="00A73ECA">
        <w:rPr>
          <w:rFonts w:ascii="Arial" w:hAnsi="Arial" w:cs="Arial"/>
          <w:noProof/>
          <w:szCs w:val="24"/>
          <w:lang w:val="en-GB"/>
        </w:rPr>
        <w:fldChar w:fldCharType="separate"/>
      </w:r>
      <w:r w:rsidR="00716ECF">
        <w:rPr>
          <w:rFonts w:ascii="Arial" w:hAnsi="Arial" w:cs="Arial"/>
          <w:noProof/>
          <w:szCs w:val="24"/>
          <w:lang w:val="en-GB"/>
        </w:rPr>
        <w:t>[83]</w:t>
      </w:r>
      <w:r w:rsidR="00F37C68" w:rsidRPr="00A73ECA">
        <w:rPr>
          <w:rFonts w:ascii="Arial" w:hAnsi="Arial" w:cs="Arial"/>
          <w:noProof/>
          <w:szCs w:val="24"/>
          <w:lang w:val="en-GB"/>
        </w:rPr>
        <w:fldChar w:fldCharType="end"/>
      </w:r>
      <w:r w:rsidR="00F37C68" w:rsidRPr="00A73ECA">
        <w:rPr>
          <w:rFonts w:ascii="Arial" w:hAnsi="Arial" w:cs="Arial"/>
          <w:noProof/>
          <w:szCs w:val="24"/>
          <w:lang w:val="en-GB"/>
        </w:rPr>
        <w:t>.</w:t>
      </w:r>
    </w:p>
    <w:p w14:paraId="251FB5E2" w14:textId="4A705B14" w:rsidR="00E050F7" w:rsidRPr="00A73ECA" w:rsidRDefault="00E050F7" w:rsidP="00E050F7">
      <w:pPr>
        <w:spacing w:line="480" w:lineRule="auto"/>
        <w:jc w:val="both"/>
        <w:rPr>
          <w:rFonts w:ascii="Arial" w:hAnsi="Arial" w:cs="Arial"/>
          <w:noProof/>
          <w:szCs w:val="24"/>
          <w:lang w:val="en-GB"/>
        </w:rPr>
      </w:pPr>
      <w:r w:rsidRPr="00A73ECA">
        <w:rPr>
          <w:rFonts w:ascii="Arial" w:hAnsi="Arial" w:cs="Arial"/>
          <w:noProof/>
          <w:szCs w:val="24"/>
          <w:lang w:val="en-GB"/>
        </w:rPr>
        <w:t xml:space="preserve">Similar to previous studies </w:t>
      </w:r>
      <w:r w:rsidRPr="00A73ECA">
        <w:rPr>
          <w:rFonts w:ascii="Arial" w:hAnsi="Arial" w:cs="Arial"/>
          <w:noProof/>
          <w:szCs w:val="24"/>
          <w:lang w:val="en-GB"/>
        </w:rPr>
        <w:fldChar w:fldCharType="begin">
          <w:fldData xml:space="preserve">PEVuZE5vdGU+PENpdGU+PEF1dGhvcj5Jd2FuaXVrPC9BdXRob3I+PFllYXI+MjAwMTwvWWVhcj48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PEVuZE5vdGU+PENpdGU+PEF1dGhvcj5Jd2FuaXVrPC9BdXRob3I+PFllYXI+MjAwMTwvWWVhcj48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Pr="00A73ECA">
        <w:rPr>
          <w:rFonts w:ascii="Arial" w:hAnsi="Arial" w:cs="Arial"/>
          <w:noProof/>
          <w:szCs w:val="24"/>
          <w:lang w:val="en-GB"/>
        </w:rPr>
        <w:fldChar w:fldCharType="separate"/>
      </w:r>
      <w:r w:rsidR="00716ECF">
        <w:rPr>
          <w:rFonts w:ascii="Arial" w:hAnsi="Arial" w:cs="Arial"/>
          <w:noProof/>
          <w:szCs w:val="24"/>
          <w:lang w:val="en-GB"/>
        </w:rPr>
        <w:t>[84, 85]</w:t>
      </w:r>
      <w:r w:rsidRPr="00A73ECA">
        <w:rPr>
          <w:rFonts w:ascii="Arial" w:hAnsi="Arial" w:cs="Arial"/>
          <w:noProof/>
          <w:szCs w:val="24"/>
          <w:lang w:val="en-GB"/>
        </w:rPr>
        <w:fldChar w:fldCharType="end"/>
      </w:r>
      <w:r w:rsidRPr="00A73ECA">
        <w:rPr>
          <w:rFonts w:ascii="Arial" w:hAnsi="Arial" w:cs="Arial"/>
          <w:noProof/>
          <w:szCs w:val="24"/>
          <w:lang w:val="en-GB"/>
        </w:rPr>
        <w:t>, we did not find any clear-cut evidence that play behaviour and its complexity is related to</w:t>
      </w:r>
      <w:r w:rsidR="00BE65F1" w:rsidRPr="00A73ECA">
        <w:rPr>
          <w:rFonts w:ascii="Arial" w:hAnsi="Arial" w:cs="Arial"/>
          <w:noProof/>
          <w:szCs w:val="24"/>
          <w:lang w:val="en-GB"/>
        </w:rPr>
        <w:t xml:space="preserve"> </w:t>
      </w:r>
      <w:r w:rsidR="00CC4FA9" w:rsidRPr="00A73ECA">
        <w:rPr>
          <w:rFonts w:ascii="Arial" w:hAnsi="Arial" w:cs="Arial"/>
          <w:noProof/>
          <w:szCs w:val="24"/>
          <w:lang w:val="en-GB"/>
        </w:rPr>
        <w:t>marsupial</w:t>
      </w:r>
      <w:r w:rsidRPr="00A73ECA">
        <w:rPr>
          <w:rFonts w:ascii="Arial" w:hAnsi="Arial" w:cs="Arial"/>
          <w:noProof/>
          <w:szCs w:val="24"/>
          <w:lang w:val="en-GB"/>
        </w:rPr>
        <w:t xml:space="preserve"> brain size.</w:t>
      </w:r>
      <w:r w:rsidR="00717BE9" w:rsidRPr="00A73ECA">
        <w:rPr>
          <w:rFonts w:ascii="Arial" w:hAnsi="Arial" w:cs="Arial"/>
          <w:noProof/>
          <w:szCs w:val="24"/>
          <w:lang w:val="en-GB"/>
        </w:rPr>
        <w:t xml:space="preserve"> </w:t>
      </w:r>
      <w:r w:rsidR="00BE65F1" w:rsidRPr="00A73ECA">
        <w:rPr>
          <w:rFonts w:ascii="Arial" w:hAnsi="Arial" w:cs="Arial"/>
          <w:noProof/>
          <w:szCs w:val="24"/>
          <w:lang w:val="en-GB"/>
        </w:rPr>
        <w:t>However, our</w:t>
      </w:r>
      <w:r w:rsidR="00717BE9" w:rsidRPr="00A73ECA">
        <w:rPr>
          <w:rFonts w:ascii="Arial" w:hAnsi="Arial" w:cs="Arial"/>
          <w:noProof/>
          <w:szCs w:val="24"/>
          <w:lang w:val="en-GB"/>
        </w:rPr>
        <w:t xml:space="preserve"> play behaviour data </w:t>
      </w:r>
      <w:r w:rsidR="00CE50E7" w:rsidRPr="00A73ECA">
        <w:rPr>
          <w:rFonts w:ascii="Arial" w:hAnsi="Arial" w:cs="Arial"/>
          <w:noProof/>
          <w:szCs w:val="24"/>
          <w:lang w:val="en-GB"/>
        </w:rPr>
        <w:t>contained</w:t>
      </w:r>
      <w:r w:rsidR="00717BE9" w:rsidRPr="00A73ECA">
        <w:rPr>
          <w:rFonts w:ascii="Arial" w:hAnsi="Arial" w:cs="Arial"/>
          <w:noProof/>
          <w:szCs w:val="24"/>
          <w:lang w:val="en-GB"/>
        </w:rPr>
        <w:t xml:space="preserve"> more than </w:t>
      </w:r>
      <w:del w:id="66" w:author="Orlin T" w:date="2021-02-03T13:03:00Z">
        <w:r w:rsidR="00717BE9" w:rsidRPr="00A73ECA" w:rsidDel="005D1065">
          <w:rPr>
            <w:rFonts w:ascii="Arial" w:hAnsi="Arial" w:cs="Arial"/>
            <w:noProof/>
            <w:szCs w:val="24"/>
            <w:lang w:val="en-GB"/>
          </w:rPr>
          <w:delText>80</w:delText>
        </w:r>
      </w:del>
      <w:ins w:id="67" w:author="Orlin T" w:date="2021-02-03T13:03:00Z">
        <w:r w:rsidR="005D1065">
          <w:rPr>
            <w:rFonts w:ascii="Arial" w:hAnsi="Arial" w:cs="Arial"/>
            <w:noProof/>
            <w:szCs w:val="24"/>
            <w:lang w:val="en-GB"/>
          </w:rPr>
          <w:t>60</w:t>
        </w:r>
      </w:ins>
      <w:r w:rsidR="00717BE9" w:rsidRPr="00A73ECA">
        <w:rPr>
          <w:rFonts w:ascii="Arial" w:hAnsi="Arial" w:cs="Arial"/>
          <w:noProof/>
          <w:szCs w:val="24"/>
          <w:lang w:val="en-GB"/>
        </w:rPr>
        <w:t>% imputed values</w:t>
      </w:r>
      <w:r w:rsidR="00CE50E7" w:rsidRPr="00A73ECA">
        <w:rPr>
          <w:rFonts w:ascii="Arial" w:hAnsi="Arial" w:cs="Arial"/>
          <w:noProof/>
          <w:szCs w:val="24"/>
          <w:lang w:val="en-GB"/>
        </w:rPr>
        <w:t>, emphasizing</w:t>
      </w:r>
      <w:r w:rsidR="00717BE9" w:rsidRPr="00A73ECA">
        <w:rPr>
          <w:rFonts w:ascii="Arial" w:hAnsi="Arial" w:cs="Arial"/>
          <w:noProof/>
          <w:szCs w:val="24"/>
          <w:lang w:val="en-GB"/>
        </w:rPr>
        <w:t xml:space="preserve"> the need for more rigorous data collection related to play behaviour, </w:t>
      </w:r>
      <w:r w:rsidR="00CE50E7" w:rsidRPr="00A73ECA">
        <w:rPr>
          <w:rFonts w:ascii="Arial" w:hAnsi="Arial" w:cs="Arial"/>
          <w:noProof/>
          <w:szCs w:val="24"/>
          <w:lang w:val="en-GB"/>
        </w:rPr>
        <w:t xml:space="preserve">which has been show to be related to brain size </w:t>
      </w:r>
      <w:r w:rsidR="00965A3D" w:rsidRPr="00A73ECA">
        <w:rPr>
          <w:rFonts w:ascii="Arial" w:hAnsi="Arial" w:cs="Arial"/>
          <w:noProof/>
          <w:szCs w:val="24"/>
          <w:lang w:val="en-GB"/>
        </w:rPr>
        <w:t xml:space="preserve">in primates </w:t>
      </w:r>
      <w:r w:rsidR="00965A3D" w:rsidRPr="00A73ECA">
        <w:rPr>
          <w:rFonts w:ascii="Arial" w:hAnsi="Arial" w:cs="Arial"/>
          <w:noProof/>
          <w:szCs w:val="24"/>
          <w:lang w:val="en-GB"/>
        </w:rPr>
        <w:fldChar w:fldCharType="begin"/>
      </w:r>
      <w:r w:rsidR="00716ECF">
        <w:rPr>
          <w:rFonts w:ascii="Arial" w:hAnsi="Arial" w:cs="Arial"/>
          <w:noProof/>
          <w:szCs w:val="24"/>
          <w:lang w:val="en-GB"/>
        </w:rPr>
        <w:instrText xml:space="preserve"> ADDIN EN.CITE &lt;EndNote&gt;&lt;Cite&gt;&lt;Author&gt;Montgomery&lt;/Author&gt;&lt;Year&gt;2014&lt;/Year&gt;&lt;RecNum&gt;405&lt;/RecNum&gt;&lt;DisplayText&gt;[86]&lt;/DisplayText&gt;&lt;record&gt;&lt;rec-number&gt;405&lt;/rec-number&gt;&lt;foreign-keys&gt;&lt;key app="EN" db-id="a9aw0atab92x0ledv2kxwsvmdfttad9p2fez" timestamp="1596507016" guid="985760bb-4b09-4a5d-95e0-227ccd1aa8ae"&gt;405&lt;/key&gt;&lt;/foreign-keys&gt;&lt;ref-type name="Journal Article"&gt;17&lt;/ref-type&gt;&lt;contributors&gt;&lt;authors&gt;&lt;author&gt;Montgomery, Stephen H.&lt;/author&gt;&lt;/authors&gt;&lt;/contributors&gt;&lt;titles&gt;&lt;title&gt;The relationship between play, brain growth and behavioural flexibility in primates&lt;/title&gt;&lt;secondary-title&gt;Animal Behaviour&lt;/secondary-title&gt;&lt;/titles&gt;&lt;periodical&gt;&lt;full-title&gt;Animal Behaviour&lt;/full-title&gt;&lt;/periodical&gt;&lt;pages&gt;281-286&lt;/pages&gt;&lt;volume&gt;90&lt;/volume&gt;&lt;keywords&gt;&lt;keyword&gt;behavioural flexibility&lt;/keyword&gt;&lt;keyword&gt;brain development&lt;/keyword&gt;&lt;keyword&gt;cognition&lt;/keyword&gt;&lt;keyword&gt;learning&lt;/keyword&gt;&lt;keyword&gt;play&lt;/keyword&gt;&lt;/keywords&gt;&lt;dates&gt;&lt;year&gt;2014&lt;/year&gt;&lt;pub-dates&gt;&lt;date&gt;2014/04/01/&lt;/date&gt;&lt;/pub-dates&gt;&lt;/dates&gt;&lt;isbn&gt;0003-3472&lt;/isbn&gt;&lt;urls&gt;&lt;related-urls&gt;&lt;url&gt;http://www.sciencedirect.com/science/article/pii/S0003347214000815&lt;/url&gt;&lt;/related-urls&gt;&lt;/urls&gt;&lt;electronic-resource-num&gt;https://doi.org/10.1016/j.anbehav.2014.02.004&lt;/electronic-resource-num&gt;&lt;/record&gt;&lt;/Cite&gt;&lt;/EndNote&gt;</w:instrText>
      </w:r>
      <w:r w:rsidR="00965A3D" w:rsidRPr="00A73ECA">
        <w:rPr>
          <w:rFonts w:ascii="Arial" w:hAnsi="Arial" w:cs="Arial"/>
          <w:noProof/>
          <w:szCs w:val="24"/>
          <w:lang w:val="en-GB"/>
        </w:rPr>
        <w:fldChar w:fldCharType="separate"/>
      </w:r>
      <w:r w:rsidR="00716ECF">
        <w:rPr>
          <w:rFonts w:ascii="Arial" w:hAnsi="Arial" w:cs="Arial"/>
          <w:noProof/>
          <w:szCs w:val="24"/>
          <w:lang w:val="en-GB"/>
        </w:rPr>
        <w:t>[86]</w:t>
      </w:r>
      <w:r w:rsidR="00965A3D" w:rsidRPr="00A73ECA">
        <w:rPr>
          <w:rFonts w:ascii="Arial" w:hAnsi="Arial" w:cs="Arial"/>
          <w:noProof/>
          <w:szCs w:val="24"/>
          <w:lang w:val="en-GB"/>
        </w:rPr>
        <w:fldChar w:fldCharType="end"/>
      </w:r>
      <w:r w:rsidR="00965A3D" w:rsidRPr="00A73ECA">
        <w:rPr>
          <w:rFonts w:ascii="Arial" w:hAnsi="Arial" w:cs="Arial"/>
          <w:noProof/>
          <w:szCs w:val="24"/>
          <w:lang w:val="en-GB"/>
        </w:rPr>
        <w:t>.</w:t>
      </w:r>
    </w:p>
    <w:p w14:paraId="5180C8CD" w14:textId="383DA05B" w:rsidR="00FC0580" w:rsidRPr="00A73ECA" w:rsidRDefault="00444F0E" w:rsidP="007C0A7E">
      <w:pPr>
        <w:spacing w:line="480" w:lineRule="auto"/>
        <w:jc w:val="both"/>
        <w:rPr>
          <w:rFonts w:ascii="Arial" w:hAnsi="Arial" w:cs="Arial"/>
          <w:noProof/>
          <w:color w:val="auto"/>
          <w:szCs w:val="24"/>
          <w:lang w:val="en-GB"/>
        </w:rPr>
      </w:pPr>
      <w:r w:rsidRPr="00A73ECA">
        <w:rPr>
          <w:rFonts w:ascii="Arial" w:hAnsi="Arial" w:cs="Arial"/>
          <w:noProof/>
          <w:szCs w:val="24"/>
          <w:lang w:val="en-GB"/>
        </w:rPr>
        <w:t>We also show</w:t>
      </w:r>
      <w:r w:rsidR="00450CF7" w:rsidRPr="00A73ECA">
        <w:rPr>
          <w:rFonts w:ascii="Arial" w:hAnsi="Arial" w:cs="Arial"/>
          <w:noProof/>
          <w:szCs w:val="24"/>
          <w:lang w:val="en-GB"/>
        </w:rPr>
        <w:t xml:space="preserve"> for the first time that </w:t>
      </w:r>
      <w:r w:rsidR="00E050F7" w:rsidRPr="00A73ECA">
        <w:rPr>
          <w:rFonts w:ascii="Arial" w:hAnsi="Arial" w:cs="Arial"/>
          <w:noProof/>
          <w:szCs w:val="24"/>
          <w:lang w:val="en-GB"/>
        </w:rPr>
        <w:t>larger</w:t>
      </w:r>
      <w:r w:rsidRPr="00A73ECA">
        <w:rPr>
          <w:rFonts w:ascii="Arial" w:hAnsi="Arial" w:cs="Arial"/>
          <w:noProof/>
          <w:szCs w:val="24"/>
          <w:lang w:val="en-GB"/>
        </w:rPr>
        <w:t>-</w:t>
      </w:r>
      <w:r w:rsidR="00E050F7" w:rsidRPr="00A73ECA">
        <w:rPr>
          <w:rFonts w:ascii="Arial" w:hAnsi="Arial" w:cs="Arial"/>
          <w:noProof/>
          <w:szCs w:val="24"/>
          <w:lang w:val="en-GB"/>
        </w:rPr>
        <w:t xml:space="preserve">brained marsupials are more vulnerable to extinction. This effect, again, was dependent on body size </w:t>
      </w:r>
      <w:r w:rsidR="00E050F7" w:rsidRPr="00A73ECA">
        <w:rPr>
          <w:rFonts w:ascii="Arial" w:hAnsi="Arial" w:cs="Arial"/>
          <w:noProof/>
          <w:szCs w:val="24"/>
          <w:lang w:val="en-GB"/>
        </w:rPr>
        <w:fldChar w:fldCharType="begin">
          <w:fldData xml:space="preserve">PEVuZE5vdGU+PENpdGU+PEF1dGhvcj5BYmVsc29uPC9BdXRob3I+PFllYXI+MjAxNjwvWWVhcj48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</w:fldData>
        </w:fldChar>
      </w:r>
      <w:r w:rsidR="00716ECF">
        <w:rPr>
          <w:rFonts w:ascii="Arial" w:hAnsi="Arial" w:cs="Arial"/>
          <w:noProof/>
          <w:szCs w:val="24"/>
          <w:lang w:val="en-GB"/>
        </w:rPr>
        <w:instrText xml:space="preserve"> ADDIN EN.CITE </w:instrText>
      </w:r>
      <w:r w:rsidR="00716ECF">
        <w:rPr>
          <w:rFonts w:ascii="Arial" w:hAnsi="Arial" w:cs="Arial"/>
          <w:noProof/>
          <w:szCs w:val="24"/>
          <w:lang w:val="en-GB"/>
        </w:rPr>
        <w:fldChar w:fldCharType="begin">
          <w:fldData xml:space="preserve">PEVuZE5vdGU+PENpdGU+PEF1dGhvcj5BYmVsc29uPC9BdXRob3I+PFllYXI+MjAxNjwvWWVhcj48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</w:fldData>
        </w:fldChar>
      </w:r>
      <w:r w:rsidR="00716ECF">
        <w:rPr>
          <w:rFonts w:ascii="Arial" w:hAnsi="Arial" w:cs="Arial"/>
          <w:noProof/>
          <w:szCs w:val="24"/>
          <w:lang w:val="en-GB"/>
        </w:rPr>
        <w:instrText xml:space="preserve"> ADDIN EN.CITE.DATA </w:instrText>
      </w:r>
      <w:r w:rsidR="00716ECF">
        <w:rPr>
          <w:rFonts w:ascii="Arial" w:hAnsi="Arial" w:cs="Arial"/>
          <w:noProof/>
          <w:szCs w:val="24"/>
          <w:lang w:val="en-GB"/>
        </w:rPr>
      </w:r>
      <w:r w:rsidR="00716ECF">
        <w:rPr>
          <w:rFonts w:ascii="Arial" w:hAnsi="Arial" w:cs="Arial"/>
          <w:noProof/>
          <w:szCs w:val="24"/>
          <w:lang w:val="en-GB"/>
        </w:rPr>
        <w:fldChar w:fldCharType="end"/>
      </w:r>
      <w:r w:rsidR="00E050F7" w:rsidRPr="00A73ECA">
        <w:rPr>
          <w:rFonts w:ascii="Arial" w:hAnsi="Arial" w:cs="Arial"/>
          <w:noProof/>
          <w:szCs w:val="24"/>
          <w:lang w:val="en-GB"/>
        </w:rPr>
        <w:fldChar w:fldCharType="separate"/>
      </w:r>
      <w:r w:rsidR="00716ECF">
        <w:rPr>
          <w:rFonts w:ascii="Arial" w:hAnsi="Arial" w:cs="Arial"/>
          <w:noProof/>
          <w:szCs w:val="24"/>
          <w:lang w:val="en-GB"/>
        </w:rPr>
        <w:t>[87, 88]</w:t>
      </w:r>
      <w:r w:rsidR="00E050F7" w:rsidRPr="00A73ECA">
        <w:rPr>
          <w:rFonts w:ascii="Arial" w:hAnsi="Arial" w:cs="Arial"/>
          <w:noProof/>
          <w:szCs w:val="24"/>
          <w:lang w:val="en-GB"/>
        </w:rPr>
        <w:fldChar w:fldCharType="end"/>
      </w:r>
      <w:r w:rsidRPr="00A73ECA">
        <w:rPr>
          <w:rFonts w:ascii="Arial" w:hAnsi="Arial" w:cs="Arial"/>
          <w:noProof/>
          <w:szCs w:val="24"/>
          <w:lang w:val="en-GB"/>
        </w:rPr>
        <w:t>.</w:t>
      </w:r>
      <w:r w:rsidR="00E22967">
        <w:rPr>
          <w:rFonts w:ascii="Arial" w:hAnsi="Arial" w:cs="Arial"/>
          <w:noProof/>
          <w:szCs w:val="24"/>
          <w:lang w:val="en-GB"/>
        </w:rPr>
        <w:t xml:space="preserve"> </w:t>
      </w:r>
      <w:r w:rsidRPr="00A73ECA">
        <w:rPr>
          <w:rFonts w:ascii="Arial" w:hAnsi="Arial" w:cs="Arial"/>
          <w:szCs w:val="24"/>
          <w:lang w:val="en-GB"/>
        </w:rPr>
        <w:t>V</w:t>
      </w:r>
      <w:r w:rsidR="00C81241" w:rsidRPr="00A73ECA">
        <w:rPr>
          <w:rFonts w:ascii="Arial" w:hAnsi="Arial" w:cs="Arial"/>
          <w:szCs w:val="24"/>
          <w:lang w:val="en-GB"/>
        </w:rPr>
        <w:t xml:space="preserve">ulnerable, endangered, rare, declining </w:t>
      </w:r>
      <w:r w:rsidRPr="00A73ECA">
        <w:rPr>
          <w:rFonts w:ascii="Arial" w:hAnsi="Arial" w:cs="Arial"/>
          <w:szCs w:val="24"/>
          <w:lang w:val="en-GB"/>
        </w:rPr>
        <w:t xml:space="preserve">species </w:t>
      </w:r>
      <w:r w:rsidR="00C81241" w:rsidRPr="00A73ECA">
        <w:rPr>
          <w:rFonts w:ascii="Arial" w:hAnsi="Arial" w:cs="Arial"/>
          <w:szCs w:val="24"/>
          <w:lang w:val="en-GB"/>
        </w:rPr>
        <w:t xml:space="preserve">or species with limited habitats </w:t>
      </w:r>
      <w:r w:rsidRPr="00A73ECA">
        <w:rPr>
          <w:rFonts w:ascii="Arial" w:hAnsi="Arial" w:cs="Arial"/>
          <w:szCs w:val="24"/>
          <w:lang w:val="en-GB"/>
        </w:rPr>
        <w:t>had</w:t>
      </w:r>
      <w:r w:rsidR="00C81241" w:rsidRPr="00A73ECA">
        <w:rPr>
          <w:rFonts w:ascii="Arial" w:hAnsi="Arial" w:cs="Arial"/>
          <w:szCs w:val="24"/>
          <w:lang w:val="en-GB"/>
        </w:rPr>
        <w:t xml:space="preserve"> larger brains</w:t>
      </w:r>
      <w:r w:rsidR="00396B68" w:rsidRPr="00A73ECA">
        <w:rPr>
          <w:rFonts w:ascii="Arial" w:hAnsi="Arial" w:cs="Arial"/>
          <w:szCs w:val="24"/>
          <w:lang w:val="en-GB"/>
        </w:rPr>
        <w:t xml:space="preserve"> than expected,</w:t>
      </w:r>
      <w:r w:rsidR="00C81241" w:rsidRPr="00A73ECA">
        <w:rPr>
          <w:rFonts w:ascii="Arial" w:hAnsi="Arial" w:cs="Arial"/>
          <w:szCs w:val="24"/>
          <w:lang w:val="en-GB"/>
        </w:rPr>
        <w:t xml:space="preserve"> among species with larger body sizes, but smaller brains </w:t>
      </w:r>
      <w:r w:rsidR="00396B68" w:rsidRPr="00A73ECA">
        <w:rPr>
          <w:rFonts w:ascii="Arial" w:hAnsi="Arial" w:cs="Arial"/>
          <w:szCs w:val="24"/>
          <w:lang w:val="en-GB"/>
        </w:rPr>
        <w:t xml:space="preserve">than expected </w:t>
      </w:r>
      <w:r w:rsidRPr="00A73ECA">
        <w:rPr>
          <w:rFonts w:ascii="Arial" w:hAnsi="Arial" w:cs="Arial"/>
          <w:szCs w:val="24"/>
          <w:lang w:val="en-GB"/>
        </w:rPr>
        <w:t xml:space="preserve">among </w:t>
      </w:r>
      <w:r w:rsidR="00C81241" w:rsidRPr="00A73ECA">
        <w:rPr>
          <w:rFonts w:ascii="Arial" w:hAnsi="Arial" w:cs="Arial"/>
          <w:szCs w:val="24"/>
          <w:lang w:val="en-GB"/>
        </w:rPr>
        <w:t xml:space="preserve">species with smaller body sizes. </w:t>
      </w:r>
      <w:r w:rsidRPr="00A73ECA">
        <w:rPr>
          <w:rFonts w:ascii="Arial" w:hAnsi="Arial" w:cs="Arial"/>
          <w:szCs w:val="24"/>
          <w:lang w:val="en-GB"/>
        </w:rPr>
        <w:t>This is possibly because larger</w:t>
      </w:r>
      <w:r w:rsidR="00C81241" w:rsidRPr="00A73ECA">
        <w:rPr>
          <w:rFonts w:ascii="Arial" w:hAnsi="Arial" w:cs="Arial"/>
          <w:szCs w:val="24"/>
          <w:lang w:val="en-GB"/>
        </w:rPr>
        <w:t xml:space="preserve"> marsupials</w:t>
      </w:r>
      <w:r w:rsidR="00717BE9" w:rsidRPr="00A73ECA">
        <w:rPr>
          <w:rFonts w:ascii="Arial" w:hAnsi="Arial" w:cs="Arial"/>
          <w:szCs w:val="24"/>
          <w:lang w:val="en-GB"/>
        </w:rPr>
        <w:t xml:space="preserve"> </w:t>
      </w:r>
      <w:r w:rsidR="00C81241" w:rsidRPr="00A73ECA">
        <w:rPr>
          <w:rFonts w:ascii="Arial" w:hAnsi="Arial" w:cs="Arial"/>
          <w:szCs w:val="24"/>
          <w:lang w:val="en-GB"/>
        </w:rPr>
        <w:t>with larg</w:t>
      </w:r>
      <w:r w:rsidR="006A0EF9" w:rsidRPr="00A73ECA">
        <w:rPr>
          <w:rFonts w:ascii="Arial" w:hAnsi="Arial" w:cs="Arial"/>
          <w:szCs w:val="24"/>
          <w:lang w:val="en-GB"/>
        </w:rPr>
        <w:t>er brains</w:t>
      </w:r>
      <w:r w:rsidR="00E22967">
        <w:rPr>
          <w:rFonts w:ascii="Arial" w:hAnsi="Arial" w:cs="Arial"/>
          <w:szCs w:val="24"/>
          <w:lang w:val="en-GB"/>
        </w:rPr>
        <w:t xml:space="preserve"> </w:t>
      </w:r>
      <w:r w:rsidRPr="00A73ECA">
        <w:rPr>
          <w:rFonts w:ascii="Arial" w:hAnsi="Arial" w:cs="Arial"/>
          <w:szCs w:val="24"/>
          <w:lang w:val="en-GB"/>
        </w:rPr>
        <w:t xml:space="preserve">tend to be more prosocial </w:t>
      </w:r>
      <w:r w:rsidR="00E22967">
        <w:rPr>
          <w:rFonts w:ascii="Arial" w:hAnsi="Arial" w:cs="Arial"/>
          <w:szCs w:val="24"/>
          <w:lang w:val="en-GB"/>
        </w:rPr>
        <w:fldChar w:fldCharType="begin">
          <w:fldData xml:space="preserve">PEVuZE5vdGU+PENpdGU+PEF1dGhvcj5Hb256YWxlei1Wb3llcjwvQXV0aG9yPjxZZWFyPjIwMTY8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</w:fldData>
        </w:fldChar>
      </w:r>
      <w:r w:rsidR="00716ECF">
        <w:rPr>
          <w:rFonts w:ascii="Arial" w:hAnsi="Arial" w:cs="Arial"/>
          <w:szCs w:val="24"/>
          <w:lang w:val="en-GB"/>
        </w:rPr>
        <w:instrText xml:space="preserve"> ADDIN EN.CITE </w:instrText>
      </w:r>
      <w:r w:rsidR="00716ECF">
        <w:rPr>
          <w:rFonts w:ascii="Arial" w:hAnsi="Arial" w:cs="Arial"/>
          <w:szCs w:val="24"/>
          <w:lang w:val="en-GB"/>
        </w:rPr>
        <w:fldChar w:fldCharType="begin">
          <w:fldData xml:space="preserve">PEVuZE5vdGU+PENpdGU+PEF1dGhvcj5Hb256YWxlei1Wb3llcjwvQXV0aG9yPjxZZWFyPjIwMTY8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</w:fldData>
        </w:fldChar>
      </w:r>
      <w:r w:rsidR="00716ECF">
        <w:rPr>
          <w:rFonts w:ascii="Arial" w:hAnsi="Arial" w:cs="Arial"/>
          <w:szCs w:val="24"/>
          <w:lang w:val="en-GB"/>
        </w:rPr>
        <w:instrText xml:space="preserve"> ADDIN EN.CITE.DATA </w:instrText>
      </w:r>
      <w:r w:rsidR="00716ECF">
        <w:rPr>
          <w:rFonts w:ascii="Arial" w:hAnsi="Arial" w:cs="Arial"/>
          <w:szCs w:val="24"/>
          <w:lang w:val="en-GB"/>
        </w:rPr>
      </w:r>
      <w:r w:rsidR="00716ECF">
        <w:rPr>
          <w:rFonts w:ascii="Arial" w:hAnsi="Arial" w:cs="Arial"/>
          <w:szCs w:val="24"/>
          <w:lang w:val="en-GB"/>
        </w:rPr>
        <w:fldChar w:fldCharType="end"/>
      </w:r>
      <w:r w:rsidR="00E22967">
        <w:rPr>
          <w:rFonts w:ascii="Arial" w:hAnsi="Arial" w:cs="Arial"/>
          <w:szCs w:val="24"/>
          <w:lang w:val="en-GB"/>
        </w:rPr>
        <w:fldChar w:fldCharType="separate"/>
      </w:r>
      <w:r w:rsidR="00716ECF">
        <w:rPr>
          <w:rFonts w:ascii="Arial" w:hAnsi="Arial" w:cs="Arial"/>
          <w:noProof/>
          <w:szCs w:val="24"/>
          <w:lang w:val="en-GB"/>
        </w:rPr>
        <w:t>[88]</w:t>
      </w:r>
      <w:r w:rsidR="00E22967">
        <w:rPr>
          <w:rFonts w:ascii="Arial" w:hAnsi="Arial" w:cs="Arial"/>
          <w:szCs w:val="24"/>
          <w:lang w:val="en-GB"/>
        </w:rPr>
        <w:fldChar w:fldCharType="end"/>
      </w:r>
      <w:r w:rsidR="00E22967">
        <w:rPr>
          <w:rFonts w:ascii="Arial" w:hAnsi="Arial" w:cs="Arial"/>
          <w:szCs w:val="24"/>
          <w:lang w:val="en-GB"/>
        </w:rPr>
        <w:t xml:space="preserve"> </w:t>
      </w:r>
      <w:r w:rsidRPr="00A73ECA">
        <w:rPr>
          <w:rFonts w:ascii="Arial" w:hAnsi="Arial" w:cs="Arial"/>
          <w:szCs w:val="24"/>
          <w:lang w:val="en-GB"/>
        </w:rPr>
        <w:t xml:space="preserve">and may </w:t>
      </w:r>
      <w:r w:rsidR="00954B6E" w:rsidRPr="00A73ECA">
        <w:rPr>
          <w:rFonts w:ascii="Arial" w:hAnsi="Arial" w:cs="Arial"/>
          <w:szCs w:val="24"/>
          <w:lang w:val="en-GB"/>
        </w:rPr>
        <w:t xml:space="preserve">more </w:t>
      </w:r>
      <w:r w:rsidR="00183D4E" w:rsidRPr="00A73ECA">
        <w:rPr>
          <w:rFonts w:ascii="Arial" w:hAnsi="Arial" w:cs="Arial"/>
          <w:szCs w:val="24"/>
          <w:lang w:val="en-GB"/>
        </w:rPr>
        <w:t>easily</w:t>
      </w:r>
      <w:r w:rsidR="006A0EF9" w:rsidRPr="00A73ECA">
        <w:rPr>
          <w:rFonts w:ascii="Arial" w:hAnsi="Arial" w:cs="Arial"/>
          <w:szCs w:val="24"/>
          <w:lang w:val="en-GB"/>
        </w:rPr>
        <w:t xml:space="preserve"> fall pr</w:t>
      </w:r>
      <w:r w:rsidR="00954B6E" w:rsidRPr="00A73ECA">
        <w:rPr>
          <w:rFonts w:ascii="Arial" w:hAnsi="Arial" w:cs="Arial"/>
          <w:szCs w:val="24"/>
          <w:lang w:val="en-GB"/>
        </w:rPr>
        <w:t>e</w:t>
      </w:r>
      <w:r w:rsidR="006A0EF9" w:rsidRPr="00A73ECA">
        <w:rPr>
          <w:rFonts w:ascii="Arial" w:hAnsi="Arial" w:cs="Arial"/>
          <w:szCs w:val="24"/>
          <w:lang w:val="en-GB"/>
        </w:rPr>
        <w:t>y to introduced predators in areas with human activity (such as cats). On the other hand, smaller bodie</w:t>
      </w:r>
      <w:r w:rsidR="00965A3D" w:rsidRPr="00A73ECA">
        <w:rPr>
          <w:rFonts w:ascii="Arial" w:hAnsi="Arial" w:cs="Arial"/>
          <w:szCs w:val="24"/>
          <w:lang w:val="en-GB"/>
        </w:rPr>
        <w:t>d</w:t>
      </w:r>
      <w:r w:rsidR="006A0EF9" w:rsidRPr="00A73ECA">
        <w:rPr>
          <w:rFonts w:ascii="Arial" w:hAnsi="Arial" w:cs="Arial"/>
          <w:szCs w:val="24"/>
          <w:lang w:val="en-GB"/>
        </w:rPr>
        <w:t xml:space="preserve"> marsupials with larger</w:t>
      </w:r>
      <w:r w:rsidRPr="00A73ECA">
        <w:rPr>
          <w:rFonts w:ascii="Arial" w:hAnsi="Arial" w:cs="Arial"/>
          <w:szCs w:val="24"/>
          <w:lang w:val="en-GB"/>
        </w:rPr>
        <w:t>-</w:t>
      </w:r>
      <w:r w:rsidR="0079137B" w:rsidRPr="00A73ECA">
        <w:rPr>
          <w:rFonts w:ascii="Arial" w:hAnsi="Arial" w:cs="Arial"/>
          <w:szCs w:val="24"/>
          <w:lang w:val="en-GB"/>
        </w:rPr>
        <w:t>than</w:t>
      </w:r>
      <w:r w:rsidRPr="00A73ECA">
        <w:rPr>
          <w:rFonts w:ascii="Arial" w:hAnsi="Arial" w:cs="Arial"/>
          <w:szCs w:val="24"/>
          <w:lang w:val="en-GB"/>
        </w:rPr>
        <w:t>-</w:t>
      </w:r>
      <w:r w:rsidR="0079137B" w:rsidRPr="00A73ECA">
        <w:rPr>
          <w:rFonts w:ascii="Arial" w:hAnsi="Arial" w:cs="Arial"/>
          <w:szCs w:val="24"/>
          <w:lang w:val="en-GB"/>
        </w:rPr>
        <w:t xml:space="preserve">expected </w:t>
      </w:r>
      <w:r w:rsidR="006A0EF9" w:rsidRPr="00A73ECA">
        <w:rPr>
          <w:rFonts w:ascii="Arial" w:hAnsi="Arial" w:cs="Arial"/>
          <w:szCs w:val="24"/>
          <w:lang w:val="en-GB"/>
        </w:rPr>
        <w:t>brains might be more adaptable to human</w:t>
      </w:r>
      <w:r w:rsidRPr="00A73ECA">
        <w:rPr>
          <w:rFonts w:ascii="Arial" w:hAnsi="Arial" w:cs="Arial"/>
          <w:szCs w:val="24"/>
          <w:lang w:val="en-GB"/>
        </w:rPr>
        <w:t>-</w:t>
      </w:r>
      <w:r w:rsidR="006A0EF9" w:rsidRPr="00A73ECA">
        <w:rPr>
          <w:rFonts w:ascii="Arial" w:hAnsi="Arial" w:cs="Arial"/>
          <w:szCs w:val="24"/>
          <w:lang w:val="en-GB"/>
        </w:rPr>
        <w:t>modified environment</w:t>
      </w:r>
      <w:r w:rsidRPr="00A73ECA">
        <w:rPr>
          <w:rFonts w:ascii="Arial" w:hAnsi="Arial" w:cs="Arial"/>
          <w:szCs w:val="24"/>
          <w:lang w:val="en-GB"/>
        </w:rPr>
        <w:t>s</w:t>
      </w:r>
      <w:r w:rsidR="006A0EF9" w:rsidRPr="00A73ECA">
        <w:rPr>
          <w:rFonts w:ascii="Arial" w:hAnsi="Arial" w:cs="Arial"/>
          <w:szCs w:val="24"/>
          <w:lang w:val="en-GB"/>
        </w:rPr>
        <w:t xml:space="preserve"> due to increase</w:t>
      </w:r>
      <w:r w:rsidR="00183D4E" w:rsidRPr="00A73ECA">
        <w:rPr>
          <w:rFonts w:ascii="Arial" w:hAnsi="Arial" w:cs="Arial"/>
          <w:szCs w:val="24"/>
          <w:lang w:val="en-GB"/>
        </w:rPr>
        <w:t>s</w:t>
      </w:r>
      <w:r w:rsidR="006A0EF9" w:rsidRPr="00A73ECA">
        <w:rPr>
          <w:rFonts w:ascii="Arial" w:hAnsi="Arial" w:cs="Arial"/>
          <w:szCs w:val="24"/>
          <w:lang w:val="en-GB"/>
        </w:rPr>
        <w:t xml:space="preserve"> in behavioural plasticity</w:t>
      </w:r>
      <w:r w:rsidR="00965A3D" w:rsidRPr="00A73ECA">
        <w:rPr>
          <w:rFonts w:ascii="Arial" w:hAnsi="Arial" w:cs="Arial"/>
          <w:szCs w:val="24"/>
          <w:lang w:val="en-GB"/>
        </w:rPr>
        <w:t xml:space="preserve"> </w:t>
      </w:r>
      <w:r w:rsidR="00965A3D" w:rsidRPr="00A73ECA">
        <w:rPr>
          <w:rFonts w:ascii="Arial" w:hAnsi="Arial" w:cs="Arial"/>
          <w:szCs w:val="24"/>
          <w:lang w:val="en-GB"/>
        </w:rPr>
        <w:fldChar w:fldCharType="begin">
          <w:fldData xml:space="preserve">PEVuZE5vdGU+PENpdGU+PEF1dGhvcj5Tb2w8L0F1dGhvcj48WWVhcj4yMDA3PC9ZZWFyPjxSZWNO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</w:fldData>
        </w:fldChar>
      </w:r>
      <w:r w:rsidR="00716ECF">
        <w:rPr>
          <w:rFonts w:ascii="Arial" w:hAnsi="Arial" w:cs="Arial"/>
          <w:szCs w:val="24"/>
          <w:lang w:val="en-GB"/>
        </w:rPr>
        <w:instrText xml:space="preserve"> ADDIN EN.CITE </w:instrText>
      </w:r>
      <w:r w:rsidR="00716ECF">
        <w:rPr>
          <w:rFonts w:ascii="Arial" w:hAnsi="Arial" w:cs="Arial"/>
          <w:szCs w:val="24"/>
          <w:lang w:val="en-GB"/>
        </w:rPr>
        <w:fldChar w:fldCharType="begin">
          <w:fldData xml:space="preserve">PEVuZE5vdGU+PENpdGU+PEF1dGhvcj5Tb2w8L0F1dGhvcj48WWVhcj4yMDA3PC9ZZWFyPjxSZWNO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</w:fldData>
        </w:fldChar>
      </w:r>
      <w:r w:rsidR="00716ECF">
        <w:rPr>
          <w:rFonts w:ascii="Arial" w:hAnsi="Arial" w:cs="Arial"/>
          <w:szCs w:val="24"/>
          <w:lang w:val="en-GB"/>
        </w:rPr>
        <w:instrText xml:space="preserve"> ADDIN EN.CITE.DATA </w:instrText>
      </w:r>
      <w:r w:rsidR="00716ECF">
        <w:rPr>
          <w:rFonts w:ascii="Arial" w:hAnsi="Arial" w:cs="Arial"/>
          <w:szCs w:val="24"/>
          <w:lang w:val="en-GB"/>
        </w:rPr>
      </w:r>
      <w:r w:rsidR="00716ECF">
        <w:rPr>
          <w:rFonts w:ascii="Arial" w:hAnsi="Arial" w:cs="Arial"/>
          <w:szCs w:val="24"/>
          <w:lang w:val="en-GB"/>
        </w:rPr>
        <w:fldChar w:fldCharType="end"/>
      </w:r>
      <w:r w:rsidR="00965A3D" w:rsidRPr="00A73ECA">
        <w:rPr>
          <w:rFonts w:ascii="Arial" w:hAnsi="Arial" w:cs="Arial"/>
          <w:szCs w:val="24"/>
          <w:lang w:val="en-GB"/>
        </w:rPr>
        <w:fldChar w:fldCharType="separate"/>
      </w:r>
      <w:r w:rsidR="00716ECF">
        <w:rPr>
          <w:rFonts w:ascii="Arial" w:hAnsi="Arial" w:cs="Arial"/>
          <w:noProof/>
          <w:szCs w:val="24"/>
          <w:lang w:val="en-GB"/>
        </w:rPr>
        <w:t>[6, 15, 89]</w:t>
      </w:r>
      <w:r w:rsidR="00965A3D" w:rsidRPr="00A73ECA">
        <w:rPr>
          <w:rFonts w:ascii="Arial" w:hAnsi="Arial" w:cs="Arial"/>
          <w:szCs w:val="24"/>
          <w:lang w:val="en-GB"/>
        </w:rPr>
        <w:fldChar w:fldCharType="end"/>
      </w:r>
      <w:r w:rsidR="00011779" w:rsidRPr="00A73ECA">
        <w:rPr>
          <w:rFonts w:ascii="Arial" w:hAnsi="Arial" w:cs="Arial"/>
          <w:szCs w:val="24"/>
          <w:lang w:val="en-GB"/>
        </w:rPr>
        <w:t>.</w:t>
      </w:r>
      <w:r w:rsidR="006A0EF9" w:rsidRPr="00A73ECA">
        <w:rPr>
          <w:rFonts w:ascii="Arial" w:hAnsi="Arial" w:cs="Arial"/>
          <w:szCs w:val="24"/>
          <w:lang w:val="en-GB"/>
        </w:rPr>
        <w:t xml:space="preserve"> </w:t>
      </w:r>
      <w:r w:rsidR="00011779" w:rsidRPr="00A73ECA">
        <w:rPr>
          <w:rFonts w:ascii="Arial" w:hAnsi="Arial" w:cs="Arial"/>
          <w:szCs w:val="24"/>
          <w:lang w:val="en-GB"/>
        </w:rPr>
        <w:t>T</w:t>
      </w:r>
      <w:r w:rsidR="006A0EF9" w:rsidRPr="00A73ECA">
        <w:rPr>
          <w:rFonts w:ascii="Arial" w:hAnsi="Arial" w:cs="Arial"/>
          <w:szCs w:val="24"/>
          <w:lang w:val="en-GB"/>
        </w:rPr>
        <w:t xml:space="preserve">heir small sizes </w:t>
      </w:r>
      <w:r w:rsidR="00011779" w:rsidRPr="00A73ECA">
        <w:rPr>
          <w:rFonts w:ascii="Arial" w:hAnsi="Arial" w:cs="Arial"/>
          <w:szCs w:val="24"/>
          <w:lang w:val="en-GB"/>
        </w:rPr>
        <w:t xml:space="preserve">may </w:t>
      </w:r>
      <w:r w:rsidR="006A0EF9" w:rsidRPr="00A73ECA">
        <w:rPr>
          <w:rFonts w:ascii="Arial" w:hAnsi="Arial" w:cs="Arial"/>
          <w:szCs w:val="24"/>
          <w:lang w:val="en-GB"/>
        </w:rPr>
        <w:t xml:space="preserve">facilitate the ability to avoid predation risks related </w:t>
      </w:r>
      <w:r w:rsidR="006A0EF9" w:rsidRPr="00A73ECA">
        <w:rPr>
          <w:rFonts w:ascii="Arial" w:hAnsi="Arial" w:cs="Arial"/>
          <w:szCs w:val="24"/>
          <w:lang w:val="en-GB"/>
        </w:rPr>
        <w:lastRenderedPageBreak/>
        <w:t>to human activities and introduced predators</w:t>
      </w:r>
      <w:r w:rsidR="00965A3D" w:rsidRPr="00A73ECA">
        <w:rPr>
          <w:rFonts w:ascii="Arial" w:hAnsi="Arial" w:cs="Arial"/>
          <w:szCs w:val="24"/>
          <w:lang w:val="en-GB"/>
        </w:rPr>
        <w:t xml:space="preserve"> </w:t>
      </w:r>
      <w:r w:rsidR="006A0EF9" w:rsidRPr="00A73ECA">
        <w:rPr>
          <w:rFonts w:ascii="Arial" w:hAnsi="Arial" w:cs="Arial"/>
          <w:szCs w:val="24"/>
          <w:lang w:val="en-GB"/>
        </w:rPr>
        <w:fldChar w:fldCharType="begin">
          <w:fldData xml:space="preserve">PEVuZE5vdGU+PENpdGU+PEF1dGhvcj5TbmVsbC1Sb29kPC9BdXRob3I+PFllYXI+MjAxMzwvWWVh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bCBTY2llbmNlczwvZnVsbC10aXRsZT48L3BlcmlvZGljYWw+PHBhZ2VzPjIwMTMxMzg0PC9wYWdl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</w:fldData>
        </w:fldChar>
      </w:r>
      <w:r w:rsidR="00716ECF">
        <w:rPr>
          <w:rFonts w:ascii="Arial" w:hAnsi="Arial" w:cs="Arial"/>
          <w:szCs w:val="24"/>
          <w:lang w:val="en-GB"/>
        </w:rPr>
        <w:instrText xml:space="preserve"> ADDIN EN.CITE </w:instrText>
      </w:r>
      <w:r w:rsidR="00716ECF">
        <w:rPr>
          <w:rFonts w:ascii="Arial" w:hAnsi="Arial" w:cs="Arial"/>
          <w:szCs w:val="24"/>
          <w:lang w:val="en-GB"/>
        </w:rPr>
        <w:fldChar w:fldCharType="begin">
          <w:fldData xml:space="preserve">PEVuZE5vdGU+PENpdGU+PEF1dGhvcj5TbmVsbC1Sb29kPC9BdXRob3I+PFllYXI+MjAxMzwvWWVh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</w:fldData>
        </w:fldChar>
      </w:r>
      <w:r w:rsidR="00716ECF">
        <w:rPr>
          <w:rFonts w:ascii="Arial" w:hAnsi="Arial" w:cs="Arial"/>
          <w:szCs w:val="24"/>
          <w:lang w:val="en-GB"/>
        </w:rPr>
        <w:instrText xml:space="preserve"> ADDIN EN.CITE.DATA </w:instrText>
      </w:r>
      <w:r w:rsidR="00716ECF">
        <w:rPr>
          <w:rFonts w:ascii="Arial" w:hAnsi="Arial" w:cs="Arial"/>
          <w:szCs w:val="24"/>
          <w:lang w:val="en-GB"/>
        </w:rPr>
      </w:r>
      <w:r w:rsidR="00716ECF">
        <w:rPr>
          <w:rFonts w:ascii="Arial" w:hAnsi="Arial" w:cs="Arial"/>
          <w:szCs w:val="24"/>
          <w:lang w:val="en-GB"/>
        </w:rPr>
        <w:fldChar w:fldCharType="end"/>
      </w:r>
      <w:r w:rsidR="006A0EF9" w:rsidRPr="00A73ECA">
        <w:rPr>
          <w:rFonts w:ascii="Arial" w:hAnsi="Arial" w:cs="Arial"/>
          <w:szCs w:val="24"/>
          <w:lang w:val="en-GB"/>
        </w:rPr>
        <w:fldChar w:fldCharType="separate"/>
      </w:r>
      <w:r w:rsidR="00716ECF">
        <w:rPr>
          <w:rFonts w:ascii="Arial" w:hAnsi="Arial" w:cs="Arial"/>
          <w:noProof/>
          <w:szCs w:val="24"/>
          <w:lang w:val="en-GB"/>
        </w:rPr>
        <w:t>[90]</w:t>
      </w:r>
      <w:r w:rsidR="006A0EF9" w:rsidRPr="00A73ECA">
        <w:rPr>
          <w:rFonts w:ascii="Arial" w:hAnsi="Arial" w:cs="Arial"/>
          <w:szCs w:val="24"/>
          <w:lang w:val="en-GB"/>
        </w:rPr>
        <w:fldChar w:fldCharType="end"/>
      </w:r>
      <w:r w:rsidR="006A0EF9" w:rsidRPr="00A73ECA">
        <w:rPr>
          <w:rFonts w:ascii="Arial" w:hAnsi="Arial" w:cs="Arial"/>
          <w:szCs w:val="24"/>
          <w:lang w:val="en-GB"/>
        </w:rPr>
        <w:t>.</w:t>
      </w:r>
      <w:r w:rsidR="004B16EE">
        <w:rPr>
          <w:rFonts w:ascii="Arial" w:hAnsi="Arial" w:cs="Arial"/>
          <w:szCs w:val="24"/>
          <w:lang w:val="en-GB"/>
        </w:rPr>
        <w:t xml:space="preserve"> </w:t>
      </w:r>
      <w:r w:rsidRPr="00A73ECA">
        <w:rPr>
          <w:rFonts w:ascii="Arial" w:hAnsi="Arial" w:cs="Arial"/>
          <w:noProof/>
          <w:color w:val="auto"/>
          <w:szCs w:val="24"/>
          <w:lang w:val="en-GB"/>
        </w:rPr>
        <w:t xml:space="preserve">However, the </w:t>
      </w:r>
      <w:r w:rsidR="00162674" w:rsidRPr="00A73ECA">
        <w:rPr>
          <w:rFonts w:ascii="Arial" w:hAnsi="Arial" w:cs="Arial"/>
          <w:noProof/>
          <w:color w:val="auto"/>
          <w:szCs w:val="24"/>
          <w:lang w:val="en-GB"/>
        </w:rPr>
        <w:t>interaction</w:t>
      </w:r>
      <w:r w:rsidR="00CE50E7" w:rsidRPr="00A73ECA">
        <w:rPr>
          <w:rFonts w:ascii="Arial" w:hAnsi="Arial" w:cs="Arial"/>
          <w:noProof/>
          <w:color w:val="auto"/>
          <w:szCs w:val="24"/>
          <w:lang w:val="en-GB"/>
        </w:rPr>
        <w:t xml:space="preserve"> </w:t>
      </w:r>
      <w:r w:rsidR="00965A3D" w:rsidRPr="00A73ECA">
        <w:rPr>
          <w:rFonts w:ascii="Arial" w:hAnsi="Arial" w:cs="Arial"/>
          <w:noProof/>
          <w:color w:val="auto"/>
          <w:szCs w:val="24"/>
          <w:lang w:val="en-GB"/>
        </w:rPr>
        <w:t>between brain and body size in relation to vulnerability</w:t>
      </w:r>
      <w:r w:rsidR="00162674" w:rsidRPr="00A73ECA">
        <w:rPr>
          <w:rFonts w:ascii="Arial" w:hAnsi="Arial" w:cs="Arial"/>
          <w:noProof/>
          <w:color w:val="auto"/>
          <w:szCs w:val="24"/>
          <w:lang w:val="en-GB"/>
        </w:rPr>
        <w:t xml:space="preserve"> might </w:t>
      </w:r>
      <w:r w:rsidR="00A4184A" w:rsidRPr="00A73ECA">
        <w:rPr>
          <w:rFonts w:ascii="Arial" w:hAnsi="Arial" w:cs="Arial"/>
          <w:noProof/>
          <w:color w:val="auto"/>
          <w:szCs w:val="24"/>
          <w:lang w:val="en-GB"/>
        </w:rPr>
        <w:t xml:space="preserve">again </w:t>
      </w:r>
      <w:r w:rsidR="00FC0580" w:rsidRPr="00A73ECA">
        <w:rPr>
          <w:rFonts w:ascii="Arial" w:hAnsi="Arial" w:cs="Arial"/>
          <w:noProof/>
          <w:color w:val="auto"/>
          <w:szCs w:val="24"/>
          <w:lang w:val="en-GB"/>
        </w:rPr>
        <w:t>also</w:t>
      </w:r>
      <w:r w:rsidR="00A4184A" w:rsidRPr="00A73ECA">
        <w:rPr>
          <w:rFonts w:ascii="Arial" w:hAnsi="Arial" w:cs="Arial"/>
          <w:noProof/>
          <w:color w:val="auto"/>
          <w:szCs w:val="24"/>
          <w:lang w:val="en-GB"/>
        </w:rPr>
        <w:t xml:space="preserve"> be heavily influenced by reproductive traits. </w:t>
      </w:r>
      <w:r w:rsidR="00C06F60" w:rsidRPr="00A73ECA">
        <w:rPr>
          <w:rFonts w:ascii="Arial" w:hAnsi="Arial" w:cs="Arial"/>
          <w:noProof/>
          <w:color w:val="auto"/>
          <w:szCs w:val="24"/>
          <w:lang w:val="en-GB"/>
        </w:rPr>
        <w:t xml:space="preserve">For example, preweaning predation vulnerability in placental mammmals </w:t>
      </w:r>
      <w:r w:rsidR="00A4184A" w:rsidRPr="00A73ECA">
        <w:rPr>
          <w:rFonts w:ascii="Arial" w:hAnsi="Arial" w:cs="Arial"/>
          <w:noProof/>
          <w:color w:val="auto"/>
          <w:szCs w:val="24"/>
          <w:lang w:val="en-GB"/>
        </w:rPr>
        <w:t>is</w:t>
      </w:r>
      <w:r w:rsidR="00C06F60" w:rsidRPr="00A73ECA">
        <w:rPr>
          <w:rFonts w:ascii="Arial" w:hAnsi="Arial" w:cs="Arial"/>
          <w:noProof/>
          <w:color w:val="auto"/>
          <w:szCs w:val="24"/>
          <w:lang w:val="en-GB"/>
        </w:rPr>
        <w:t xml:space="preserve"> a major determinant of </w:t>
      </w:r>
      <w:r w:rsidR="00A4184A" w:rsidRPr="00A73ECA">
        <w:rPr>
          <w:rFonts w:ascii="Arial" w:hAnsi="Arial" w:cs="Arial"/>
          <w:noProof/>
          <w:color w:val="auto"/>
          <w:szCs w:val="24"/>
          <w:lang w:val="en-GB"/>
        </w:rPr>
        <w:t>whether a species produces</w:t>
      </w:r>
      <w:r w:rsidR="00C06F60" w:rsidRPr="00A73ECA">
        <w:rPr>
          <w:rFonts w:ascii="Arial" w:hAnsi="Arial" w:cs="Arial"/>
          <w:noProof/>
          <w:color w:val="auto"/>
          <w:szCs w:val="24"/>
          <w:lang w:val="en-GB"/>
        </w:rPr>
        <w:t xml:space="preserve"> a few large and many small offspring within a litter, and also between a few large litters and many small ones during a reproductive season </w:t>
      </w:r>
      <w:r w:rsidR="00541753" w:rsidRPr="00A73ECA">
        <w:rPr>
          <w:rFonts w:ascii="Arial" w:hAnsi="Arial" w:cs="Arial"/>
          <w:noProof/>
          <w:color w:val="auto"/>
          <w:szCs w:val="24"/>
          <w:lang w:val="en-GB"/>
        </w:rPr>
        <w:fldChar w:fldCharType="begin">
          <w:fldData xml:space="preserve">PEVuZE5vdGU+PENpdGU+PEF1dGhvcj5XaGl0ZTwvQXV0aG9yPjxZZWFyPjIwMDc8L1llYXI+PFJl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</w:fldData>
        </w:fldChar>
      </w:r>
      <w:r w:rsidR="00716ECF">
        <w:rPr>
          <w:rFonts w:ascii="Arial" w:hAnsi="Arial" w:cs="Arial"/>
          <w:noProof/>
          <w:color w:val="auto"/>
          <w:szCs w:val="24"/>
          <w:lang w:val="en-GB"/>
        </w:rPr>
        <w:instrText xml:space="preserve"> ADDIN EN.CITE </w:instrText>
      </w:r>
      <w:r w:rsidR="00716ECF">
        <w:rPr>
          <w:rFonts w:ascii="Arial" w:hAnsi="Arial" w:cs="Arial"/>
          <w:noProof/>
          <w:color w:val="auto"/>
          <w:szCs w:val="24"/>
          <w:lang w:val="en-GB"/>
        </w:rPr>
        <w:fldChar w:fldCharType="begin">
          <w:fldData xml:space="preserve">PEVuZE5vdGU+PENpdGU+PEF1dGhvcj5XaGl0ZTwvQXV0aG9yPjxZZWFyPjIwMDc8L1llYXI+PFJl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</w:fldData>
        </w:fldChar>
      </w:r>
      <w:r w:rsidR="00716ECF">
        <w:rPr>
          <w:rFonts w:ascii="Arial" w:hAnsi="Arial" w:cs="Arial"/>
          <w:noProof/>
          <w:color w:val="auto"/>
          <w:szCs w:val="24"/>
          <w:lang w:val="en-GB"/>
        </w:rPr>
        <w:instrText xml:space="preserve"> ADDIN EN.CITE.DATA </w:instrText>
      </w:r>
      <w:r w:rsidR="00716ECF">
        <w:rPr>
          <w:rFonts w:ascii="Arial" w:hAnsi="Arial" w:cs="Arial"/>
          <w:noProof/>
          <w:color w:val="auto"/>
          <w:szCs w:val="24"/>
          <w:lang w:val="en-GB"/>
        </w:rPr>
      </w:r>
      <w:r w:rsidR="00716ECF">
        <w:rPr>
          <w:rFonts w:ascii="Arial" w:hAnsi="Arial" w:cs="Arial"/>
          <w:noProof/>
          <w:color w:val="auto"/>
          <w:szCs w:val="24"/>
          <w:lang w:val="en-GB"/>
        </w:rPr>
        <w:fldChar w:fldCharType="end"/>
      </w:r>
      <w:r w:rsidR="00541753" w:rsidRPr="00A73ECA">
        <w:rPr>
          <w:rFonts w:ascii="Arial" w:hAnsi="Arial" w:cs="Arial"/>
          <w:noProof/>
          <w:color w:val="auto"/>
          <w:szCs w:val="24"/>
          <w:lang w:val="en-GB"/>
        </w:rPr>
        <w:fldChar w:fldCharType="separate"/>
      </w:r>
      <w:r w:rsidR="00716ECF">
        <w:rPr>
          <w:rFonts w:ascii="Arial" w:hAnsi="Arial" w:cs="Arial"/>
          <w:noProof/>
          <w:color w:val="auto"/>
          <w:szCs w:val="24"/>
          <w:lang w:val="en-GB"/>
        </w:rPr>
        <w:t>[91, 92]</w:t>
      </w:r>
      <w:r w:rsidR="00541753" w:rsidRPr="00A73ECA">
        <w:rPr>
          <w:rFonts w:ascii="Arial" w:hAnsi="Arial" w:cs="Arial"/>
          <w:noProof/>
          <w:color w:val="auto"/>
          <w:szCs w:val="24"/>
          <w:lang w:val="en-GB"/>
        </w:rPr>
        <w:fldChar w:fldCharType="end"/>
      </w:r>
      <w:r w:rsidR="00C06F60" w:rsidRPr="00A73ECA">
        <w:rPr>
          <w:rFonts w:ascii="Arial" w:hAnsi="Arial" w:cs="Arial"/>
          <w:noProof/>
          <w:color w:val="auto"/>
          <w:szCs w:val="24"/>
          <w:lang w:val="en-GB"/>
        </w:rPr>
        <w:t xml:space="preserve">. As such, larger bodied marsupials, </w:t>
      </w:r>
      <w:r w:rsidR="00A4184A" w:rsidRPr="00A73ECA">
        <w:rPr>
          <w:rFonts w:ascii="Arial" w:hAnsi="Arial" w:cs="Arial"/>
          <w:noProof/>
          <w:color w:val="auto"/>
          <w:szCs w:val="24"/>
          <w:lang w:val="en-GB"/>
        </w:rPr>
        <w:t xml:space="preserve">which </w:t>
      </w:r>
      <w:r w:rsidR="00C06F60" w:rsidRPr="00A73ECA">
        <w:rPr>
          <w:rFonts w:ascii="Arial" w:hAnsi="Arial" w:cs="Arial"/>
          <w:noProof/>
          <w:color w:val="auto"/>
          <w:szCs w:val="24"/>
          <w:lang w:val="en-GB"/>
        </w:rPr>
        <w:t>produce smaller litters and carry their young until maturation</w:t>
      </w:r>
      <w:r w:rsidR="00A4184A" w:rsidRPr="00A73ECA">
        <w:rPr>
          <w:rFonts w:ascii="Arial" w:hAnsi="Arial" w:cs="Arial"/>
          <w:noProof/>
          <w:color w:val="auto"/>
          <w:szCs w:val="24"/>
          <w:lang w:val="en-GB"/>
        </w:rPr>
        <w:t xml:space="preserve"> </w:t>
      </w:r>
      <w:r w:rsidR="00C06F60" w:rsidRPr="00A73ECA">
        <w:rPr>
          <w:rFonts w:ascii="Arial" w:hAnsi="Arial" w:cs="Arial"/>
          <w:noProof/>
          <w:color w:val="auto"/>
          <w:szCs w:val="24"/>
          <w:lang w:val="en-GB"/>
        </w:rPr>
        <w:t>will be at the highest risk of vulnerability.</w:t>
      </w:r>
    </w:p>
    <w:p w14:paraId="4014B8F5" w14:textId="77D5B273" w:rsidR="000F04A7" w:rsidRPr="00A73ECA" w:rsidRDefault="000F04A7" w:rsidP="007C0A7E">
      <w:pPr>
        <w:spacing w:line="480" w:lineRule="auto"/>
        <w:jc w:val="both"/>
        <w:rPr>
          <w:rFonts w:ascii="Arial" w:hAnsi="Arial" w:cs="Arial"/>
          <w:noProof/>
          <w:color w:val="auto"/>
          <w:szCs w:val="24"/>
          <w:lang w:val="en-GB"/>
        </w:rPr>
      </w:pPr>
      <w:r w:rsidRPr="00A73ECA">
        <w:rPr>
          <w:rFonts w:ascii="Arial" w:hAnsi="Arial" w:cs="Arial"/>
          <w:noProof/>
          <w:color w:val="auto"/>
          <w:szCs w:val="24"/>
          <w:lang w:val="en-GB"/>
        </w:rPr>
        <w:t xml:space="preserve">Originally, the social brain hypothesis pointed to relationship between cortex size and social group size in primates </w:t>
      </w:r>
      <w:r w:rsidRPr="00A73ECA">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&lt;EndNote&gt;&lt;Cite&gt;&lt;Author&gt;Dunbar&lt;/Author&gt;&lt;Year&gt;1998&lt;/Year&gt;&lt;RecNum&gt;328&lt;/RecNum&gt;&lt;DisplayText&gt;[14]&lt;/DisplayText&gt;&lt;record&gt;&lt;rec-number&gt;328&lt;/rec-number&gt;&lt;foreign-keys&gt;&lt;key app="EN" db-id="a9aw0atab92x0ledv2kxwsvmdfttad9p2fez" timestamp="1564364865" guid="a20bd2f3-2bef-4f60-ae4e-0992c6bd1dfa"&gt;328&lt;/key&gt;&lt;/foreign-keys&gt;&lt;ref-type name="Journal Article"&gt;17&lt;/ref-type&gt;&lt;contributors&gt;&lt;authors&gt;&lt;author&gt;Dunbar, Robin I. M.&lt;/author&gt;&lt;/authors&gt;&lt;/contributors&gt;&lt;auth-address&gt;Univ Liverpool, Liverpool L69 3BX, Merseyside, England&lt;/auth-address&gt;&lt;titles&gt;&lt;title&gt;The social brain hypothesis&lt;/title&gt;&lt;secondary-title&gt;Evolutionary Anthropology: Issues, News, and Reviews&lt;/secondary-title&gt;&lt;alt-title&gt;Evol Anthropol&lt;/alt-title&gt;&lt;/titles&gt;&lt;pages&gt;178-190&lt;/pages&gt;&lt;volume&gt;6&lt;/volume&gt;&lt;number&gt;5&lt;/number&gt;&lt;section&gt;178&lt;/section&gt;&lt;keywords&gt;&lt;keyword&gt;brain size&lt;/keyword&gt;&lt;keyword&gt;neocortex&lt;/keyword&gt;&lt;keyword&gt;social brain hypothesis&lt;/keyword&gt;&lt;keyword&gt;social skills&lt;/keyword&gt;&lt;keyword&gt;mind reading&lt;/keyword&gt;&lt;keyword&gt;primates&lt;/keyword&gt;&lt;keyword&gt;neocortex size&lt;/keyword&gt;&lt;keyword&gt;primates&lt;/keyword&gt;&lt;keyword&gt;evolution&lt;/keyword&gt;&lt;keyword&gt;mammals&lt;/keyword&gt;&lt;keyword&gt;insectivores&lt;/keyword&gt;&lt;keyword&gt;monkeys&lt;/keyword&gt;&lt;keyword&gt;ecology&lt;/keyword&gt;&lt;/keywords&gt;&lt;dates&gt;&lt;year&gt;1998&lt;/year&gt;&lt;/dates&gt;&lt;publisher&gt;Wiley-Blackwell&lt;/publisher&gt;&lt;isbn&gt;10601538&amp;#xD;15206505&lt;/isbn&gt;&lt;accession-num&gt;WOS:000075045600006&lt;/accession-num&gt;&lt;urls&gt;&lt;related-urls&gt;&lt;url&gt;&amp;lt;Go to ISI&amp;gt;://WOS:000075045600006&lt;/url&gt;&lt;/related-urls&gt;&lt;/urls&gt;&lt;electronic-resource-num&gt;10.1002/(sici)1520-6505(1998)6:5&amp;lt;178::Aid-evan5&amp;gt;3.0.Co;2-8&lt;/electronic-resource-num&gt;&lt;language&gt;English&lt;/language&gt;&lt;/record&gt;&lt;/Cite&gt;&lt;/EndNote&gt;</w:instrText>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[14]</w:t>
      </w:r>
      <w:r w:rsidRPr="00A73ECA">
        <w:rPr>
          <w:rFonts w:ascii="Arial" w:hAnsi="Arial" w:cs="Arial"/>
          <w:noProof/>
          <w:color w:val="auto"/>
          <w:szCs w:val="24"/>
          <w:lang w:val="en-GB"/>
        </w:rPr>
        <w:fldChar w:fldCharType="end"/>
      </w:r>
      <w:r w:rsidR="009722FE" w:rsidRPr="00A73ECA">
        <w:rPr>
          <w:rFonts w:ascii="Arial" w:hAnsi="Arial" w:cs="Arial"/>
          <w:noProof/>
          <w:color w:val="auto"/>
          <w:szCs w:val="24"/>
          <w:lang w:val="en-GB"/>
        </w:rPr>
        <w:t>, was</w:t>
      </w:r>
      <w:r w:rsidRPr="00A73ECA">
        <w:rPr>
          <w:rFonts w:ascii="Arial" w:hAnsi="Arial" w:cs="Arial"/>
          <w:noProof/>
          <w:color w:val="auto"/>
          <w:szCs w:val="24"/>
          <w:lang w:val="en-GB"/>
        </w:rPr>
        <w:t xml:space="preserve">supported in other lineages like birds and cetaceans </w:t>
      </w:r>
      <w:r w:rsidRPr="00A73ECA">
        <w:rPr>
          <w:rFonts w:ascii="Arial" w:hAnsi="Arial" w:cs="Arial"/>
          <w:noProof/>
          <w:color w:val="auto"/>
          <w:szCs w:val="24"/>
          <w:lang w:val="en-GB"/>
        </w:rPr>
        <w:fldChar w:fldCharType="begin">
          <w:fldData xml:space="preserve">PEVuZE5vdGU+PENpdGU+PEF1dGhvcj5TaHVsdHo8L0F1dGhvcj48WWVhcj4yMDEwPC9ZZWFyPjxS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</w:fldData>
        </w:fldChar>
      </w:r>
      <w:r w:rsidR="00716ECF">
        <w:rPr>
          <w:rFonts w:ascii="Arial" w:hAnsi="Arial" w:cs="Arial"/>
          <w:noProof/>
          <w:color w:val="auto"/>
          <w:szCs w:val="24"/>
          <w:lang w:val="en-GB"/>
        </w:rPr>
        <w:instrText xml:space="preserve"> ADDIN EN.CITE </w:instrText>
      </w:r>
      <w:r w:rsidR="00716ECF">
        <w:rPr>
          <w:rFonts w:ascii="Arial" w:hAnsi="Arial" w:cs="Arial"/>
          <w:noProof/>
          <w:color w:val="auto"/>
          <w:szCs w:val="24"/>
          <w:lang w:val="en-GB"/>
        </w:rPr>
        <w:fldChar w:fldCharType="begin">
          <w:fldData xml:space="preserve">PEVuZE5vdGU+PENpdGU+PEF1dGhvcj5TaHVsdHo8L0F1dGhvcj48WWVhcj4yMDEwPC9ZZWFyPjxS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</w:fldData>
        </w:fldChar>
      </w:r>
      <w:r w:rsidR="00716ECF">
        <w:rPr>
          <w:rFonts w:ascii="Arial" w:hAnsi="Arial" w:cs="Arial"/>
          <w:noProof/>
          <w:color w:val="auto"/>
          <w:szCs w:val="24"/>
          <w:lang w:val="en-GB"/>
        </w:rPr>
        <w:instrText xml:space="preserve"> ADDIN EN.CITE.DATA </w:instrText>
      </w:r>
      <w:r w:rsidR="00716ECF">
        <w:rPr>
          <w:rFonts w:ascii="Arial" w:hAnsi="Arial" w:cs="Arial"/>
          <w:noProof/>
          <w:color w:val="auto"/>
          <w:szCs w:val="24"/>
          <w:lang w:val="en-GB"/>
        </w:rPr>
      </w:r>
      <w:r w:rsidR="00716ECF">
        <w:rPr>
          <w:rFonts w:ascii="Arial" w:hAnsi="Arial" w:cs="Arial"/>
          <w:noProof/>
          <w:color w:val="auto"/>
          <w:szCs w:val="24"/>
          <w:lang w:val="en-GB"/>
        </w:rPr>
        <w:fldChar w:fldCharType="end"/>
      </w:r>
      <w:r w:rsidRPr="00A73ECA">
        <w:rPr>
          <w:rFonts w:ascii="Arial" w:hAnsi="Arial" w:cs="Arial"/>
          <w:noProof/>
          <w:color w:val="auto"/>
          <w:szCs w:val="24"/>
          <w:lang w:val="en-GB"/>
        </w:rPr>
        <w:fldChar w:fldCharType="separate"/>
      </w:r>
      <w:r w:rsidR="00716ECF">
        <w:rPr>
          <w:rFonts w:ascii="Arial" w:hAnsi="Arial" w:cs="Arial"/>
          <w:noProof/>
          <w:color w:val="auto"/>
          <w:szCs w:val="24"/>
          <w:lang w:val="en-GB"/>
        </w:rPr>
        <w:t>[10, 93]</w:t>
      </w:r>
      <w:r w:rsidRPr="00A73ECA">
        <w:rPr>
          <w:rFonts w:ascii="Arial" w:hAnsi="Arial" w:cs="Arial"/>
          <w:noProof/>
          <w:color w:val="auto"/>
          <w:szCs w:val="24"/>
          <w:lang w:val="en-GB"/>
        </w:rPr>
        <w:fldChar w:fldCharType="end"/>
      </w:r>
      <w:r w:rsidRPr="00A73ECA">
        <w:rPr>
          <w:rFonts w:ascii="Arial" w:hAnsi="Arial" w:cs="Arial"/>
          <w:noProof/>
          <w:color w:val="auto"/>
          <w:szCs w:val="24"/>
          <w:lang w:val="en-GB"/>
        </w:rPr>
        <w:t xml:space="preserve"> and also in regards to brain substructures like the hippocampus </w:t>
      </w:r>
      <w:r w:rsidRPr="00A73ECA">
        <w:rPr>
          <w:rFonts w:ascii="Arial" w:hAnsi="Arial" w:cs="Arial"/>
          <w:noProof/>
          <w:color w:val="auto"/>
          <w:szCs w:val="24"/>
          <w:lang w:val="en-GB"/>
        </w:rPr>
        <w:fldChar w:fldCharType="begin">
          <w:fldData xml:space="preserve">PEVuZE5vdGU+PENpdGU+PEF1dGhvcj5Ub2Rvcm92PC9BdXRob3I+PFllYXI+MjAxOTwvWWVhcj48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dGl0bGU+PC9wZXJpb2RpY2FsPjxwYWdlcz4yMDE5MTcxMjwvcGFnZXM+PHZvbHVtZT4yODY8L3Zv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=
</w:fldData>
        </w:fldChar>
      </w:r>
      <w:r w:rsidR="0075199A">
        <w:rPr>
          <w:rFonts w:ascii="Arial" w:hAnsi="Arial" w:cs="Arial"/>
          <w:noProof/>
          <w:color w:val="auto"/>
          <w:szCs w:val="24"/>
          <w:lang w:val="en-GB"/>
        </w:rPr>
        <w:instrText xml:space="preserve"> ADDIN EN.CITE </w:instrText>
      </w:r>
      <w:r w:rsidR="0075199A">
        <w:rPr>
          <w:rFonts w:ascii="Arial" w:hAnsi="Arial" w:cs="Arial"/>
          <w:noProof/>
          <w:color w:val="auto"/>
          <w:szCs w:val="24"/>
          <w:lang w:val="en-GB"/>
        </w:rPr>
        <w:fldChar w:fldCharType="begin">
          <w:fldData xml:space="preserve">PEVuZE5vdGU+PENpdGU+PEF1dGhvcj5Ub2Rvcm92PC9BdXRob3I+PFllYXI+MjAxOTwvWWVhcj48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=
</w:fldData>
        </w:fldChar>
      </w:r>
      <w:r w:rsidR="0075199A">
        <w:rPr>
          <w:rFonts w:ascii="Arial" w:hAnsi="Arial" w:cs="Arial"/>
          <w:noProof/>
          <w:color w:val="auto"/>
          <w:szCs w:val="24"/>
          <w:lang w:val="en-GB"/>
        </w:rPr>
        <w:instrText xml:space="preserve"> ADDIN EN.CITE.DATA </w:instrText>
      </w:r>
      <w:r w:rsidR="0075199A">
        <w:rPr>
          <w:rFonts w:ascii="Arial" w:hAnsi="Arial" w:cs="Arial"/>
          <w:noProof/>
          <w:color w:val="auto"/>
          <w:szCs w:val="24"/>
          <w:lang w:val="en-GB"/>
        </w:rPr>
      </w:r>
      <w:r w:rsidR="0075199A">
        <w:rPr>
          <w:rFonts w:ascii="Arial" w:hAnsi="Arial" w:cs="Arial"/>
          <w:noProof/>
          <w:color w:val="auto"/>
          <w:szCs w:val="24"/>
          <w:lang w:val="en-GB"/>
        </w:rPr>
        <w:fldChar w:fldCharType="end"/>
      </w:r>
      <w:r w:rsidRPr="00A73ECA">
        <w:rPr>
          <w:rFonts w:ascii="Arial" w:hAnsi="Arial" w:cs="Arial"/>
          <w:noProof/>
          <w:color w:val="auto"/>
          <w:szCs w:val="24"/>
          <w:lang w:val="en-GB"/>
        </w:rPr>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[13]</w:t>
      </w:r>
      <w:r w:rsidRPr="00A73ECA">
        <w:rPr>
          <w:rFonts w:ascii="Arial" w:hAnsi="Arial" w:cs="Arial"/>
          <w:noProof/>
          <w:color w:val="auto"/>
          <w:szCs w:val="24"/>
          <w:lang w:val="en-GB"/>
        </w:rPr>
        <w:fldChar w:fldCharType="end"/>
      </w:r>
      <w:r w:rsidRPr="00A73ECA">
        <w:rPr>
          <w:rFonts w:ascii="Arial" w:hAnsi="Arial" w:cs="Arial"/>
          <w:noProof/>
          <w:color w:val="auto"/>
          <w:szCs w:val="24"/>
          <w:lang w:val="en-GB"/>
        </w:rPr>
        <w:t>. Th</w:t>
      </w:r>
      <w:r w:rsidR="00DD08E5" w:rsidRPr="00A73ECA">
        <w:rPr>
          <w:rFonts w:ascii="Arial" w:hAnsi="Arial" w:cs="Arial"/>
          <w:noProof/>
          <w:color w:val="auto"/>
          <w:szCs w:val="24"/>
          <w:lang w:val="en-GB"/>
        </w:rPr>
        <w:t>is</w:t>
      </w:r>
      <w:r w:rsidRPr="00A73ECA">
        <w:rPr>
          <w:rFonts w:ascii="Arial" w:hAnsi="Arial" w:cs="Arial"/>
          <w:noProof/>
          <w:color w:val="auto"/>
          <w:szCs w:val="24"/>
          <w:lang w:val="en-GB"/>
        </w:rPr>
        <w:t xml:space="preserve"> hypothesis had also been contested </w:t>
      </w:r>
      <w:r w:rsidRPr="00A73ECA">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&lt;EndNote&gt;&lt;Cite&gt;&lt;Author&gt;DeCasien&lt;/Author&gt;&lt;Year&gt;2017&lt;/Year&gt;&lt;RecNum&gt;256&lt;/RecNum&gt;&lt;DisplayText&gt;[12]&lt;/DisplayText&gt;&lt;record&gt;&lt;rec-number&gt;256&lt;/rec-number&gt;&lt;foreign-keys&gt;&lt;key app="EN" db-id="a9aw0atab92x0ledv2kxwsvmdfttad9p2fez" timestamp="1564364864" guid="11eabbb3-45cf-4e0e-9c6f-92304c9d1414"&gt;256&lt;/key&gt;&lt;/foreign-keys&gt;&lt;ref-type name="Journal Article"&gt;17&lt;/ref-type&gt;&lt;contributors&gt;&lt;authors&gt;&lt;author&gt;DeCasien, A. R.&lt;/author&gt;&lt;author&gt;Williams, S. A.&lt;/author&gt;&lt;author&gt;Higham, J. P.&lt;/author&gt;&lt;/authors&gt;&lt;/contributors&gt;&lt;auth-address&gt;Department of Anthropology, New York University, 25 Waverly Place, New York, New York 10003, USA.&amp;#xD;New York Consortium in Evolutionary Primatology, New York, New York 10024, USA.&lt;/auth-address&gt;&lt;titles&gt;&lt;title&gt;Primate brain size is predicted by diet but not sociality&lt;/title&gt;&lt;secondary-title&gt;Nat Ecol Evol&lt;/secondary-title&gt;&lt;/titles&gt;&lt;pages&gt;112&lt;/pages&gt;&lt;volume&gt;1&lt;/volume&gt;&lt;number&gt;5&lt;/number&gt;&lt;edition&gt;2017/08/16&lt;/edition&gt;&lt;keywords&gt;&lt;keyword&gt;Biological anthropology&lt;/keyword&gt;&lt;keyword&gt;Social evolution&lt;/keyword&gt;&lt;/keywords&gt;&lt;dates&gt;&lt;year&gt;2017&lt;/year&gt;&lt;pub-dates&gt;&lt;date&gt;Mar 27&lt;/date&gt;&lt;/pub-dates&gt;&lt;/dates&gt;&lt;publisher&gt;Nature Publishing Group&lt;/publisher&gt;&lt;isbn&gt;2397-334X (Electronic)&amp;#xD;2397-334X (Linking)&lt;/isbn&gt;&lt;accession-num&gt;28812699&lt;/accession-num&gt;&lt;urls&gt;&lt;related-urls&gt;&lt;url&gt;https://www.ncbi.nlm.nih.gov/pubmed/28812699&lt;/url&gt;&lt;/related-urls&gt;&lt;/urls&gt;&lt;electronic-resource-num&gt;10.1038/s41559-017-0112&lt;/electronic-resource-num&gt;&lt;/record&gt;&lt;/Cite&gt;&lt;/EndNote&gt;</w:instrText>
      </w:r>
      <w:r w:rsidRPr="00A73ECA">
        <w:rPr>
          <w:rFonts w:ascii="Arial" w:hAnsi="Arial" w:cs="Arial"/>
          <w:noProof/>
          <w:color w:val="auto"/>
          <w:szCs w:val="24"/>
          <w:lang w:val="en-GB"/>
        </w:rPr>
        <w:fldChar w:fldCharType="separate"/>
      </w:r>
      <w:r w:rsidR="0075199A">
        <w:rPr>
          <w:rFonts w:ascii="Arial" w:hAnsi="Arial" w:cs="Arial"/>
          <w:noProof/>
          <w:color w:val="auto"/>
          <w:szCs w:val="24"/>
          <w:lang w:val="en-GB"/>
        </w:rPr>
        <w:t>[12]</w:t>
      </w:r>
      <w:r w:rsidRPr="00A73ECA">
        <w:rPr>
          <w:rFonts w:ascii="Arial" w:hAnsi="Arial" w:cs="Arial"/>
          <w:noProof/>
          <w:color w:val="auto"/>
          <w:szCs w:val="24"/>
          <w:lang w:val="en-GB"/>
        </w:rPr>
        <w:fldChar w:fldCharType="end"/>
      </w:r>
      <w:r w:rsidR="00DD08E5" w:rsidRPr="00A73ECA">
        <w:rPr>
          <w:rFonts w:ascii="Arial" w:hAnsi="Arial" w:cs="Arial"/>
          <w:noProof/>
          <w:color w:val="auto"/>
          <w:szCs w:val="24"/>
          <w:lang w:val="en-GB"/>
        </w:rPr>
        <w:t>,</w:t>
      </w:r>
      <w:r w:rsidRPr="00A73ECA">
        <w:rPr>
          <w:rFonts w:ascii="Arial" w:hAnsi="Arial" w:cs="Arial"/>
          <w:noProof/>
          <w:color w:val="auto"/>
          <w:szCs w:val="24"/>
          <w:lang w:val="en-GB"/>
        </w:rPr>
        <w:t xml:space="preserve"> and one possible reason behind the lack of relationship</w:t>
      </w:r>
      <w:r w:rsidR="00DD08E5" w:rsidRPr="00A73ECA">
        <w:rPr>
          <w:rFonts w:ascii="Arial" w:hAnsi="Arial" w:cs="Arial"/>
          <w:noProof/>
          <w:color w:val="auto"/>
          <w:szCs w:val="24"/>
          <w:lang w:val="en-GB"/>
        </w:rPr>
        <w:t xml:space="preserve"> with social behaviour</w:t>
      </w:r>
      <w:r w:rsidRPr="00A73ECA">
        <w:rPr>
          <w:rFonts w:ascii="Arial" w:hAnsi="Arial" w:cs="Arial"/>
          <w:noProof/>
          <w:color w:val="auto"/>
          <w:szCs w:val="24"/>
          <w:lang w:val="en-GB"/>
        </w:rPr>
        <w:t xml:space="preserve"> in </w:t>
      </w:r>
      <w:r w:rsidR="00DD08E5" w:rsidRPr="00A73ECA">
        <w:rPr>
          <w:rFonts w:ascii="Arial" w:hAnsi="Arial" w:cs="Arial"/>
          <w:noProof/>
          <w:color w:val="auto"/>
          <w:szCs w:val="24"/>
          <w:lang w:val="en-GB"/>
        </w:rPr>
        <w:t>marsupials</w:t>
      </w:r>
      <w:r w:rsidRPr="00A73ECA">
        <w:rPr>
          <w:rFonts w:ascii="Arial" w:hAnsi="Arial" w:cs="Arial"/>
          <w:noProof/>
          <w:color w:val="auto"/>
          <w:szCs w:val="24"/>
          <w:lang w:val="en-GB"/>
        </w:rPr>
        <w:t xml:space="preserve"> might be the fact that </w:t>
      </w:r>
      <w:r w:rsidR="00396B68" w:rsidRPr="00A73ECA">
        <w:rPr>
          <w:rFonts w:ascii="Arial" w:hAnsi="Arial" w:cs="Arial"/>
          <w:noProof/>
          <w:color w:val="auto"/>
          <w:szCs w:val="24"/>
          <w:lang w:val="en-GB"/>
        </w:rPr>
        <w:t xml:space="preserve">in our study </w:t>
      </w:r>
      <w:r w:rsidRPr="00A73ECA">
        <w:rPr>
          <w:rFonts w:ascii="Arial" w:hAnsi="Arial" w:cs="Arial"/>
          <w:noProof/>
          <w:color w:val="auto"/>
          <w:szCs w:val="24"/>
          <w:lang w:val="en-GB"/>
        </w:rPr>
        <w:t>we used whole brain</w:t>
      </w:r>
      <w:r w:rsidR="00DD08E5" w:rsidRPr="00A73ECA">
        <w:rPr>
          <w:rFonts w:ascii="Arial" w:hAnsi="Arial" w:cs="Arial"/>
          <w:noProof/>
          <w:color w:val="auto"/>
          <w:szCs w:val="24"/>
          <w:lang w:val="en-GB"/>
        </w:rPr>
        <w:t xml:space="preserve"> size</w:t>
      </w:r>
      <w:r w:rsidRPr="00A73ECA">
        <w:rPr>
          <w:rFonts w:ascii="Arial" w:hAnsi="Arial" w:cs="Arial"/>
          <w:noProof/>
          <w:color w:val="auto"/>
          <w:szCs w:val="24"/>
          <w:lang w:val="en-GB"/>
        </w:rPr>
        <w:t xml:space="preserve">, and not </w:t>
      </w:r>
      <w:r w:rsidR="0079137B" w:rsidRPr="00A73ECA">
        <w:rPr>
          <w:rFonts w:ascii="Arial" w:hAnsi="Arial" w:cs="Arial"/>
          <w:noProof/>
          <w:color w:val="auto"/>
          <w:szCs w:val="24"/>
          <w:lang w:val="en-GB"/>
        </w:rPr>
        <w:t xml:space="preserve">exclusively </w:t>
      </w:r>
      <w:r w:rsidRPr="00A73ECA">
        <w:rPr>
          <w:rFonts w:ascii="Arial" w:hAnsi="Arial" w:cs="Arial"/>
          <w:noProof/>
          <w:color w:val="auto"/>
          <w:szCs w:val="24"/>
          <w:lang w:val="en-GB"/>
        </w:rPr>
        <w:t>cortex size</w:t>
      </w:r>
      <w:r w:rsidR="00396B68" w:rsidRPr="00A73ECA">
        <w:rPr>
          <w:rFonts w:ascii="Arial" w:hAnsi="Arial" w:cs="Arial"/>
          <w:noProof/>
          <w:color w:val="auto"/>
          <w:szCs w:val="24"/>
          <w:lang w:val="en-GB"/>
        </w:rPr>
        <w:t>, where the effect of reproductive constraits might be the only explanatory vari</w:t>
      </w:r>
      <w:r w:rsidR="009722FE" w:rsidRPr="00A73ECA">
        <w:rPr>
          <w:rFonts w:ascii="Arial" w:hAnsi="Arial" w:cs="Arial"/>
          <w:noProof/>
          <w:color w:val="auto"/>
          <w:szCs w:val="24"/>
          <w:lang w:val="en-GB"/>
        </w:rPr>
        <w:t>a</w:t>
      </w:r>
      <w:r w:rsidR="00396B68" w:rsidRPr="00A73ECA">
        <w:rPr>
          <w:rFonts w:ascii="Arial" w:hAnsi="Arial" w:cs="Arial"/>
          <w:noProof/>
          <w:color w:val="auto"/>
          <w:szCs w:val="24"/>
          <w:lang w:val="en-GB"/>
        </w:rPr>
        <w:t>ble</w:t>
      </w:r>
      <w:r w:rsidR="004B16EE">
        <w:rPr>
          <w:rFonts w:ascii="Arial" w:hAnsi="Arial" w:cs="Arial"/>
          <w:noProof/>
          <w:color w:val="auto"/>
          <w:szCs w:val="24"/>
          <w:lang w:val="en-GB"/>
        </w:rPr>
        <w:t xml:space="preserve"> </w:t>
      </w:r>
      <w:r w:rsidR="004B16EE">
        <w:rPr>
          <w:rFonts w:ascii="Arial" w:hAnsi="Arial" w:cs="Arial"/>
          <w:noProof/>
          <w:color w:val="auto"/>
          <w:szCs w:val="24"/>
          <w:lang w:val="en-GB"/>
        </w:rPr>
        <w:fldChar w:fldCharType="begin"/>
      </w:r>
      <w:r w:rsidR="0075199A">
        <w:rPr>
          <w:rFonts w:ascii="Arial" w:hAnsi="Arial" w:cs="Arial"/>
          <w:noProof/>
          <w:color w:val="auto"/>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B16EE">
        <w:rPr>
          <w:rFonts w:ascii="Arial" w:hAnsi="Arial" w:cs="Arial"/>
          <w:noProof/>
          <w:color w:val="auto"/>
          <w:szCs w:val="24"/>
          <w:lang w:val="en-GB"/>
        </w:rPr>
        <w:fldChar w:fldCharType="separate"/>
      </w:r>
      <w:r w:rsidR="0075199A">
        <w:rPr>
          <w:rFonts w:ascii="Arial" w:hAnsi="Arial" w:cs="Arial"/>
          <w:noProof/>
          <w:color w:val="auto"/>
          <w:szCs w:val="24"/>
          <w:lang w:val="en-GB"/>
        </w:rPr>
        <w:t>[21]</w:t>
      </w:r>
      <w:r w:rsidR="004B16EE">
        <w:rPr>
          <w:rFonts w:ascii="Arial" w:hAnsi="Arial" w:cs="Arial"/>
          <w:noProof/>
          <w:color w:val="auto"/>
          <w:szCs w:val="24"/>
          <w:lang w:val="en-GB"/>
        </w:rPr>
        <w:fldChar w:fldCharType="end"/>
      </w:r>
      <w:r w:rsidR="00396B68" w:rsidRPr="00A73ECA">
        <w:rPr>
          <w:rFonts w:ascii="Arial" w:hAnsi="Arial" w:cs="Arial"/>
          <w:noProof/>
          <w:color w:val="auto"/>
          <w:szCs w:val="24"/>
          <w:lang w:val="en-GB"/>
        </w:rPr>
        <w:t>.</w:t>
      </w:r>
    </w:p>
    <w:p w14:paraId="2259A040" w14:textId="344DD769" w:rsidR="00CC3840" w:rsidRPr="00A73ECA" w:rsidRDefault="00CC3840" w:rsidP="00CC3840">
      <w:pPr>
        <w:spacing w:line="480" w:lineRule="auto"/>
        <w:jc w:val="both"/>
        <w:rPr>
          <w:rFonts w:ascii="Arial" w:hAnsi="Arial" w:cs="Arial"/>
          <w:noProof/>
          <w:szCs w:val="24"/>
          <w:lang w:val="en-GB"/>
        </w:rPr>
      </w:pPr>
      <w:r w:rsidRPr="00A73ECA">
        <w:rPr>
          <w:rFonts w:ascii="Arial" w:hAnsi="Arial" w:cs="Arial"/>
          <w:noProof/>
          <w:szCs w:val="24"/>
          <w:lang w:val="en-GB"/>
        </w:rPr>
        <w:t xml:space="preserve">Methodologically, we were able to overcome a pervasive issue in comparative studies, namely the problem with missing data. We show that, </w:t>
      </w:r>
      <w:r w:rsidR="005F7F8D" w:rsidRPr="00A73ECA">
        <w:rPr>
          <w:rFonts w:ascii="Arial" w:hAnsi="Arial" w:cs="Arial"/>
          <w:noProof/>
          <w:szCs w:val="24"/>
          <w:lang w:val="en-GB"/>
        </w:rPr>
        <w:t>using multiple</w:t>
      </w:r>
      <w:r w:rsidRPr="00A73ECA">
        <w:rPr>
          <w:rFonts w:ascii="Arial" w:hAnsi="Arial" w:cs="Arial"/>
          <w:noProof/>
          <w:szCs w:val="24"/>
          <w:lang w:val="en-GB"/>
        </w:rPr>
        <w:t xml:space="preserve"> imputation techniques and a Bayesian statistical approach, it is possible to avoid omitting whole cases due to missingness of single datapoints. By imputing multiple datasets while conserving the mean and variance of variables with missing values and subsequently pooling the results of the statistical analysis using Rubin’s rule</w:t>
      </w:r>
      <w:r w:rsidR="0079137B" w:rsidRPr="00A73ECA">
        <w:rPr>
          <w:rFonts w:ascii="Arial" w:hAnsi="Arial" w:cs="Arial"/>
          <w:noProof/>
          <w:szCs w:val="24"/>
          <w:lang w:val="en-GB"/>
        </w:rPr>
        <w:t>s</w:t>
      </w:r>
      <w:r w:rsidRPr="00A73ECA">
        <w:rPr>
          <w:rFonts w:ascii="Arial" w:hAnsi="Arial" w:cs="Arial"/>
          <w:noProof/>
          <w:szCs w:val="24"/>
          <w:lang w:val="en-GB"/>
        </w:rPr>
        <w:t xml:space="preserve">, we were able to use the whole dataset of 176 species in all models. This is an approach that unequivocally can be useful in any comparative study, and we strongly recommend </w:t>
      </w:r>
      <w:r w:rsidR="0079137B" w:rsidRPr="00A73ECA">
        <w:rPr>
          <w:rFonts w:ascii="Arial" w:hAnsi="Arial" w:cs="Arial"/>
          <w:noProof/>
          <w:szCs w:val="24"/>
          <w:lang w:val="en-GB"/>
        </w:rPr>
        <w:t>use</w:t>
      </w:r>
      <w:r w:rsidRPr="00A73ECA">
        <w:rPr>
          <w:rFonts w:ascii="Arial" w:hAnsi="Arial" w:cs="Arial"/>
          <w:noProof/>
          <w:szCs w:val="24"/>
          <w:lang w:val="en-GB"/>
        </w:rPr>
        <w:t xml:space="preserve"> of the proposed pipeline and urge for further development of software tools that allow for this technique to become more widely used both with phylogenetic and non-phylogenetic </w:t>
      </w:r>
      <w:r w:rsidRPr="00A73ECA">
        <w:rPr>
          <w:rFonts w:ascii="Arial" w:hAnsi="Arial" w:cs="Arial"/>
          <w:noProof/>
          <w:szCs w:val="24"/>
          <w:lang w:val="en-GB"/>
        </w:rPr>
        <w:lastRenderedPageBreak/>
        <w:t>data. The approach is more complicated to execute as compared to the now classical PGLS, but allows for running of stochastic models, on multiple trees and datasets and as such increases the confidence in the results.</w:t>
      </w:r>
    </w:p>
    <w:p w14:paraId="153F54C0" w14:textId="77777777" w:rsidR="00FC0580" w:rsidRPr="00A73ECA" w:rsidRDefault="00FC0580" w:rsidP="007C0A7E">
      <w:pPr>
        <w:spacing w:line="480" w:lineRule="auto"/>
        <w:jc w:val="both"/>
        <w:rPr>
          <w:rFonts w:ascii="Arial" w:hAnsi="Arial" w:cs="Arial"/>
          <w:noProof/>
          <w:color w:val="C45911" w:themeColor="accent2" w:themeShade="BF"/>
          <w:szCs w:val="24"/>
          <w:lang w:val="en-GB"/>
        </w:rPr>
      </w:pPr>
    </w:p>
    <w:p w14:paraId="6176D21F" w14:textId="576F9D13" w:rsidR="005036CF" w:rsidRPr="00A73ECA" w:rsidRDefault="00210E17" w:rsidP="007C0A7E">
      <w:pPr>
        <w:spacing w:line="480" w:lineRule="auto"/>
        <w:jc w:val="both"/>
        <w:rPr>
          <w:rFonts w:ascii="Arial" w:hAnsi="Arial" w:cs="Arial"/>
          <w:noProof/>
          <w:color w:val="C45911" w:themeColor="accent2" w:themeShade="BF"/>
          <w:szCs w:val="24"/>
          <w:lang w:val="en-GB"/>
        </w:rPr>
      </w:pPr>
      <w:r w:rsidRPr="00A73ECA">
        <w:rPr>
          <w:rFonts w:ascii="Arial" w:hAnsi="Arial" w:cs="Arial"/>
          <w:noProof/>
          <w:color w:val="C45911" w:themeColor="accent2" w:themeShade="BF"/>
          <w:szCs w:val="24"/>
          <w:lang w:val="en-GB"/>
        </w:rPr>
        <w:t xml:space="preserve">Conclusion </w:t>
      </w:r>
    </w:p>
    <w:p w14:paraId="25465626" w14:textId="590AB11F" w:rsidR="00CC3840" w:rsidRPr="00A73ECA" w:rsidRDefault="00D83CD3" w:rsidP="00CC3840">
      <w:pPr>
        <w:spacing w:line="480" w:lineRule="auto"/>
        <w:rPr>
          <w:rFonts w:ascii="Arial" w:hAnsi="Arial" w:cs="Arial"/>
          <w:noProof/>
          <w:szCs w:val="24"/>
          <w:lang w:val="en-GB"/>
        </w:rPr>
      </w:pPr>
      <w:r w:rsidRPr="00A73ECA">
        <w:rPr>
          <w:rFonts w:ascii="Arial" w:hAnsi="Arial" w:cs="Arial"/>
          <w:noProof/>
          <w:szCs w:val="24"/>
          <w:lang w:val="en-GB"/>
        </w:rPr>
        <w:t xml:space="preserve">Overall, our study </w:t>
      </w:r>
      <w:r w:rsidR="00BE4EA2" w:rsidRPr="00A73ECA">
        <w:rPr>
          <w:rFonts w:ascii="Arial" w:hAnsi="Arial" w:cs="Arial"/>
          <w:noProof/>
          <w:szCs w:val="24"/>
          <w:lang w:val="en-GB"/>
        </w:rPr>
        <w:t xml:space="preserve">emphasizes the possibility that many – if not most – potential explanations of relative brain size have their root in reproductive parameters, particularly those related to maternal investment. Overall, our results slightly favour the “cognitive buffer hypothesis”, but it is noteworthy that there is still no real clarity on what determines large </w:t>
      </w:r>
      <w:r w:rsidR="00CC3840" w:rsidRPr="00A73ECA">
        <w:rPr>
          <w:rFonts w:ascii="Arial" w:hAnsi="Arial" w:cs="Arial"/>
          <w:noProof/>
          <w:szCs w:val="24"/>
          <w:lang w:val="en-GB"/>
        </w:rPr>
        <w:t>brain size. There are many other, more confined and structural parameters such as (partitions, neuronal morphology, cell density) that remain unexplored and may be more important than brain size</w:t>
      </w:r>
      <w:r w:rsidR="004B16EE">
        <w:rPr>
          <w:rFonts w:ascii="Arial" w:hAnsi="Arial" w:cs="Arial"/>
          <w:noProof/>
          <w:szCs w:val="24"/>
          <w:lang w:val="en-GB"/>
        </w:rPr>
        <w:fldChar w:fldCharType="begin"/>
      </w:r>
      <w:r w:rsidR="0075199A">
        <w:rPr>
          <w:rFonts w:ascii="Arial" w:hAnsi="Arial" w:cs="Arial"/>
          <w:noProof/>
          <w:szCs w:val="24"/>
          <w:lang w:val="en-GB"/>
        </w:rPr>
        <w:instrText xml:space="preserve"> ADDIN EN.CITE &lt;EndNote&gt;&lt;Cite&gt;&lt;Author&gt;Weisbecker&lt;/Author&gt;&lt;Year&gt;2015&lt;/Year&gt;&lt;RecNum&gt;122&lt;/RecNum&gt;&lt;DisplayText&gt;[21]&lt;/DisplayText&gt;&lt;record&gt;&lt;rec-number&gt;122&lt;/rec-number&gt;&lt;foreign-keys&gt;&lt;key app="EN" db-id="a9aw0atab92x0ledv2kxwsvmdfttad9p2fez" timestamp="1564364862" guid="18b0de35-7add-43e4-9523-488c4c1d8d00"&gt;122&lt;/key&gt;&lt;/foreign-keys&gt;&lt;ref-type name="Journal Article"&gt;17&lt;/ref-type&gt;&lt;contributors&gt;&lt;authors&gt;&lt;author&gt;Weisbecker, V.&lt;/author&gt;&lt;author&gt;Blomberg, S.&lt;/author&gt;&lt;author&gt;Goldizen, A. W.&lt;/author&gt;&lt;author&gt;Brown, M.&lt;/author&gt;&lt;author&gt;Fisher, D.&lt;/author&gt;&lt;/authors&gt;&lt;/contributors&gt;&lt;auth-address&gt;School of Biological Sciences, University of Queensland, St. Lucia, Qld., Australia.&lt;/auth-address&gt;&lt;titles&gt;&lt;title&gt;The evolution of relative brain size in marsupials is energetically constrained but not driven by behavioral complexity&lt;/title&gt;&lt;secondary-title&gt;Brain Behav Evol&lt;/secondary-title&gt;&lt;/titles&gt;&lt;pages&gt;125-35&lt;/pages&gt;&lt;volume&gt;85&lt;/volume&gt;&lt;number&gt;2&lt;/number&gt;&lt;edition&gt;2015/05/15&lt;/edition&gt;&lt;keywords&gt;&lt;keyword&gt;Animals&lt;/keyword&gt;&lt;keyword&gt;*Biological Evolution&lt;/keyword&gt;&lt;keyword&gt;Body Size&lt;/keyword&gt;&lt;keyword&gt;Brain/*anatomy &amp;amp; histology/metabolism&lt;/keyword&gt;&lt;keyword&gt;Female&lt;/keyword&gt;&lt;keyword&gt;Marsupialia/*anatomy &amp;amp; histology/metabolism&lt;/keyword&gt;&lt;keyword&gt;Maternal Behavior&lt;/keyword&gt;&lt;keyword&gt;Organ Size&lt;/keyword&gt;&lt;keyword&gt;Reproduction&lt;/keyword&gt;&lt;keyword&gt;Seasons&lt;/keyword&gt;&lt;/keywords&gt;&lt;dates&gt;&lt;year&gt;2015&lt;/year&gt;&lt;/dates&gt;&lt;publisher&gt;Karger Publishers&lt;/publisher&gt;&lt;isbn&gt;1421-9743 (Electronic)&amp;#xD;0006-8977 (Linking)&lt;/isbn&gt;&lt;accession-num&gt;25966967&lt;/accession-num&gt;&lt;urls&gt;&lt;related-urls&gt;&lt;url&gt;https://www.ncbi.nlm.nih.gov/pubmed/25966967&lt;/url&gt;&lt;/related-urls&gt;&lt;/urls&gt;&lt;electronic-resource-num&gt;10.1159/000377666&lt;/electronic-resource-num&gt;&lt;/record&gt;&lt;/Cite&gt;&lt;/EndNote&gt;</w:instrText>
      </w:r>
      <w:r w:rsidR="004B16EE">
        <w:rPr>
          <w:rFonts w:ascii="Arial" w:hAnsi="Arial" w:cs="Arial"/>
          <w:noProof/>
          <w:szCs w:val="24"/>
          <w:lang w:val="en-GB"/>
        </w:rPr>
        <w:fldChar w:fldCharType="separate"/>
      </w:r>
      <w:r w:rsidR="0075199A">
        <w:rPr>
          <w:rFonts w:ascii="Arial" w:hAnsi="Arial" w:cs="Arial"/>
          <w:noProof/>
          <w:szCs w:val="24"/>
          <w:lang w:val="en-GB"/>
        </w:rPr>
        <w:t>[21]</w:t>
      </w:r>
      <w:r w:rsidR="004B16EE">
        <w:rPr>
          <w:rFonts w:ascii="Arial" w:hAnsi="Arial" w:cs="Arial"/>
          <w:noProof/>
          <w:szCs w:val="24"/>
          <w:lang w:val="en-GB"/>
        </w:rPr>
        <w:fldChar w:fldCharType="end"/>
      </w:r>
      <w:r w:rsidR="004B16EE">
        <w:rPr>
          <w:rFonts w:ascii="Arial" w:hAnsi="Arial" w:cs="Arial"/>
          <w:noProof/>
          <w:szCs w:val="24"/>
          <w:lang w:val="en-GB"/>
        </w:rPr>
        <w:t xml:space="preserve">. </w:t>
      </w:r>
      <w:r w:rsidR="00CC3840" w:rsidRPr="00A73ECA">
        <w:rPr>
          <w:rFonts w:ascii="Arial" w:hAnsi="Arial" w:cs="Arial"/>
          <w:noProof/>
          <w:szCs w:val="24"/>
          <w:lang w:val="en-GB"/>
        </w:rPr>
        <w:t xml:space="preserve">Future studies should focus on collecting more behavioural and cognitive data in the lineage </w:t>
      </w:r>
      <w:r w:rsidR="006959E4">
        <w:rPr>
          <w:rFonts w:ascii="Arial" w:hAnsi="Arial" w:cs="Arial"/>
          <w:noProof/>
          <w:szCs w:val="24"/>
          <w:lang w:val="en-GB"/>
        </w:rPr>
        <w:t>in</w:t>
      </w:r>
      <w:r w:rsidR="00CC3840" w:rsidRPr="00A73ECA">
        <w:rPr>
          <w:rFonts w:ascii="Arial" w:hAnsi="Arial" w:cs="Arial"/>
          <w:noProof/>
          <w:szCs w:val="24"/>
          <w:lang w:val="en-GB"/>
        </w:rPr>
        <w:t xml:space="preserve"> question, as this might be </w:t>
      </w:r>
      <w:r w:rsidR="006959E4">
        <w:rPr>
          <w:rFonts w:ascii="Arial" w:hAnsi="Arial" w:cs="Arial"/>
          <w:noProof/>
          <w:szCs w:val="24"/>
          <w:lang w:val="en-GB"/>
        </w:rPr>
        <w:t>used</w:t>
      </w:r>
      <w:r w:rsidR="00CC3840" w:rsidRPr="00A73ECA">
        <w:rPr>
          <w:rFonts w:ascii="Arial" w:hAnsi="Arial" w:cs="Arial"/>
          <w:noProof/>
          <w:szCs w:val="24"/>
          <w:lang w:val="en-GB"/>
        </w:rPr>
        <w:t xml:space="preserve"> not only in studies related to brain size, but also in </w:t>
      </w:r>
      <w:r w:rsidR="00396B68" w:rsidRPr="00A73ECA">
        <w:rPr>
          <w:rFonts w:ascii="Arial" w:hAnsi="Arial" w:cs="Arial"/>
          <w:noProof/>
          <w:szCs w:val="24"/>
          <w:lang w:val="en-GB"/>
        </w:rPr>
        <w:t>diverse</w:t>
      </w:r>
      <w:r w:rsidR="00CC3840" w:rsidRPr="00A73ECA">
        <w:rPr>
          <w:rFonts w:ascii="Arial" w:hAnsi="Arial" w:cs="Arial"/>
          <w:noProof/>
          <w:szCs w:val="24"/>
          <w:lang w:val="en-GB"/>
        </w:rPr>
        <w:t xml:space="preserve"> inquiries related to neuronal numbers, morphology,</w:t>
      </w:r>
      <w:r w:rsidR="00484D24">
        <w:rPr>
          <w:rFonts w:ascii="Arial" w:hAnsi="Arial" w:cs="Arial"/>
          <w:noProof/>
          <w:szCs w:val="24"/>
          <w:lang w:val="en-GB"/>
        </w:rPr>
        <w:t xml:space="preserve"> and</w:t>
      </w:r>
      <w:r w:rsidR="00CC3840" w:rsidRPr="00A73ECA">
        <w:rPr>
          <w:rFonts w:ascii="Arial" w:hAnsi="Arial" w:cs="Arial"/>
          <w:noProof/>
          <w:szCs w:val="24"/>
          <w:lang w:val="en-GB"/>
        </w:rPr>
        <w:t xml:space="preserve"> genetics.</w:t>
      </w:r>
    </w:p>
    <w:p w14:paraId="1663A8E7" w14:textId="65D6C102" w:rsidR="00CC3840" w:rsidRPr="00A73ECA" w:rsidRDefault="00CC3840" w:rsidP="00CC3840">
      <w:pPr>
        <w:spacing w:line="480" w:lineRule="auto"/>
        <w:rPr>
          <w:rFonts w:ascii="Arial" w:hAnsi="Arial" w:cs="Arial"/>
          <w:noProof/>
          <w:szCs w:val="24"/>
          <w:lang w:val="en-GB"/>
        </w:rPr>
      </w:pPr>
      <w:r w:rsidRPr="00A73ECA">
        <w:rPr>
          <w:rFonts w:ascii="Arial" w:hAnsi="Arial" w:cs="Arial"/>
          <w:noProof/>
          <w:szCs w:val="24"/>
          <w:lang w:val="en-GB"/>
        </w:rPr>
        <w:t>Our methodological pipeline also provides a solid basis for an improved approach to comparative phylogenetic studies, where most tools needed for 1) phylogenetic imputations, 2) stochastic modelling and 3) pooling are readily available and consitute a rigorous framework for executing comparative studies.</w:t>
      </w:r>
    </w:p>
    <w:p w14:paraId="5235581E" w14:textId="08536922" w:rsidR="005305BA" w:rsidRPr="00A73ECA" w:rsidRDefault="005305BA" w:rsidP="00CC3840">
      <w:pPr>
        <w:spacing w:line="480" w:lineRule="auto"/>
        <w:rPr>
          <w:rFonts w:ascii="Arial" w:hAnsi="Arial" w:cs="Arial"/>
          <w:noProof/>
          <w:szCs w:val="24"/>
          <w:lang w:val="en-GB"/>
        </w:rPr>
      </w:pPr>
    </w:p>
    <w:p w14:paraId="27FAB4DD" w14:textId="77777777" w:rsidR="00791A5D" w:rsidRPr="00A73ECA" w:rsidRDefault="00152BEF" w:rsidP="00F33EB3">
      <w:pPr>
        <w:pStyle w:val="Heading1"/>
        <w:spacing w:line="480" w:lineRule="auto"/>
        <w:rPr>
          <w:rFonts w:ascii="Arial" w:hAnsi="Arial" w:cs="Arial"/>
          <w:sz w:val="24"/>
          <w:szCs w:val="24"/>
          <w:lang w:val="en-GB"/>
        </w:rPr>
      </w:pPr>
      <w:r w:rsidRPr="00A73ECA">
        <w:rPr>
          <w:rFonts w:ascii="Arial" w:hAnsi="Arial" w:cs="Arial"/>
          <w:sz w:val="24"/>
          <w:szCs w:val="24"/>
          <w:lang w:val="en-GB"/>
        </w:rPr>
        <w:t>Acknowledgements</w:t>
      </w:r>
    </w:p>
    <w:p w14:paraId="57F94532" w14:textId="44C0D64D" w:rsidR="00152BEF" w:rsidRPr="00A73ECA" w:rsidRDefault="00A05E8E" w:rsidP="00F33EB3">
      <w:pPr>
        <w:spacing w:line="480" w:lineRule="auto"/>
        <w:rPr>
          <w:rFonts w:ascii="Arial" w:hAnsi="Arial" w:cs="Arial"/>
          <w:szCs w:val="24"/>
          <w:lang w:val="en-GB"/>
        </w:rPr>
      </w:pPr>
      <w:r>
        <w:rPr>
          <w:rFonts w:ascii="Arial" w:hAnsi="Arial" w:cs="Arial"/>
          <w:szCs w:val="24"/>
          <w:lang w:val="en-GB"/>
        </w:rPr>
        <w:t>We want to thank Th</w:t>
      </w:r>
      <w:r w:rsidR="00152BEF" w:rsidRPr="00A73ECA">
        <w:rPr>
          <w:rFonts w:ascii="Arial" w:hAnsi="Arial" w:cs="Arial"/>
          <w:szCs w:val="24"/>
          <w:lang w:val="en-GB"/>
        </w:rPr>
        <w:t xml:space="preserve">omas </w:t>
      </w:r>
      <w:proofErr w:type="spellStart"/>
      <w:r w:rsidR="00152BEF" w:rsidRPr="00A73ECA">
        <w:rPr>
          <w:rFonts w:ascii="Arial" w:hAnsi="Arial" w:cs="Arial"/>
          <w:szCs w:val="24"/>
          <w:lang w:val="en-GB"/>
        </w:rPr>
        <w:t>Guillerme</w:t>
      </w:r>
      <w:proofErr w:type="spellEnd"/>
      <w:r w:rsidR="00152BEF" w:rsidRPr="00A73ECA">
        <w:rPr>
          <w:rFonts w:ascii="Arial" w:hAnsi="Arial" w:cs="Arial"/>
          <w:szCs w:val="24"/>
          <w:lang w:val="en-GB"/>
        </w:rPr>
        <w:t xml:space="preserve"> for </w:t>
      </w:r>
      <w:r w:rsidR="00417D65" w:rsidRPr="00A73ECA">
        <w:rPr>
          <w:rFonts w:ascii="Arial" w:hAnsi="Arial" w:cs="Arial"/>
          <w:szCs w:val="24"/>
          <w:lang w:val="en-GB"/>
        </w:rPr>
        <w:t xml:space="preserve">help </w:t>
      </w:r>
      <w:r w:rsidR="00152BEF" w:rsidRPr="00A73ECA">
        <w:rPr>
          <w:rFonts w:ascii="Arial" w:hAnsi="Arial" w:cs="Arial"/>
          <w:szCs w:val="24"/>
          <w:lang w:val="en-GB"/>
        </w:rPr>
        <w:t>with programmin</w:t>
      </w:r>
      <w:r w:rsidR="00417D65" w:rsidRPr="00A73ECA">
        <w:rPr>
          <w:rFonts w:ascii="Arial" w:hAnsi="Arial" w:cs="Arial"/>
          <w:szCs w:val="24"/>
          <w:lang w:val="en-GB"/>
        </w:rPr>
        <w:t>g</w:t>
      </w:r>
      <w:r>
        <w:rPr>
          <w:rFonts w:ascii="Arial" w:hAnsi="Arial" w:cs="Arial"/>
          <w:szCs w:val="24"/>
          <w:lang w:val="en-GB"/>
        </w:rPr>
        <w:t>.</w:t>
      </w:r>
    </w:p>
    <w:p w14:paraId="68DABE45" w14:textId="07177D26" w:rsidR="00680EF8" w:rsidRPr="00A73ECA" w:rsidRDefault="00680EF8" w:rsidP="00F33EB3">
      <w:pPr>
        <w:spacing w:line="480" w:lineRule="auto"/>
        <w:rPr>
          <w:rFonts w:ascii="Arial" w:hAnsi="Arial" w:cs="Arial"/>
          <w:szCs w:val="24"/>
          <w:lang w:val="en-GB"/>
        </w:rPr>
      </w:pPr>
      <w:r w:rsidRPr="00A73ECA">
        <w:rPr>
          <w:rFonts w:ascii="Arial" w:hAnsi="Arial" w:cs="Arial"/>
          <w:szCs w:val="24"/>
          <w:lang w:val="en-GB"/>
        </w:rPr>
        <w:lastRenderedPageBreak/>
        <w:t>DP170103227 to VW, UQ scholarship to O</w:t>
      </w:r>
      <w:r w:rsidR="00A05E8E">
        <w:rPr>
          <w:rFonts w:ascii="Arial" w:hAnsi="Arial" w:cs="Arial"/>
          <w:szCs w:val="24"/>
          <w:lang w:val="en-GB"/>
        </w:rPr>
        <w:t xml:space="preserve">ST. </w:t>
      </w:r>
      <w:r w:rsidRPr="00A73ECA">
        <w:rPr>
          <w:rFonts w:ascii="Arial" w:hAnsi="Arial" w:cs="Arial"/>
          <w:szCs w:val="24"/>
          <w:lang w:val="en-GB"/>
        </w:rPr>
        <w:t xml:space="preserve">This research was carried out on the traditional lands of the Kaurna people (Flinders University), </w:t>
      </w:r>
      <w:proofErr w:type="spellStart"/>
      <w:r w:rsidRPr="00A73ECA">
        <w:rPr>
          <w:rFonts w:ascii="Arial" w:hAnsi="Arial" w:cs="Arial"/>
          <w:szCs w:val="24"/>
          <w:lang w:val="en-GB"/>
        </w:rPr>
        <w:t>Turrbal</w:t>
      </w:r>
      <w:proofErr w:type="spellEnd"/>
      <w:r w:rsidRPr="00A73ECA">
        <w:rPr>
          <w:rFonts w:ascii="Arial" w:hAnsi="Arial" w:cs="Arial"/>
          <w:szCs w:val="24"/>
          <w:lang w:val="en-GB"/>
        </w:rPr>
        <w:t xml:space="preserve"> and </w:t>
      </w:r>
      <w:proofErr w:type="spellStart"/>
      <w:r w:rsidRPr="00A73ECA">
        <w:rPr>
          <w:rFonts w:ascii="Arial" w:hAnsi="Arial" w:cs="Arial"/>
          <w:szCs w:val="24"/>
          <w:lang w:val="en-GB"/>
        </w:rPr>
        <w:t>Jagera</w:t>
      </w:r>
      <w:proofErr w:type="spellEnd"/>
      <w:r w:rsidRPr="00A73ECA">
        <w:rPr>
          <w:rFonts w:ascii="Arial" w:hAnsi="Arial" w:cs="Arial"/>
          <w:szCs w:val="24"/>
          <w:lang w:val="en-GB"/>
        </w:rPr>
        <w:t xml:space="preserve"> people (UQ</w:t>
      </w:r>
      <w:r w:rsidR="00A05E8E">
        <w:rPr>
          <w:rFonts w:ascii="Arial" w:hAnsi="Arial" w:cs="Arial"/>
          <w:szCs w:val="24"/>
          <w:lang w:val="en-GB"/>
        </w:rPr>
        <w:t>).</w:t>
      </w:r>
    </w:p>
    <w:p w14:paraId="0EAB6000" w14:textId="77777777" w:rsidR="00621516" w:rsidRPr="00621516" w:rsidRDefault="003D0E61" w:rsidP="00621516">
      <w:pPr>
        <w:pStyle w:val="EndNoteBibliography"/>
        <w:spacing w:after="0"/>
      </w:pPr>
      <w:r w:rsidRPr="00A73ECA">
        <w:rPr>
          <w:rFonts w:ascii="Arial" w:hAnsi="Arial" w:cs="Arial"/>
          <w:szCs w:val="24"/>
          <w:lang w:val="en-GB"/>
        </w:rPr>
        <w:fldChar w:fldCharType="begin"/>
      </w:r>
      <w:r w:rsidRPr="00A73ECA">
        <w:rPr>
          <w:rFonts w:ascii="Arial" w:hAnsi="Arial" w:cs="Arial"/>
          <w:szCs w:val="24"/>
          <w:lang w:val="en-GB"/>
        </w:rPr>
        <w:instrText xml:space="preserve"> ADDIN EN.REFLIST </w:instrText>
      </w:r>
      <w:r w:rsidRPr="00A73ECA">
        <w:rPr>
          <w:rFonts w:ascii="Arial" w:hAnsi="Arial" w:cs="Arial"/>
          <w:szCs w:val="24"/>
          <w:lang w:val="en-GB"/>
        </w:rPr>
        <w:fldChar w:fldCharType="separate"/>
      </w:r>
      <w:r w:rsidR="00621516" w:rsidRPr="00621516">
        <w:t>1.</w:t>
      </w:r>
      <w:r w:rsidR="00621516" w:rsidRPr="00621516">
        <w:tab/>
        <w:t xml:space="preserve">Jerison H.J. 1973 </w:t>
      </w:r>
      <w:r w:rsidR="00621516" w:rsidRPr="00621516">
        <w:rPr>
          <w:i/>
        </w:rPr>
        <w:t>Evolution of the Brain and Intelligence</w:t>
      </w:r>
      <w:r w:rsidR="00621516" w:rsidRPr="00621516">
        <w:t>. New York, Academic Press.</w:t>
      </w:r>
    </w:p>
    <w:p w14:paraId="6A2722AD" w14:textId="77777777" w:rsidR="00621516" w:rsidRPr="00621516" w:rsidRDefault="00621516" w:rsidP="00621516">
      <w:pPr>
        <w:pStyle w:val="EndNoteBibliography"/>
        <w:spacing w:after="0"/>
      </w:pPr>
      <w:r w:rsidRPr="00621516">
        <w:t>2.</w:t>
      </w:r>
      <w:r w:rsidRPr="00621516">
        <w:tab/>
        <w:t xml:space="preserve">Tsuboi M., van der Bijl W., Kopperud B.T., Erritzoe J., Voje K.L., Kotrschal A., Yopak K.E., Collin S.P., Iwaniuk A.N., Kolm N. 2018 Breakdown of brain-body allometry and the encephalization of birds and mammals. </w:t>
      </w:r>
      <w:r w:rsidRPr="00621516">
        <w:rPr>
          <w:i/>
        </w:rPr>
        <w:t>Nat Ecol Evol</w:t>
      </w:r>
      <w:r w:rsidRPr="00621516">
        <w:t xml:space="preserve"> </w:t>
      </w:r>
      <w:r w:rsidRPr="00621516">
        <w:rPr>
          <w:b/>
        </w:rPr>
        <w:t>2</w:t>
      </w:r>
      <w:r w:rsidRPr="00621516">
        <w:t>(9), 1492-1500. (doi:10.1038/s41559-018-0632-1).</w:t>
      </w:r>
    </w:p>
    <w:p w14:paraId="58FE1D5C" w14:textId="77777777" w:rsidR="00621516" w:rsidRPr="00621516" w:rsidRDefault="00621516" w:rsidP="00621516">
      <w:pPr>
        <w:pStyle w:val="EndNoteBibliography"/>
        <w:spacing w:after="0"/>
      </w:pPr>
      <w:r w:rsidRPr="00621516">
        <w:t>3.</w:t>
      </w:r>
      <w:r w:rsidRPr="00621516">
        <w:tab/>
        <w:t>Reader S.M., Laland K.N. 2002 Social intelligence, innovation, and enhanced brain size in primates.  (pp. 4436-4441.</w:t>
      </w:r>
    </w:p>
    <w:p w14:paraId="0480833F" w14:textId="77777777" w:rsidR="00621516" w:rsidRPr="00621516" w:rsidRDefault="00621516" w:rsidP="00621516">
      <w:pPr>
        <w:pStyle w:val="EndNoteBibliography"/>
        <w:spacing w:after="0"/>
      </w:pPr>
      <w:r w:rsidRPr="00621516">
        <w:t>4.</w:t>
      </w:r>
      <w:r w:rsidRPr="00621516">
        <w:tab/>
        <w:t xml:space="preserve">Sol D., Bacher S., Reader S.M., Lefebvre L. 2008 Brain size predicts the success of mammal species introduced into novel environments. </w:t>
      </w:r>
      <w:r w:rsidRPr="00621516">
        <w:rPr>
          <w:i/>
        </w:rPr>
        <w:t>Am Nat</w:t>
      </w:r>
      <w:r w:rsidRPr="00621516">
        <w:t xml:space="preserve"> </w:t>
      </w:r>
      <w:r w:rsidRPr="00621516">
        <w:rPr>
          <w:b/>
        </w:rPr>
        <w:t>172 Suppl 1</w:t>
      </w:r>
      <w:r w:rsidRPr="00621516">
        <w:t>(S1), S63-71. (doi:10.1086/588304).</w:t>
      </w:r>
    </w:p>
    <w:p w14:paraId="32449697" w14:textId="77777777" w:rsidR="00621516" w:rsidRPr="00621516" w:rsidRDefault="00621516" w:rsidP="00621516">
      <w:pPr>
        <w:pStyle w:val="EndNoteBibliography"/>
        <w:spacing w:after="0"/>
      </w:pPr>
      <w:r w:rsidRPr="00621516">
        <w:t>5.</w:t>
      </w:r>
      <w:r w:rsidRPr="00621516">
        <w:tab/>
        <w:t xml:space="preserve">Benson-Amram S., Dantzer B., Stricker G., Swanson E.M., Holekamp K.E. 2016 Brain size predicts problem-solving ability in mammalian carnivores. </w:t>
      </w:r>
      <w:r w:rsidRPr="00621516">
        <w:rPr>
          <w:i/>
        </w:rPr>
        <w:t>Proc Natl Acad Sci U S A</w:t>
      </w:r>
      <w:r w:rsidRPr="00621516">
        <w:t xml:space="preserve"> </w:t>
      </w:r>
      <w:r w:rsidRPr="00621516">
        <w:rPr>
          <w:b/>
        </w:rPr>
        <w:t>113</w:t>
      </w:r>
      <w:r w:rsidRPr="00621516">
        <w:t>(9), 2532-2537. (doi:10.1073/pnas.1505913113).</w:t>
      </w:r>
    </w:p>
    <w:p w14:paraId="1574051B" w14:textId="77777777" w:rsidR="00621516" w:rsidRPr="00621516" w:rsidRDefault="00621516" w:rsidP="00621516">
      <w:pPr>
        <w:pStyle w:val="EndNoteBibliography"/>
        <w:spacing w:after="0"/>
      </w:pPr>
      <w:r w:rsidRPr="00621516">
        <w:t>6.</w:t>
      </w:r>
      <w:r w:rsidRPr="00621516">
        <w:tab/>
        <w:t xml:space="preserve">van Woerden J.T., Willems E.P., van Schaik C.P., Isler K. 2012 Large brains buffer energetic effects of seasonal habitats in catarrhine primates. </w:t>
      </w:r>
      <w:r w:rsidRPr="00621516">
        <w:rPr>
          <w:i/>
        </w:rPr>
        <w:t>Evolution</w:t>
      </w:r>
      <w:r w:rsidRPr="00621516">
        <w:t xml:space="preserve"> </w:t>
      </w:r>
      <w:r w:rsidRPr="00621516">
        <w:rPr>
          <w:b/>
        </w:rPr>
        <w:t>66</w:t>
      </w:r>
      <w:r w:rsidRPr="00621516">
        <w:t>(1), 191-199. (doi:10.1111/j.1558-5646.2011.01434.x).</w:t>
      </w:r>
    </w:p>
    <w:p w14:paraId="2875927C" w14:textId="77777777" w:rsidR="00621516" w:rsidRPr="00621516" w:rsidRDefault="00621516" w:rsidP="00621516">
      <w:pPr>
        <w:pStyle w:val="EndNoteBibliography"/>
        <w:spacing w:after="0"/>
      </w:pPr>
      <w:r w:rsidRPr="00621516">
        <w:t>7.</w:t>
      </w:r>
      <w:r w:rsidRPr="00621516">
        <w:tab/>
        <w:t xml:space="preserve">Milton K. 1981 Distribution Patterns of Tropical Plant Foods as an Evolutionary Stimulus to Primate Mental Development. </w:t>
      </w:r>
      <w:r w:rsidRPr="00621516">
        <w:rPr>
          <w:i/>
        </w:rPr>
        <w:t>American Anthropologist</w:t>
      </w:r>
      <w:r w:rsidRPr="00621516">
        <w:t xml:space="preserve"> </w:t>
      </w:r>
      <w:r w:rsidRPr="00621516">
        <w:rPr>
          <w:b/>
        </w:rPr>
        <w:t>83</w:t>
      </w:r>
      <w:r w:rsidRPr="00621516">
        <w:t>(3), 534-548. (doi:10.1525/aa.1981.83.3.02a00020).</w:t>
      </w:r>
    </w:p>
    <w:p w14:paraId="1E43F6EF" w14:textId="77777777" w:rsidR="00621516" w:rsidRPr="00621516" w:rsidRDefault="00621516" w:rsidP="00621516">
      <w:pPr>
        <w:pStyle w:val="EndNoteBibliography"/>
        <w:spacing w:after="0"/>
      </w:pPr>
      <w:r w:rsidRPr="00621516">
        <w:t>8.</w:t>
      </w:r>
      <w:r w:rsidRPr="00621516">
        <w:tab/>
        <w:t xml:space="preserve">Sayol F., Maspons J., Lapiedra O., Iwaniuk A.N., Szekely T., Sol D. 2016 Environmental variation and the evolution of large brains in birds. </w:t>
      </w:r>
      <w:r w:rsidRPr="00621516">
        <w:rPr>
          <w:i/>
        </w:rPr>
        <w:t>Nat Commun</w:t>
      </w:r>
      <w:r w:rsidRPr="00621516">
        <w:t xml:space="preserve"> </w:t>
      </w:r>
      <w:r w:rsidRPr="00621516">
        <w:rPr>
          <w:b/>
        </w:rPr>
        <w:t>7</w:t>
      </w:r>
      <w:r w:rsidRPr="00621516">
        <w:t>, 13971. (doi:10.1038/ncomms13971).</w:t>
      </w:r>
    </w:p>
    <w:p w14:paraId="45D21FEE" w14:textId="77777777" w:rsidR="00621516" w:rsidRPr="00621516" w:rsidRDefault="00621516" w:rsidP="00621516">
      <w:pPr>
        <w:pStyle w:val="EndNoteBibliography"/>
        <w:spacing w:after="0"/>
      </w:pPr>
      <w:r w:rsidRPr="00621516">
        <w:t>9.</w:t>
      </w:r>
      <w:r w:rsidRPr="00621516">
        <w:tab/>
        <w:t xml:space="preserve">Rosati A.G. 2017 Foraging Cognition: Reviving the Ecological Intelligence Hypothesis. </w:t>
      </w:r>
      <w:r w:rsidRPr="00621516">
        <w:rPr>
          <w:i/>
        </w:rPr>
        <w:t>Trends Cogn Sci</w:t>
      </w:r>
      <w:r w:rsidRPr="00621516">
        <w:t xml:space="preserve"> </w:t>
      </w:r>
      <w:r w:rsidRPr="00621516">
        <w:rPr>
          <w:b/>
        </w:rPr>
        <w:t>21</w:t>
      </w:r>
      <w:r w:rsidRPr="00621516">
        <w:t>(9), 691-702. (doi:10.1016/j.tics.2017.05.011).</w:t>
      </w:r>
    </w:p>
    <w:p w14:paraId="0A333642" w14:textId="77777777" w:rsidR="00621516" w:rsidRPr="00621516" w:rsidRDefault="00621516" w:rsidP="00621516">
      <w:pPr>
        <w:pStyle w:val="EndNoteBibliography"/>
        <w:spacing w:after="0"/>
      </w:pPr>
      <w:r w:rsidRPr="00621516">
        <w:t>10.</w:t>
      </w:r>
      <w:r w:rsidRPr="00621516">
        <w:tab/>
        <w:t xml:space="preserve">Fox K.C.R., Muthukrishna M., Shultz S. 2017 The social and cultural roots of whale and dolphin brains. </w:t>
      </w:r>
      <w:r w:rsidRPr="00621516">
        <w:rPr>
          <w:i/>
        </w:rPr>
        <w:t>Nat Ecol Evol</w:t>
      </w:r>
      <w:r w:rsidRPr="00621516">
        <w:t xml:space="preserve"> </w:t>
      </w:r>
      <w:r w:rsidRPr="00621516">
        <w:rPr>
          <w:b/>
        </w:rPr>
        <w:t>1</w:t>
      </w:r>
      <w:r w:rsidRPr="00621516">
        <w:t>(11), 1699-1705. (doi:10.1038/s41559-017-0336-y).</w:t>
      </w:r>
    </w:p>
    <w:p w14:paraId="6ABBD32F" w14:textId="77777777" w:rsidR="00621516" w:rsidRPr="00621516" w:rsidRDefault="00621516" w:rsidP="00621516">
      <w:pPr>
        <w:pStyle w:val="EndNoteBibliography"/>
        <w:spacing w:after="0"/>
      </w:pPr>
      <w:r w:rsidRPr="00621516">
        <w:t>11.</w:t>
      </w:r>
      <w:r w:rsidRPr="00621516">
        <w:tab/>
        <w:t xml:space="preserve">Holekamp K.E., Benson-Amram S. 2017 The evolution of intelligence in mammalian carnivores. </w:t>
      </w:r>
      <w:r w:rsidRPr="00621516">
        <w:rPr>
          <w:i/>
        </w:rPr>
        <w:t>Interface Focus</w:t>
      </w:r>
      <w:r w:rsidRPr="00621516">
        <w:t xml:space="preserve"> </w:t>
      </w:r>
      <w:r w:rsidRPr="00621516">
        <w:rPr>
          <w:b/>
        </w:rPr>
        <w:t>7</w:t>
      </w:r>
      <w:r w:rsidRPr="00621516">
        <w:t>(3), 20160108. (doi:10.1098/rsfs.2016.0108).</w:t>
      </w:r>
    </w:p>
    <w:p w14:paraId="59A15A57" w14:textId="77777777" w:rsidR="00621516" w:rsidRPr="00621516" w:rsidRDefault="00621516" w:rsidP="00621516">
      <w:pPr>
        <w:pStyle w:val="EndNoteBibliography"/>
        <w:spacing w:after="0"/>
      </w:pPr>
      <w:r w:rsidRPr="00621516">
        <w:t>12.</w:t>
      </w:r>
      <w:r w:rsidRPr="00621516">
        <w:tab/>
        <w:t xml:space="preserve">DeCasien A.R., Williams S.A., Higham J.P. 2017 Primate brain size is predicted by diet but not sociality. </w:t>
      </w:r>
      <w:r w:rsidRPr="00621516">
        <w:rPr>
          <w:i/>
        </w:rPr>
        <w:t>Nat Ecol Evol</w:t>
      </w:r>
      <w:r w:rsidRPr="00621516">
        <w:t xml:space="preserve"> </w:t>
      </w:r>
      <w:r w:rsidRPr="00621516">
        <w:rPr>
          <w:b/>
        </w:rPr>
        <w:t>1</w:t>
      </w:r>
      <w:r w:rsidRPr="00621516">
        <w:t>(5), 112. (doi:10.1038/s41559-017-0112).</w:t>
      </w:r>
    </w:p>
    <w:p w14:paraId="7B37FBED" w14:textId="77777777" w:rsidR="00621516" w:rsidRPr="00621516" w:rsidRDefault="00621516" w:rsidP="00621516">
      <w:pPr>
        <w:pStyle w:val="EndNoteBibliography"/>
        <w:spacing w:after="0"/>
      </w:pPr>
      <w:r w:rsidRPr="00621516">
        <w:t>13.</w:t>
      </w:r>
      <w:r w:rsidRPr="00621516">
        <w:tab/>
        <w:t xml:space="preserve">Todorov O.S., Weisbecker V., Gilissen E., Zilles K., Sousa A.A.d. 2019 Primate hippocampus size and organization are predicted by sociality but not diet. </w:t>
      </w:r>
      <w:r w:rsidRPr="00621516">
        <w:rPr>
          <w:i/>
        </w:rPr>
        <w:t>Proceedings of the Royal Society B: Biological Sciences</w:t>
      </w:r>
      <w:r w:rsidRPr="00621516">
        <w:t xml:space="preserve"> </w:t>
      </w:r>
      <w:r w:rsidRPr="00621516">
        <w:rPr>
          <w:b/>
        </w:rPr>
        <w:t>286</w:t>
      </w:r>
      <w:r w:rsidRPr="00621516">
        <w:t>(1914), 20191712. (doi:doi:10.1098/rspb.2019.1712).</w:t>
      </w:r>
    </w:p>
    <w:p w14:paraId="32BC98E2" w14:textId="77777777" w:rsidR="00621516" w:rsidRPr="00621516" w:rsidRDefault="00621516" w:rsidP="00621516">
      <w:pPr>
        <w:pStyle w:val="EndNoteBibliography"/>
        <w:spacing w:after="0"/>
      </w:pPr>
      <w:r w:rsidRPr="00621516">
        <w:t>14.</w:t>
      </w:r>
      <w:r w:rsidRPr="00621516">
        <w:tab/>
        <w:t xml:space="preserve">Dunbar R.I.M. 1998 The social brain hypothesis. </w:t>
      </w:r>
      <w:r w:rsidRPr="00621516">
        <w:rPr>
          <w:i/>
        </w:rPr>
        <w:t>Evolutionary Anthropology: Issues, News, and Reviews</w:t>
      </w:r>
      <w:r w:rsidRPr="00621516">
        <w:t xml:space="preserve"> </w:t>
      </w:r>
      <w:r w:rsidRPr="00621516">
        <w:rPr>
          <w:b/>
        </w:rPr>
        <w:t>6</w:t>
      </w:r>
      <w:r w:rsidRPr="00621516">
        <w:t>(5), 178-190. (doi:10.1002/(sici)1520-6505(1998)6:5&lt;178::Aid-evan5&gt;3.0.Co;2-8).</w:t>
      </w:r>
    </w:p>
    <w:p w14:paraId="63A78D58" w14:textId="77777777" w:rsidR="00621516" w:rsidRPr="00621516" w:rsidRDefault="00621516" w:rsidP="00621516">
      <w:pPr>
        <w:pStyle w:val="EndNoteBibliography"/>
        <w:spacing w:after="0"/>
      </w:pPr>
      <w:r w:rsidRPr="00621516">
        <w:t>15.</w:t>
      </w:r>
      <w:r w:rsidRPr="00621516">
        <w:tab/>
        <w:t xml:space="preserve">Sol D. 2009 Revisiting the cognitive buffer hypothesis for the evolution of large brains. </w:t>
      </w:r>
      <w:r w:rsidRPr="00621516">
        <w:rPr>
          <w:i/>
        </w:rPr>
        <w:t>Biology Letters</w:t>
      </w:r>
      <w:r w:rsidRPr="00621516">
        <w:t xml:space="preserve"> </w:t>
      </w:r>
      <w:r w:rsidRPr="00621516">
        <w:rPr>
          <w:b/>
        </w:rPr>
        <w:t>5</w:t>
      </w:r>
      <w:r w:rsidRPr="00621516">
        <w:t>(1), 130-133. (doi:doi:10.1098/rsbl.2008.0621).</w:t>
      </w:r>
    </w:p>
    <w:p w14:paraId="3A4ACFB8" w14:textId="77777777" w:rsidR="00621516" w:rsidRPr="00621516" w:rsidRDefault="00621516" w:rsidP="00621516">
      <w:pPr>
        <w:pStyle w:val="EndNoteBibliography"/>
        <w:spacing w:after="0"/>
      </w:pPr>
      <w:r w:rsidRPr="00621516">
        <w:t>16.</w:t>
      </w:r>
      <w:r w:rsidRPr="00621516">
        <w:tab/>
        <w:t xml:space="preserve">Sol D. 2009 Revisiting the cognitive buffer hypothesis for the evolution of large brains. </w:t>
      </w:r>
      <w:r w:rsidRPr="00621516">
        <w:rPr>
          <w:i/>
        </w:rPr>
        <w:t>Biol Lett</w:t>
      </w:r>
      <w:r w:rsidRPr="00621516">
        <w:t xml:space="preserve"> </w:t>
      </w:r>
      <w:r w:rsidRPr="00621516">
        <w:rPr>
          <w:b/>
        </w:rPr>
        <w:t>5</w:t>
      </w:r>
      <w:r w:rsidRPr="00621516">
        <w:t>(1), 130-133. (doi:10.1098/rsbl.2008.0621).</w:t>
      </w:r>
    </w:p>
    <w:p w14:paraId="28E68DAE" w14:textId="77777777" w:rsidR="00621516" w:rsidRPr="00621516" w:rsidRDefault="00621516" w:rsidP="00621516">
      <w:pPr>
        <w:pStyle w:val="EndNoteBibliography"/>
        <w:spacing w:after="0"/>
      </w:pPr>
      <w:r w:rsidRPr="00621516">
        <w:lastRenderedPageBreak/>
        <w:t>17.</w:t>
      </w:r>
      <w:r w:rsidRPr="00621516">
        <w:tab/>
        <w:t xml:space="preserve">Healy S.D., Rowe C. 2007 A critique of comparative studies of brain size. </w:t>
      </w:r>
      <w:r w:rsidRPr="00621516">
        <w:rPr>
          <w:i/>
        </w:rPr>
        <w:t>Proc Biol Sci</w:t>
      </w:r>
      <w:r w:rsidRPr="00621516">
        <w:t xml:space="preserve"> </w:t>
      </w:r>
      <w:r w:rsidRPr="00621516">
        <w:rPr>
          <w:b/>
        </w:rPr>
        <w:t>274</w:t>
      </w:r>
      <w:r w:rsidRPr="00621516">
        <w:t>(1609), 453-464. (doi:10.1098/rspb.2006.3748).</w:t>
      </w:r>
    </w:p>
    <w:p w14:paraId="44ACBBD6" w14:textId="77777777" w:rsidR="00621516" w:rsidRPr="00621516" w:rsidRDefault="00621516" w:rsidP="00621516">
      <w:pPr>
        <w:pStyle w:val="EndNoteBibliography"/>
        <w:spacing w:after="0"/>
      </w:pPr>
      <w:r w:rsidRPr="00621516">
        <w:t>18.</w:t>
      </w:r>
      <w:r w:rsidRPr="00621516">
        <w:tab/>
        <w:t xml:space="preserve">Barton R.A., Montgomery S.H. 2019 Proportional versus relative size as metrics in human brain evolution. </w:t>
      </w:r>
      <w:r w:rsidRPr="00621516">
        <w:rPr>
          <w:i/>
        </w:rPr>
        <w:t>Proceedings of the National Academy of Sciences</w:t>
      </w:r>
      <w:r w:rsidRPr="00621516">
        <w:t xml:space="preserve"> </w:t>
      </w:r>
      <w:r w:rsidRPr="00621516">
        <w:rPr>
          <w:b/>
        </w:rPr>
        <w:t>116</w:t>
      </w:r>
      <w:r w:rsidRPr="00621516">
        <w:t>(1), 3-4. (doi:10.1073/pnas.1817200116).</w:t>
      </w:r>
    </w:p>
    <w:p w14:paraId="73BB305F" w14:textId="77777777" w:rsidR="00621516" w:rsidRPr="00621516" w:rsidRDefault="00621516" w:rsidP="00621516">
      <w:pPr>
        <w:pStyle w:val="EndNoteBibliography"/>
        <w:spacing w:after="0"/>
      </w:pPr>
      <w:r w:rsidRPr="00621516">
        <w:t>19.</w:t>
      </w:r>
      <w:r w:rsidRPr="00621516">
        <w:tab/>
        <w:t xml:space="preserve">Wartel A., Lindenfors P., Lind J. 2019 Whatever you want: Inconsistent results are the rule, not the exception, in the study of primate brain evolution. </w:t>
      </w:r>
      <w:r w:rsidRPr="00621516">
        <w:rPr>
          <w:i/>
        </w:rPr>
        <w:t>PLOS ONE</w:t>
      </w:r>
      <w:r w:rsidRPr="00621516">
        <w:t xml:space="preserve"> </w:t>
      </w:r>
      <w:r w:rsidRPr="00621516">
        <w:rPr>
          <w:b/>
        </w:rPr>
        <w:t>14</w:t>
      </w:r>
      <w:r w:rsidRPr="00621516">
        <w:t>(7), e0218655. (doi:10.1371/journal.pone.0218655).</w:t>
      </w:r>
    </w:p>
    <w:p w14:paraId="1049E009" w14:textId="77777777" w:rsidR="00621516" w:rsidRPr="00621516" w:rsidRDefault="00621516" w:rsidP="00621516">
      <w:pPr>
        <w:pStyle w:val="EndNoteBibliography"/>
        <w:spacing w:after="0"/>
      </w:pPr>
      <w:r w:rsidRPr="00621516">
        <w:t>20.</w:t>
      </w:r>
      <w:r w:rsidRPr="00621516">
        <w:tab/>
        <w:t xml:space="preserve">Nakagawa S., Freckleton R.P. 2008 Missing inaction: the dangers of ignoring missing data. </w:t>
      </w:r>
      <w:r w:rsidRPr="00621516">
        <w:rPr>
          <w:i/>
        </w:rPr>
        <w:t>Trends Ecol Evol</w:t>
      </w:r>
      <w:r w:rsidRPr="00621516">
        <w:t xml:space="preserve"> </w:t>
      </w:r>
      <w:r w:rsidRPr="00621516">
        <w:rPr>
          <w:b/>
        </w:rPr>
        <w:t>23</w:t>
      </w:r>
      <w:r w:rsidRPr="00621516">
        <w:t>(11), 592-596. (doi:10.1016/j.tree.2008.06.014).</w:t>
      </w:r>
    </w:p>
    <w:p w14:paraId="0098035F" w14:textId="77777777" w:rsidR="00621516" w:rsidRPr="00621516" w:rsidRDefault="00621516" w:rsidP="00621516">
      <w:pPr>
        <w:pStyle w:val="EndNoteBibliography"/>
        <w:spacing w:after="0"/>
      </w:pPr>
      <w:r w:rsidRPr="00621516">
        <w:t>21.</w:t>
      </w:r>
      <w:r w:rsidRPr="00621516">
        <w:tab/>
        <w:t xml:space="preserve">Weisbecker V., Blomberg S., Goldizen A.W., Brown M., Fisher D. 2015 The evolution of relative brain size in marsupials is energetically constrained but not driven by behavioral complexity. </w:t>
      </w:r>
      <w:r w:rsidRPr="00621516">
        <w:rPr>
          <w:i/>
        </w:rPr>
        <w:t>Brain Behav Evol</w:t>
      </w:r>
      <w:r w:rsidRPr="00621516">
        <w:t xml:space="preserve"> </w:t>
      </w:r>
      <w:r w:rsidRPr="00621516">
        <w:rPr>
          <w:b/>
        </w:rPr>
        <w:t>85</w:t>
      </w:r>
      <w:r w:rsidRPr="00621516">
        <w:t>(2), 125-135. (doi:10.1159/000377666).</w:t>
      </w:r>
    </w:p>
    <w:p w14:paraId="619F6E3D" w14:textId="77777777" w:rsidR="00621516" w:rsidRPr="00621516" w:rsidRDefault="00621516" w:rsidP="00621516">
      <w:pPr>
        <w:pStyle w:val="EndNoteBibliography"/>
        <w:spacing w:after="0"/>
      </w:pPr>
      <w:r w:rsidRPr="00621516">
        <w:t>22.</w:t>
      </w:r>
      <w:r w:rsidRPr="00621516">
        <w:tab/>
        <w:t xml:space="preserve">Isler K., van Schaik C. 2006 Costs of encephalization: the energy trade-off hypothesis tested on birds. </w:t>
      </w:r>
      <w:r w:rsidRPr="00621516">
        <w:rPr>
          <w:i/>
        </w:rPr>
        <w:t>J Hum Evol</w:t>
      </w:r>
      <w:r w:rsidRPr="00621516">
        <w:t xml:space="preserve"> </w:t>
      </w:r>
      <w:r w:rsidRPr="00621516">
        <w:rPr>
          <w:b/>
        </w:rPr>
        <w:t>51</w:t>
      </w:r>
      <w:r w:rsidRPr="00621516">
        <w:t>(3), 228-243. (doi:10.1016/j.jhevol.2006.03.006).</w:t>
      </w:r>
    </w:p>
    <w:p w14:paraId="0066CE3E" w14:textId="77777777" w:rsidR="00621516" w:rsidRPr="00621516" w:rsidRDefault="00621516" w:rsidP="00621516">
      <w:pPr>
        <w:pStyle w:val="EndNoteBibliography"/>
        <w:spacing w:after="0"/>
      </w:pPr>
      <w:r w:rsidRPr="00621516">
        <w:t>23.</w:t>
      </w:r>
      <w:r w:rsidRPr="00621516">
        <w:tab/>
        <w:t xml:space="preserve">Isler K., van Schaik C.P. 2012 Allomaternal care, life history and brain size evolution in mammals. </w:t>
      </w:r>
      <w:r w:rsidRPr="00621516">
        <w:rPr>
          <w:i/>
        </w:rPr>
        <w:t>J Hum Evol</w:t>
      </w:r>
      <w:r w:rsidRPr="00621516">
        <w:t xml:space="preserve"> </w:t>
      </w:r>
      <w:r w:rsidRPr="00621516">
        <w:rPr>
          <w:b/>
        </w:rPr>
        <w:t>63</w:t>
      </w:r>
      <w:r w:rsidRPr="00621516">
        <w:t>(1), 52-63. (doi:10.1016/j.jhevol.2012.03.009).</w:t>
      </w:r>
    </w:p>
    <w:p w14:paraId="4AC08CFD" w14:textId="77777777" w:rsidR="00621516" w:rsidRPr="00621516" w:rsidRDefault="00621516" w:rsidP="00621516">
      <w:pPr>
        <w:pStyle w:val="EndNoteBibliography"/>
        <w:spacing w:after="0"/>
      </w:pPr>
      <w:r w:rsidRPr="00621516">
        <w:t>24.</w:t>
      </w:r>
      <w:r w:rsidRPr="00621516">
        <w:tab/>
        <w:t xml:space="preserve">Tsuboi M., Husby A., Kotrschal A., Hayward A., Buechel S.D., Zidar J., Lovlie H., Kolm N. 2015 Comparative support for the expensive tissue hypothesis: Big brains are correlated with smaller gut and greater parental investment in Lake Tanganyika cichlids. </w:t>
      </w:r>
      <w:r w:rsidRPr="00621516">
        <w:rPr>
          <w:i/>
        </w:rPr>
        <w:t>Evolution</w:t>
      </w:r>
      <w:r w:rsidRPr="00621516">
        <w:t xml:space="preserve"> </w:t>
      </w:r>
      <w:r w:rsidRPr="00621516">
        <w:rPr>
          <w:b/>
        </w:rPr>
        <w:t>69</w:t>
      </w:r>
      <w:r w:rsidRPr="00621516">
        <w:t>(1), 190-200. (doi:10.1111/evo.12556).</w:t>
      </w:r>
    </w:p>
    <w:p w14:paraId="5E2C2039" w14:textId="77777777" w:rsidR="00621516" w:rsidRPr="00621516" w:rsidRDefault="00621516" w:rsidP="00621516">
      <w:pPr>
        <w:pStyle w:val="EndNoteBibliography"/>
        <w:spacing w:after="0"/>
      </w:pPr>
      <w:r w:rsidRPr="00621516">
        <w:t>25.</w:t>
      </w:r>
      <w:r w:rsidRPr="00621516">
        <w:tab/>
        <w:t xml:space="preserve">Street S.E., Navarrete A.F., Reader S.M., Laland K.N. 2017 Coevolution of cultural intelligence, extended life history, sociality, and brain size in primates. </w:t>
      </w:r>
      <w:r w:rsidRPr="00621516">
        <w:rPr>
          <w:i/>
        </w:rPr>
        <w:t>Proc Natl Acad Sci U S A</w:t>
      </w:r>
      <w:r w:rsidRPr="00621516">
        <w:t xml:space="preserve"> </w:t>
      </w:r>
      <w:r w:rsidRPr="00621516">
        <w:rPr>
          <w:b/>
        </w:rPr>
        <w:t>114</w:t>
      </w:r>
      <w:r w:rsidRPr="00621516">
        <w:t>(30), 7908-7914. (doi:10.1073/pnas.1620734114).</w:t>
      </w:r>
    </w:p>
    <w:p w14:paraId="5A459574" w14:textId="77777777" w:rsidR="00621516" w:rsidRPr="00621516" w:rsidRDefault="00621516" w:rsidP="00621516">
      <w:pPr>
        <w:pStyle w:val="EndNoteBibliography"/>
        <w:spacing w:after="0"/>
      </w:pPr>
      <w:r w:rsidRPr="00621516">
        <w:t>26.</w:t>
      </w:r>
      <w:r w:rsidRPr="00621516">
        <w:tab/>
        <w:t xml:space="preserve">Aiello L.C., Wheeler P. 1995 The Expensive-Tissue Hypothesis: The Brain and the Digestive System in Human and Primate Evolution. </w:t>
      </w:r>
      <w:r w:rsidRPr="00621516">
        <w:rPr>
          <w:i/>
        </w:rPr>
        <w:t>Current Anthropology</w:t>
      </w:r>
      <w:r w:rsidRPr="00621516">
        <w:t xml:space="preserve"> </w:t>
      </w:r>
      <w:r w:rsidRPr="00621516">
        <w:rPr>
          <w:b/>
        </w:rPr>
        <w:t>36</w:t>
      </w:r>
      <w:r w:rsidRPr="00621516">
        <w:t>(2), 199-221. (doi:10.1086/204350).</w:t>
      </w:r>
    </w:p>
    <w:p w14:paraId="2A6F251B" w14:textId="77777777" w:rsidR="00621516" w:rsidRPr="00621516" w:rsidRDefault="00621516" w:rsidP="00621516">
      <w:pPr>
        <w:pStyle w:val="EndNoteBibliography"/>
        <w:spacing w:after="0"/>
      </w:pPr>
      <w:r w:rsidRPr="00621516">
        <w:t>27.</w:t>
      </w:r>
      <w:r w:rsidRPr="00621516">
        <w:tab/>
        <w:t xml:space="preserve">Isler K., van Schaik C.P. 2009 The Expensive Brain: a framework for explaining evolutionary changes in brain size. </w:t>
      </w:r>
      <w:r w:rsidRPr="00621516">
        <w:rPr>
          <w:i/>
        </w:rPr>
        <w:t>J Hum Evol</w:t>
      </w:r>
      <w:r w:rsidRPr="00621516">
        <w:t xml:space="preserve"> </w:t>
      </w:r>
      <w:r w:rsidRPr="00621516">
        <w:rPr>
          <w:b/>
        </w:rPr>
        <w:t>57</w:t>
      </w:r>
      <w:r w:rsidRPr="00621516">
        <w:t>(4), 392-400. (doi:10.1016/j.jhevol.2009.04.009).</w:t>
      </w:r>
    </w:p>
    <w:p w14:paraId="2FAD6EEF" w14:textId="77777777" w:rsidR="00621516" w:rsidRPr="00621516" w:rsidRDefault="00621516" w:rsidP="00621516">
      <w:pPr>
        <w:pStyle w:val="EndNoteBibliography"/>
        <w:spacing w:after="0"/>
      </w:pPr>
      <w:r w:rsidRPr="00621516">
        <w:t>28.</w:t>
      </w:r>
      <w:r w:rsidRPr="00621516">
        <w:tab/>
        <w:t xml:space="preserve">Weisbecker V., Goswami A. 2014 Reassessing the relationship between brain size, life history, and metabolism at the marsupial/placental dichotomy. </w:t>
      </w:r>
      <w:r w:rsidRPr="00621516">
        <w:rPr>
          <w:i/>
        </w:rPr>
        <w:t>Zoolog Sci</w:t>
      </w:r>
      <w:r w:rsidRPr="00621516">
        <w:t xml:space="preserve"> </w:t>
      </w:r>
      <w:r w:rsidRPr="00621516">
        <w:rPr>
          <w:b/>
        </w:rPr>
        <w:t>31</w:t>
      </w:r>
      <w:r w:rsidRPr="00621516">
        <w:t>(9), 608-612. (doi:10.2108/zs140022).</w:t>
      </w:r>
    </w:p>
    <w:p w14:paraId="3C9497EB" w14:textId="77777777" w:rsidR="00621516" w:rsidRPr="00621516" w:rsidRDefault="00621516" w:rsidP="00621516">
      <w:pPr>
        <w:pStyle w:val="EndNoteBibliography"/>
        <w:spacing w:after="0"/>
      </w:pPr>
      <w:r w:rsidRPr="00621516">
        <w:t>29.</w:t>
      </w:r>
      <w:r w:rsidRPr="00621516">
        <w:tab/>
        <w:t xml:space="preserve">Weisbecker V., Goswami A. 2011 Neonatal maturity as the key to understanding brain size evolution in homeothermic vertebrates. </w:t>
      </w:r>
      <w:r w:rsidRPr="00621516">
        <w:rPr>
          <w:i/>
        </w:rPr>
        <w:t>Bioessays</w:t>
      </w:r>
      <w:r w:rsidRPr="00621516">
        <w:t xml:space="preserve"> </w:t>
      </w:r>
      <w:r w:rsidRPr="00621516">
        <w:rPr>
          <w:b/>
        </w:rPr>
        <w:t>33</w:t>
      </w:r>
      <w:r w:rsidRPr="00621516">
        <w:t>(3), 155-158. (doi:10.1002/bies.201000128).</w:t>
      </w:r>
    </w:p>
    <w:p w14:paraId="5E2F788D" w14:textId="77777777" w:rsidR="00621516" w:rsidRPr="00621516" w:rsidRDefault="00621516" w:rsidP="00621516">
      <w:pPr>
        <w:pStyle w:val="EndNoteBibliography"/>
        <w:spacing w:after="0"/>
      </w:pPr>
      <w:r w:rsidRPr="00621516">
        <w:t>30.</w:t>
      </w:r>
      <w:r w:rsidRPr="00621516">
        <w:tab/>
        <w:t xml:space="preserve">Lukas D., Clutton-Brock T. 2014 Evolution of social monogamy in primates is not consistently associated with male infanticide. </w:t>
      </w:r>
      <w:r w:rsidRPr="00621516">
        <w:rPr>
          <w:i/>
        </w:rPr>
        <w:t>Proceedings of the National Academy of Sciences</w:t>
      </w:r>
      <w:r w:rsidRPr="00621516">
        <w:t xml:space="preserve"> </w:t>
      </w:r>
      <w:r w:rsidRPr="00621516">
        <w:rPr>
          <w:b/>
        </w:rPr>
        <w:t>111</w:t>
      </w:r>
      <w:r w:rsidRPr="00621516">
        <w:t>(17), E1674-E1674. (doi:10.1073/pnas.1401012111).</w:t>
      </w:r>
    </w:p>
    <w:p w14:paraId="5A6A73CD" w14:textId="77777777" w:rsidR="00621516" w:rsidRPr="00621516" w:rsidRDefault="00621516" w:rsidP="00621516">
      <w:pPr>
        <w:pStyle w:val="EndNoteBibliography"/>
        <w:spacing w:after="0"/>
      </w:pPr>
      <w:r w:rsidRPr="00621516">
        <w:t>31.</w:t>
      </w:r>
      <w:r w:rsidRPr="00621516">
        <w:tab/>
        <w:t xml:space="preserve">Hintz W.D., Lonzarich D.G. 2018 Maximizing foraging success: the roles of group size, predation risk, competition, and ontogeny. </w:t>
      </w:r>
      <w:r w:rsidRPr="00621516">
        <w:rPr>
          <w:i/>
        </w:rPr>
        <w:t>Ecosphere</w:t>
      </w:r>
      <w:r w:rsidRPr="00621516">
        <w:t xml:space="preserve"> </w:t>
      </w:r>
      <w:r w:rsidRPr="00621516">
        <w:rPr>
          <w:b/>
        </w:rPr>
        <w:t>9</w:t>
      </w:r>
      <w:r w:rsidRPr="00621516">
        <w:t>(10), e02456. (doi:10.1002/ecs2.2456).</w:t>
      </w:r>
    </w:p>
    <w:p w14:paraId="4BE3F473" w14:textId="77777777" w:rsidR="00621516" w:rsidRPr="00621516" w:rsidRDefault="00621516" w:rsidP="00621516">
      <w:pPr>
        <w:pStyle w:val="EndNoteBibliography"/>
        <w:spacing w:after="0"/>
      </w:pPr>
      <w:r w:rsidRPr="00621516">
        <w:t>32.</w:t>
      </w:r>
      <w:r w:rsidRPr="00621516">
        <w:tab/>
        <w:t xml:space="preserve">Shuster S.M. 2009 Sexual selection and mating systems. </w:t>
      </w:r>
      <w:r w:rsidRPr="00621516">
        <w:rPr>
          <w:i/>
        </w:rPr>
        <w:t>Proceedings of the National Academy of Sciences</w:t>
      </w:r>
      <w:r w:rsidRPr="00621516">
        <w:t xml:space="preserve"> </w:t>
      </w:r>
      <w:r w:rsidRPr="00621516">
        <w:rPr>
          <w:b/>
        </w:rPr>
        <w:t>106</w:t>
      </w:r>
      <w:r w:rsidRPr="00621516">
        <w:t>(Supplement 1), 10009-10016. (doi:10.1073/pnas.0901132106).</w:t>
      </w:r>
    </w:p>
    <w:p w14:paraId="6A5A91A3" w14:textId="77777777" w:rsidR="00621516" w:rsidRPr="00621516" w:rsidRDefault="00621516" w:rsidP="00621516">
      <w:pPr>
        <w:pStyle w:val="EndNoteBibliography"/>
        <w:spacing w:after="0"/>
      </w:pPr>
      <w:r w:rsidRPr="00621516">
        <w:t>33.</w:t>
      </w:r>
      <w:r w:rsidRPr="00621516">
        <w:tab/>
        <w:t xml:space="preserve">Logan C.J., Avin S., Boogert N., Buskell A., Cross F.R., Currie A., Jelbert S., Lukas D., Mares R., Navarrete A.F., et al. 2018 Beyond brain size: Uncovering the neural correlates of </w:t>
      </w:r>
      <w:r w:rsidRPr="00621516">
        <w:lastRenderedPageBreak/>
        <w:t xml:space="preserve">behavioral and cognitive specialization. </w:t>
      </w:r>
      <w:r w:rsidRPr="00621516">
        <w:rPr>
          <w:i/>
        </w:rPr>
        <w:t>Comparative Cognition &amp; Behavior Reviews</w:t>
      </w:r>
      <w:r w:rsidRPr="00621516">
        <w:t xml:space="preserve"> </w:t>
      </w:r>
      <w:r w:rsidRPr="00621516">
        <w:rPr>
          <w:b/>
        </w:rPr>
        <w:t>13</w:t>
      </w:r>
      <w:r w:rsidRPr="00621516">
        <w:t>, 55-89. (doi:10.3819/ccbr.2018.130008).</w:t>
      </w:r>
    </w:p>
    <w:p w14:paraId="24F2C1C6" w14:textId="77777777" w:rsidR="00621516" w:rsidRPr="00621516" w:rsidRDefault="00621516" w:rsidP="00621516">
      <w:pPr>
        <w:pStyle w:val="EndNoteBibliography"/>
        <w:spacing w:after="0"/>
      </w:pPr>
      <w:r w:rsidRPr="00621516">
        <w:t>34.</w:t>
      </w:r>
      <w:r w:rsidRPr="00621516">
        <w:tab/>
        <w:t xml:space="preserve">Carlisle A., Selwood L., Hinds L.A., Saunders N., Habgood M., Mardon K., Weisbecker V. 2017 Testing hypotheses of developmental constraints on mammalian brain partition evolution, using marsupials. </w:t>
      </w:r>
      <w:r w:rsidRPr="00621516">
        <w:rPr>
          <w:i/>
        </w:rPr>
        <w:t>Sci Rep</w:t>
      </w:r>
      <w:r w:rsidRPr="00621516">
        <w:t xml:space="preserve"> </w:t>
      </w:r>
      <w:r w:rsidRPr="00621516">
        <w:rPr>
          <w:b/>
        </w:rPr>
        <w:t>7</w:t>
      </w:r>
      <w:r w:rsidRPr="00621516">
        <w:t>(1), 4241. (doi:10.1038/s41598-017-02726-9).</w:t>
      </w:r>
    </w:p>
    <w:p w14:paraId="6803CCF1" w14:textId="77777777" w:rsidR="00621516" w:rsidRPr="00621516" w:rsidRDefault="00621516" w:rsidP="00621516">
      <w:pPr>
        <w:pStyle w:val="EndNoteBibliography"/>
        <w:spacing w:after="0"/>
      </w:pPr>
      <w:r w:rsidRPr="00621516">
        <w:t>35.</w:t>
      </w:r>
      <w:r w:rsidRPr="00621516">
        <w:tab/>
        <w:t xml:space="preserve">Weisbecker V., Goswami A. 2010 Brain size, life history, and metabolism at the marsupial/placental dichotomy. </w:t>
      </w:r>
      <w:r w:rsidRPr="00621516">
        <w:rPr>
          <w:i/>
        </w:rPr>
        <w:t>Proceedings of the National Academy of Sciences</w:t>
      </w:r>
      <w:r w:rsidRPr="00621516">
        <w:t xml:space="preserve"> </w:t>
      </w:r>
      <w:r w:rsidRPr="00621516">
        <w:rPr>
          <w:b/>
        </w:rPr>
        <w:t>107</w:t>
      </w:r>
      <w:r w:rsidRPr="00621516">
        <w:t>(37), 16216-16221. (doi:10.1073/pnas.0906486107).</w:t>
      </w:r>
    </w:p>
    <w:p w14:paraId="72CCA255" w14:textId="77777777" w:rsidR="00621516" w:rsidRPr="00621516" w:rsidRDefault="00621516" w:rsidP="00621516">
      <w:pPr>
        <w:pStyle w:val="EndNoteBibliography"/>
        <w:spacing w:after="0"/>
      </w:pPr>
      <w:r w:rsidRPr="00621516">
        <w:t>36.</w:t>
      </w:r>
      <w:r w:rsidRPr="00621516">
        <w:tab/>
        <w:t xml:space="preserve">Smith K.K. 2006 Craniofacial development in marsupial mammals: developmental origins of evolutionary change. </w:t>
      </w:r>
      <w:r w:rsidRPr="00621516">
        <w:rPr>
          <w:i/>
        </w:rPr>
        <w:t>Dev Dyn</w:t>
      </w:r>
      <w:r w:rsidRPr="00621516">
        <w:t xml:space="preserve"> </w:t>
      </w:r>
      <w:r w:rsidRPr="00621516">
        <w:rPr>
          <w:b/>
        </w:rPr>
        <w:t>235</w:t>
      </w:r>
      <w:r w:rsidRPr="00621516">
        <w:t>(5), 1181-1193. (doi:10.1002/dvdy.20676).</w:t>
      </w:r>
    </w:p>
    <w:p w14:paraId="3037FAA3" w14:textId="77777777" w:rsidR="00621516" w:rsidRPr="00621516" w:rsidRDefault="00621516" w:rsidP="00621516">
      <w:pPr>
        <w:pStyle w:val="EndNoteBibliography"/>
        <w:spacing w:after="0"/>
      </w:pPr>
      <w:r w:rsidRPr="00621516">
        <w:t>37.</w:t>
      </w:r>
      <w:r w:rsidRPr="00621516">
        <w:tab/>
        <w:t xml:space="preserve">Guernsey M.W., Chuong E.B., Cornelis G., Renfree M.B., Baker J.C. 2017 Molecular conservation of marsupial and eutherian placentation and lactation. </w:t>
      </w:r>
      <w:r w:rsidRPr="00621516">
        <w:rPr>
          <w:i/>
        </w:rPr>
        <w:t>Elife</w:t>
      </w:r>
      <w:r w:rsidRPr="00621516">
        <w:t xml:space="preserve"> </w:t>
      </w:r>
      <w:r w:rsidRPr="00621516">
        <w:rPr>
          <w:b/>
        </w:rPr>
        <w:t>6</w:t>
      </w:r>
      <w:r w:rsidRPr="00621516">
        <w:t>. (doi:10.7554/eLife.27450).</w:t>
      </w:r>
    </w:p>
    <w:p w14:paraId="0C339D04" w14:textId="77777777" w:rsidR="00621516" w:rsidRPr="00621516" w:rsidRDefault="00621516" w:rsidP="00621516">
      <w:pPr>
        <w:pStyle w:val="EndNoteBibliography"/>
        <w:spacing w:after="0"/>
      </w:pPr>
      <w:r w:rsidRPr="00621516">
        <w:t>38.</w:t>
      </w:r>
      <w:r w:rsidRPr="00621516">
        <w:tab/>
        <w:t xml:space="preserve">Hinds L.A. 1988 Hormonal Control of Lactation. In </w:t>
      </w:r>
      <w:r w:rsidRPr="00621516">
        <w:rPr>
          <w:i/>
        </w:rPr>
        <w:t>The Developing Marsupial: Models for Biomedical Research</w:t>
      </w:r>
      <w:r w:rsidRPr="00621516">
        <w:t xml:space="preserve"> (eds. Tyndale-Biscoe C.H., Janssens P.A.), pp. 55-67. Berlin, Heidelberg, Springer Berlin Heidelberg.</w:t>
      </w:r>
    </w:p>
    <w:p w14:paraId="1E9F9B59" w14:textId="77777777" w:rsidR="00621516" w:rsidRPr="00621516" w:rsidRDefault="00621516" w:rsidP="00621516">
      <w:pPr>
        <w:pStyle w:val="EndNoteBibliography"/>
        <w:spacing w:after="0"/>
      </w:pPr>
      <w:r w:rsidRPr="00621516">
        <w:t>39.</w:t>
      </w:r>
      <w:r w:rsidRPr="00621516">
        <w:tab/>
        <w:t xml:space="preserve">Todorov O.S. 2019 Marsupial Cognition. In </w:t>
      </w:r>
      <w:r w:rsidRPr="00621516">
        <w:rPr>
          <w:i/>
        </w:rPr>
        <w:t>Encyclopedia of Animal Cognition and Behavior</w:t>
      </w:r>
      <w:r w:rsidRPr="00621516">
        <w:t xml:space="preserve"> (eds. Vonk J., Shackelford T.), pp. 1-8. Cham, Springer International Publishing.</w:t>
      </w:r>
    </w:p>
    <w:p w14:paraId="5B069D35" w14:textId="77777777" w:rsidR="00621516" w:rsidRPr="00621516" w:rsidRDefault="00621516" w:rsidP="00621516">
      <w:pPr>
        <w:pStyle w:val="EndNoteBibliography"/>
        <w:spacing w:after="0"/>
      </w:pPr>
      <w:r w:rsidRPr="00621516">
        <w:t>40.</w:t>
      </w:r>
      <w:r w:rsidRPr="00621516">
        <w:tab/>
        <w:t xml:space="preserve">Ashwell K.W. 2008 Encephalization of Australian and New Guinean marsupials. </w:t>
      </w:r>
      <w:r w:rsidRPr="00621516">
        <w:rPr>
          <w:i/>
        </w:rPr>
        <w:t>Brain Behav Evol</w:t>
      </w:r>
      <w:r w:rsidRPr="00621516">
        <w:t xml:space="preserve"> </w:t>
      </w:r>
      <w:r w:rsidRPr="00621516">
        <w:rPr>
          <w:b/>
        </w:rPr>
        <w:t>71</w:t>
      </w:r>
      <w:r w:rsidRPr="00621516">
        <w:t>(3), 181-199. (doi:10.1159/000114406).</w:t>
      </w:r>
    </w:p>
    <w:p w14:paraId="7B4EFA2B" w14:textId="77777777" w:rsidR="00621516" w:rsidRPr="00621516" w:rsidRDefault="00621516" w:rsidP="00621516">
      <w:pPr>
        <w:pStyle w:val="EndNoteBibliography"/>
        <w:spacing w:after="0"/>
      </w:pPr>
      <w:r w:rsidRPr="00621516">
        <w:t>41.</w:t>
      </w:r>
      <w:r w:rsidRPr="00621516">
        <w:tab/>
        <w:t xml:space="preserve">Suarez R., Paolino A., Fenlon L.R., Morcom L.R., Kozulin P., Kurniawan N.D., Richards L.J. 2018 A pan-mammalian map of interhemispheric brain connections predates the evolution of the corpus callosum. </w:t>
      </w:r>
      <w:r w:rsidRPr="00621516">
        <w:rPr>
          <w:i/>
        </w:rPr>
        <w:t>Proc Natl Acad Sci U S A</w:t>
      </w:r>
      <w:r w:rsidRPr="00621516">
        <w:t xml:space="preserve"> </w:t>
      </w:r>
      <w:r w:rsidRPr="00621516">
        <w:rPr>
          <w:b/>
        </w:rPr>
        <w:t>115</w:t>
      </w:r>
      <w:r w:rsidRPr="00621516">
        <w:t>(38), 9622-9627. (doi:10.1073/pnas.1808262115).</w:t>
      </w:r>
    </w:p>
    <w:p w14:paraId="23123FAC" w14:textId="77777777" w:rsidR="00621516" w:rsidRPr="00621516" w:rsidRDefault="00621516" w:rsidP="00621516">
      <w:pPr>
        <w:pStyle w:val="EndNoteBibliography"/>
        <w:spacing w:after="0"/>
      </w:pPr>
      <w:r w:rsidRPr="00621516">
        <w:t>42.</w:t>
      </w:r>
      <w:r w:rsidRPr="00621516">
        <w:tab/>
        <w:t xml:space="preserve">Sikes R.S., Ylönen H. 1998 Considerations of Optimal Litter Size in Mammals. </w:t>
      </w:r>
      <w:r w:rsidRPr="00621516">
        <w:rPr>
          <w:i/>
        </w:rPr>
        <w:t>Oikos</w:t>
      </w:r>
      <w:r w:rsidRPr="00621516">
        <w:t xml:space="preserve"> </w:t>
      </w:r>
      <w:r w:rsidRPr="00621516">
        <w:rPr>
          <w:b/>
        </w:rPr>
        <w:t>83</w:t>
      </w:r>
      <w:r w:rsidRPr="00621516">
        <w:t>(3), 452-465. (doi:10.2307/3546673).</w:t>
      </w:r>
    </w:p>
    <w:p w14:paraId="69B75679" w14:textId="77777777" w:rsidR="00621516" w:rsidRPr="00621516" w:rsidRDefault="00621516" w:rsidP="00621516">
      <w:pPr>
        <w:pStyle w:val="EndNoteBibliography"/>
        <w:spacing w:after="0"/>
      </w:pPr>
      <w:r w:rsidRPr="00621516">
        <w:t>43.</w:t>
      </w:r>
      <w:r w:rsidRPr="00621516">
        <w:tab/>
        <w:t xml:space="preserve">Werner J., Griebeler E.M. 2011 Reproductive Biology and Its Impact on Body Size: Comparative Analysis of Mammalian, Avian and Dinosaurian Reproduction. </w:t>
      </w:r>
      <w:r w:rsidRPr="00621516">
        <w:rPr>
          <w:i/>
        </w:rPr>
        <w:t>PLOS ONE</w:t>
      </w:r>
      <w:r w:rsidRPr="00621516">
        <w:t xml:space="preserve"> </w:t>
      </w:r>
      <w:r w:rsidRPr="00621516">
        <w:rPr>
          <w:b/>
        </w:rPr>
        <w:t>6</w:t>
      </w:r>
      <w:r w:rsidRPr="00621516">
        <w:t>(12), e28442. (doi:10.1371/journal.pone.0028442).</w:t>
      </w:r>
    </w:p>
    <w:p w14:paraId="0F82FD33" w14:textId="77777777" w:rsidR="00621516" w:rsidRPr="00621516" w:rsidRDefault="00621516" w:rsidP="00621516">
      <w:pPr>
        <w:pStyle w:val="EndNoteBibliography"/>
        <w:spacing w:after="0"/>
      </w:pPr>
      <w:r w:rsidRPr="00621516">
        <w:t>44.</w:t>
      </w:r>
      <w:r w:rsidRPr="00621516">
        <w:tab/>
        <w:t xml:space="preserve">Mundry R. 2014 Statistical Issues and Assumptions of Phylogenetic Generalized Least Squares. In </w:t>
      </w:r>
      <w:r w:rsidRPr="00621516">
        <w:rPr>
          <w:i/>
        </w:rPr>
        <w:t>Modern Phylogenetic Comparative Methods and Their Application in Evolutionary Biology: Concepts and Practice</w:t>
      </w:r>
      <w:r w:rsidRPr="00621516">
        <w:t xml:space="preserve"> (ed. Garamszegi L.Z.), pp. 131-153. Berlin, Heidelberg, Springer Berlin Heidelberg.</w:t>
      </w:r>
    </w:p>
    <w:p w14:paraId="1AA1665E" w14:textId="77777777" w:rsidR="00621516" w:rsidRPr="00621516" w:rsidRDefault="00621516" w:rsidP="00621516">
      <w:pPr>
        <w:pStyle w:val="EndNoteBibliography"/>
        <w:spacing w:after="0"/>
      </w:pPr>
      <w:r w:rsidRPr="00621516">
        <w:t>45.</w:t>
      </w:r>
      <w:r w:rsidRPr="00621516">
        <w:tab/>
        <w:t xml:space="preserve">Resche-Rigon M., White I.R. 2018 Multiple imputation by chained equations for systematically and sporadically missing multilevel data. </w:t>
      </w:r>
      <w:r w:rsidRPr="00621516">
        <w:rPr>
          <w:i/>
        </w:rPr>
        <w:t>Stat Methods Med Res</w:t>
      </w:r>
      <w:r w:rsidRPr="00621516">
        <w:t xml:space="preserve"> </w:t>
      </w:r>
      <w:r w:rsidRPr="00621516">
        <w:rPr>
          <w:b/>
        </w:rPr>
        <w:t>27</w:t>
      </w:r>
      <w:r w:rsidRPr="00621516">
        <w:t>(6), 1634-1649. (doi:10.1177/0962280216666564).</w:t>
      </w:r>
    </w:p>
    <w:p w14:paraId="0FD80C12" w14:textId="77777777" w:rsidR="00621516" w:rsidRPr="00621516" w:rsidRDefault="00621516" w:rsidP="00621516">
      <w:pPr>
        <w:pStyle w:val="EndNoteBibliography"/>
        <w:spacing w:after="0"/>
      </w:pPr>
      <w:r w:rsidRPr="00621516">
        <w:t>46.</w:t>
      </w:r>
      <w:r w:rsidRPr="00621516">
        <w:tab/>
        <w:t xml:space="preserve">Rubin D.B. 1987 </w:t>
      </w:r>
      <w:r w:rsidRPr="00621516">
        <w:rPr>
          <w:i/>
        </w:rPr>
        <w:t>Multiple Imputation for Nonresponse in Surveys</w:t>
      </w:r>
      <w:r w:rsidRPr="00621516">
        <w:t>.</w:t>
      </w:r>
    </w:p>
    <w:p w14:paraId="21CA9CA6" w14:textId="77777777" w:rsidR="00621516" w:rsidRPr="00621516" w:rsidRDefault="00621516" w:rsidP="00621516">
      <w:pPr>
        <w:pStyle w:val="EndNoteBibliography"/>
        <w:spacing w:after="0"/>
      </w:pPr>
      <w:r w:rsidRPr="00621516">
        <w:t>47.</w:t>
      </w:r>
      <w:r w:rsidRPr="00621516">
        <w:tab/>
        <w:t xml:space="preserve">Hadfield J.D. 2010 MCMC Methods for Multi-Response Generalized Linear Mixed Models: TheMCMCglmmRPackage. </w:t>
      </w:r>
      <w:r w:rsidRPr="00621516">
        <w:rPr>
          <w:i/>
        </w:rPr>
        <w:t>Journal of Statistical Software</w:t>
      </w:r>
      <w:r w:rsidRPr="00621516">
        <w:t xml:space="preserve"> </w:t>
      </w:r>
      <w:r w:rsidRPr="00621516">
        <w:rPr>
          <w:b/>
        </w:rPr>
        <w:t>33</w:t>
      </w:r>
      <w:r w:rsidRPr="00621516">
        <w:t>(2), 1-22. (doi:10.18637/jss.v033.i02).</w:t>
      </w:r>
    </w:p>
    <w:p w14:paraId="11330C81" w14:textId="77777777" w:rsidR="00621516" w:rsidRPr="00621516" w:rsidRDefault="00621516" w:rsidP="00621516">
      <w:pPr>
        <w:pStyle w:val="EndNoteBibliography"/>
        <w:spacing w:after="0"/>
      </w:pPr>
      <w:r w:rsidRPr="00621516">
        <w:t>48.</w:t>
      </w:r>
      <w:r w:rsidRPr="00621516">
        <w:tab/>
        <w:t>Team R.C. 2017 R: A language and environment for statistical computing.  (Vienna, Austria: R Foundation for Statistical Computing. Retrieved from ….</w:t>
      </w:r>
    </w:p>
    <w:p w14:paraId="7AD7A40D" w14:textId="77777777" w:rsidR="00621516" w:rsidRPr="00621516" w:rsidRDefault="00621516" w:rsidP="00621516">
      <w:pPr>
        <w:pStyle w:val="EndNoteBibliography"/>
        <w:spacing w:after="0"/>
      </w:pPr>
      <w:r w:rsidRPr="00621516">
        <w:t>49.</w:t>
      </w:r>
      <w:r w:rsidRPr="00621516">
        <w:tab/>
        <w:t xml:space="preserve">Revell L.J. 2012 phytools: an R package for phylogenetic comparative biology (and other things). </w:t>
      </w:r>
      <w:r w:rsidRPr="00621516">
        <w:rPr>
          <w:i/>
        </w:rPr>
        <w:t>Methods in Ecology and Evolution</w:t>
      </w:r>
      <w:r w:rsidRPr="00621516">
        <w:t xml:space="preserve"> </w:t>
      </w:r>
      <w:r w:rsidRPr="00621516">
        <w:rPr>
          <w:b/>
        </w:rPr>
        <w:t>3</w:t>
      </w:r>
      <w:r w:rsidRPr="00621516">
        <w:t>(2), 217-223. (doi:10.1111/j.2041-210X.2011.00169.x).</w:t>
      </w:r>
    </w:p>
    <w:p w14:paraId="27420E10" w14:textId="77777777" w:rsidR="00621516" w:rsidRPr="00621516" w:rsidRDefault="00621516" w:rsidP="00621516">
      <w:pPr>
        <w:pStyle w:val="EndNoteBibliography"/>
        <w:spacing w:after="0"/>
      </w:pPr>
      <w:r w:rsidRPr="00621516">
        <w:t>50.</w:t>
      </w:r>
      <w:r w:rsidRPr="00621516">
        <w:tab/>
        <w:t>Orme C.D.L. 2012 The caper package: comparative analyses in phylogenetics and evolution in R. 1-36.</w:t>
      </w:r>
    </w:p>
    <w:p w14:paraId="5E05B786" w14:textId="77777777" w:rsidR="00621516" w:rsidRPr="00621516" w:rsidRDefault="00621516" w:rsidP="00621516">
      <w:pPr>
        <w:pStyle w:val="EndNoteBibliography"/>
        <w:spacing w:after="0"/>
      </w:pPr>
      <w:r w:rsidRPr="00621516">
        <w:lastRenderedPageBreak/>
        <w:t>51.</w:t>
      </w:r>
      <w:r w:rsidRPr="00621516">
        <w:tab/>
        <w:t xml:space="preserve">Guillerme T., Healy K. 2014 mulTree: a package for running MCMCglmm analysis on multiple trees. </w:t>
      </w:r>
      <w:r w:rsidRPr="00621516">
        <w:rPr>
          <w:i/>
        </w:rPr>
        <w:t>Zonodo</w:t>
      </w:r>
      <w:r w:rsidRPr="00621516">
        <w:t>. (doi:10.5281/zenodo. 12902).</w:t>
      </w:r>
    </w:p>
    <w:p w14:paraId="6E9552E1" w14:textId="77777777" w:rsidR="00621516" w:rsidRPr="00621516" w:rsidRDefault="00621516" w:rsidP="00621516">
      <w:pPr>
        <w:pStyle w:val="EndNoteBibliography"/>
        <w:spacing w:after="0"/>
      </w:pPr>
      <w:r w:rsidRPr="00621516">
        <w:t>52.</w:t>
      </w:r>
      <w:r w:rsidRPr="00621516">
        <w:tab/>
        <w:t xml:space="preserve">Buuren S.v., Groothuis-Oudshoorn K. 2011 mice: Multivariate Imputation by Chained Equations inR. </w:t>
      </w:r>
      <w:r w:rsidRPr="00621516">
        <w:rPr>
          <w:i/>
        </w:rPr>
        <w:t>Journal of Statistical Software</w:t>
      </w:r>
      <w:r w:rsidRPr="00621516">
        <w:t xml:space="preserve"> </w:t>
      </w:r>
      <w:r w:rsidRPr="00621516">
        <w:rPr>
          <w:b/>
        </w:rPr>
        <w:t>45</w:t>
      </w:r>
      <w:r w:rsidRPr="00621516">
        <w:t>(3), 1-67. (doi:10.18637/jss.v045.i03).</w:t>
      </w:r>
    </w:p>
    <w:p w14:paraId="50F59EE2" w14:textId="77777777" w:rsidR="00621516" w:rsidRPr="00621516" w:rsidRDefault="00621516" w:rsidP="00621516">
      <w:pPr>
        <w:pStyle w:val="EndNoteBibliography"/>
        <w:spacing w:after="0"/>
      </w:pPr>
      <w:r w:rsidRPr="00621516">
        <w:t>53.</w:t>
      </w:r>
      <w:r w:rsidRPr="00621516">
        <w:tab/>
        <w:t xml:space="preserve">Harmon L.J., Weir J.T., Brock C.D., Glor R.E., Challenger W. 2007 GEIGER: investigating evolutionary radiations. </w:t>
      </w:r>
      <w:r w:rsidRPr="00621516">
        <w:rPr>
          <w:i/>
        </w:rPr>
        <w:t>Bioinformatics</w:t>
      </w:r>
      <w:r w:rsidRPr="00621516">
        <w:t xml:space="preserve"> </w:t>
      </w:r>
      <w:r w:rsidRPr="00621516">
        <w:rPr>
          <w:b/>
        </w:rPr>
        <w:t>24</w:t>
      </w:r>
      <w:r w:rsidRPr="00621516">
        <w:t>(1), 129-131.</w:t>
      </w:r>
    </w:p>
    <w:p w14:paraId="35CC35F4" w14:textId="77777777" w:rsidR="00621516" w:rsidRPr="00621516" w:rsidRDefault="00621516" w:rsidP="00621516">
      <w:pPr>
        <w:pStyle w:val="EndNoteBibliography"/>
        <w:spacing w:after="0"/>
      </w:pPr>
      <w:r w:rsidRPr="00621516">
        <w:t>54.</w:t>
      </w:r>
      <w:r w:rsidRPr="00621516">
        <w:tab/>
        <w:t xml:space="preserve">Wickham H. 2016 </w:t>
      </w:r>
      <w:r w:rsidRPr="00621516">
        <w:rPr>
          <w:i/>
        </w:rPr>
        <w:t>ggplot2: elegant graphics for data analysis</w:t>
      </w:r>
      <w:r w:rsidRPr="00621516">
        <w:t>, Springer.</w:t>
      </w:r>
    </w:p>
    <w:p w14:paraId="2E4B1247" w14:textId="77777777" w:rsidR="00621516" w:rsidRPr="00621516" w:rsidRDefault="00621516" w:rsidP="00621516">
      <w:pPr>
        <w:pStyle w:val="EndNoteBibliography"/>
        <w:spacing w:after="0"/>
      </w:pPr>
      <w:r w:rsidRPr="00621516">
        <w:t>55.</w:t>
      </w:r>
      <w:r w:rsidRPr="00621516">
        <w:tab/>
        <w:t>Hyndman R.J., Einbeck J., Wand M., Hyndman M.R. 2018 Package ‘hdrcde’.</w:t>
      </w:r>
    </w:p>
    <w:p w14:paraId="209C58DD" w14:textId="77777777" w:rsidR="00621516" w:rsidRPr="00621516" w:rsidRDefault="00621516" w:rsidP="00621516">
      <w:pPr>
        <w:pStyle w:val="EndNoteBibliography"/>
        <w:spacing w:after="0"/>
      </w:pPr>
      <w:r w:rsidRPr="00621516">
        <w:t>56.</w:t>
      </w:r>
      <w:r w:rsidRPr="00621516">
        <w:tab/>
        <w:t>Weisbecker V., Ashwell K., Fisher D. 2013 An improved body mass dataset for the study of marsupial brain size evolution.  (pp. 81-82, Karger Publishers.</w:t>
      </w:r>
    </w:p>
    <w:p w14:paraId="5A5AE812" w14:textId="77777777" w:rsidR="00621516" w:rsidRPr="00621516" w:rsidRDefault="00621516" w:rsidP="00621516">
      <w:pPr>
        <w:pStyle w:val="EndNoteBibliography"/>
        <w:spacing w:after="0"/>
      </w:pPr>
      <w:r w:rsidRPr="00621516">
        <w:t>57.</w:t>
      </w:r>
      <w:r w:rsidRPr="00621516">
        <w:tab/>
        <w:t xml:space="preserve">van Dyck S., Gynther I., Baker A. 2013 </w:t>
      </w:r>
      <w:r w:rsidRPr="00621516">
        <w:rPr>
          <w:i/>
        </w:rPr>
        <w:t>Field Companion to Mammals of Australia</w:t>
      </w:r>
      <w:r w:rsidRPr="00621516">
        <w:t>.</w:t>
      </w:r>
    </w:p>
    <w:p w14:paraId="66B84D52" w14:textId="77777777" w:rsidR="00621516" w:rsidRPr="00621516" w:rsidRDefault="00621516" w:rsidP="00621516">
      <w:pPr>
        <w:pStyle w:val="EndNoteBibliography"/>
        <w:spacing w:after="0"/>
      </w:pPr>
      <w:r w:rsidRPr="00621516">
        <w:t>58.</w:t>
      </w:r>
      <w:r w:rsidRPr="00621516">
        <w:tab/>
        <w:t>Taylor J., Rühli F.J., Brown G., De Miguel C., Henneberg M. 2006 Mr imaging of brain morphology, vascularisation and encephalization in the koala.  (pp. 243-247.</w:t>
      </w:r>
    </w:p>
    <w:p w14:paraId="48A8F6DB" w14:textId="77777777" w:rsidR="00621516" w:rsidRPr="00621516" w:rsidRDefault="00621516" w:rsidP="00621516">
      <w:pPr>
        <w:pStyle w:val="EndNoteBibliography"/>
        <w:spacing w:after="0"/>
      </w:pPr>
      <w:r w:rsidRPr="00621516">
        <w:t>59.</w:t>
      </w:r>
      <w:r w:rsidRPr="00621516">
        <w:tab/>
        <w:t xml:space="preserve">Kumar S., Stecher G., Suleski M., Hedges S.B. 2017 TimeTree: a resource for timelines, timetrees, and divergence times. </w:t>
      </w:r>
      <w:r w:rsidRPr="00621516">
        <w:rPr>
          <w:i/>
        </w:rPr>
        <w:t>Molecular biology and evolution</w:t>
      </w:r>
      <w:r w:rsidRPr="00621516">
        <w:t xml:space="preserve"> </w:t>
      </w:r>
      <w:r w:rsidRPr="00621516">
        <w:rPr>
          <w:b/>
        </w:rPr>
        <w:t>34</w:t>
      </w:r>
      <w:r w:rsidRPr="00621516">
        <w:t>(7), 1812-1819.</w:t>
      </w:r>
    </w:p>
    <w:p w14:paraId="3814EBB8" w14:textId="77777777" w:rsidR="00621516" w:rsidRPr="00621516" w:rsidRDefault="00621516" w:rsidP="00621516">
      <w:pPr>
        <w:pStyle w:val="EndNoteBibliography"/>
        <w:spacing w:after="0"/>
      </w:pPr>
      <w:r w:rsidRPr="00621516">
        <w:t>60.</w:t>
      </w:r>
      <w:r w:rsidRPr="00621516">
        <w:tab/>
        <w:t xml:space="preserve">Mitchell K.J., Pratt R.C., Watson L.N., Gibb G.C., Llamas B., Kasper M., Edson J., Hopwood B., Male D., Armstrong K.N., et al. 2014 Molecular phylogeny, biogeography, and habitat preference evolution of marsupials. </w:t>
      </w:r>
      <w:r w:rsidRPr="00621516">
        <w:rPr>
          <w:i/>
        </w:rPr>
        <w:t>Mol Biol Evol</w:t>
      </w:r>
      <w:r w:rsidRPr="00621516">
        <w:t xml:space="preserve"> </w:t>
      </w:r>
      <w:r w:rsidRPr="00621516">
        <w:rPr>
          <w:b/>
        </w:rPr>
        <w:t>31</w:t>
      </w:r>
      <w:r w:rsidRPr="00621516">
        <w:t>(9), 2322-2330. (doi:10.1093/molbev/msu176).</w:t>
      </w:r>
    </w:p>
    <w:p w14:paraId="5CB88E0D" w14:textId="77777777" w:rsidR="00621516" w:rsidRPr="00621516" w:rsidRDefault="00621516" w:rsidP="00621516">
      <w:pPr>
        <w:pStyle w:val="EndNoteBibliography"/>
        <w:spacing w:after="0"/>
      </w:pPr>
      <w:r w:rsidRPr="00621516">
        <w:t>61.</w:t>
      </w:r>
      <w:r w:rsidRPr="00621516">
        <w:tab/>
        <w:t xml:space="preserve">Weisbecker V., Speck C., Baker A.M. 2019 A tail of evolution: evaluating body length, weight and locomotion as potential drivers of tail length scaling in Australian marsupial mammals. </w:t>
      </w:r>
      <w:r w:rsidRPr="00621516">
        <w:rPr>
          <w:i/>
        </w:rPr>
        <w:t>Zoological Journal of the Linnean Society</w:t>
      </w:r>
      <w:r w:rsidRPr="00621516">
        <w:t xml:space="preserve"> </w:t>
      </w:r>
      <w:r w:rsidRPr="00621516">
        <w:rPr>
          <w:b/>
        </w:rPr>
        <w:t>188</w:t>
      </w:r>
      <w:r w:rsidRPr="00621516">
        <w:t>(1), 242-254. (doi:10.1093/zoolinnean/zlz055).</w:t>
      </w:r>
    </w:p>
    <w:p w14:paraId="24370114" w14:textId="77777777" w:rsidR="00621516" w:rsidRPr="00621516" w:rsidRDefault="00621516" w:rsidP="00621516">
      <w:pPr>
        <w:pStyle w:val="EndNoteBibliography"/>
        <w:spacing w:after="0"/>
      </w:pPr>
      <w:r w:rsidRPr="00621516">
        <w:t>62.</w:t>
      </w:r>
      <w:r w:rsidRPr="00621516">
        <w:tab/>
        <w:t xml:space="preserve">Demirtas H. 2018 </w:t>
      </w:r>
      <w:r w:rsidRPr="00621516">
        <w:rPr>
          <w:i/>
        </w:rPr>
        <w:t>Flexible Imputation of Missing Data</w:t>
      </w:r>
      <w:r w:rsidRPr="00621516">
        <w:t>, CRC Press; 415-415 p.</w:t>
      </w:r>
    </w:p>
    <w:p w14:paraId="1903C787" w14:textId="77777777" w:rsidR="00621516" w:rsidRPr="00621516" w:rsidRDefault="00621516" w:rsidP="00621516">
      <w:pPr>
        <w:pStyle w:val="EndNoteBibliography"/>
        <w:spacing w:after="0"/>
      </w:pPr>
      <w:r w:rsidRPr="00621516">
        <w:t>63.</w:t>
      </w:r>
      <w:r w:rsidRPr="00621516">
        <w:tab/>
        <w:t xml:space="preserve">Little R.J.A. 1988 Missing-Data Adjustments in Large Surveys. </w:t>
      </w:r>
      <w:r w:rsidRPr="00621516">
        <w:rPr>
          <w:i/>
        </w:rPr>
        <w:t>Journal of Business &amp; Economic Statistics</w:t>
      </w:r>
      <w:r w:rsidRPr="00621516">
        <w:t xml:space="preserve"> </w:t>
      </w:r>
      <w:r w:rsidRPr="00621516">
        <w:rPr>
          <w:b/>
        </w:rPr>
        <w:t>6</w:t>
      </w:r>
      <w:r w:rsidRPr="00621516">
        <w:t>(3), 287-296. (doi:10.1080/07350015.1988.10509663).</w:t>
      </w:r>
    </w:p>
    <w:p w14:paraId="7817740A" w14:textId="77777777" w:rsidR="00621516" w:rsidRPr="00621516" w:rsidRDefault="00621516" w:rsidP="00621516">
      <w:pPr>
        <w:pStyle w:val="EndNoteBibliography"/>
        <w:spacing w:after="0"/>
      </w:pPr>
      <w:r w:rsidRPr="00621516">
        <w:t>64.</w:t>
      </w:r>
      <w:r w:rsidRPr="00621516">
        <w:tab/>
        <w:t xml:space="preserve">Tierney N., Cook D., McBain M., Fay C., O'Hara-Wild M., Hester J. 2019 Naniar: Data structures, summaries, and visualisations for missing data. </w:t>
      </w:r>
      <w:r w:rsidRPr="00621516">
        <w:rPr>
          <w:i/>
        </w:rPr>
        <w:t>R Package</w:t>
      </w:r>
      <w:r w:rsidRPr="00621516">
        <w:t>.</w:t>
      </w:r>
    </w:p>
    <w:p w14:paraId="3D141D98" w14:textId="77777777" w:rsidR="00621516" w:rsidRPr="00621516" w:rsidRDefault="00621516" w:rsidP="00621516">
      <w:pPr>
        <w:pStyle w:val="EndNoteBibliography"/>
        <w:spacing w:after="0"/>
      </w:pPr>
      <w:r w:rsidRPr="00621516">
        <w:t>65.</w:t>
      </w:r>
      <w:r w:rsidRPr="00621516">
        <w:tab/>
        <w:t xml:space="preserve">Barnard J., Rubin D.B. 1999 Small-Sample Degrees of Freedom with Multiple Imputation. </w:t>
      </w:r>
      <w:r w:rsidRPr="00621516">
        <w:rPr>
          <w:i/>
        </w:rPr>
        <w:t>Biometrika</w:t>
      </w:r>
      <w:r w:rsidRPr="00621516">
        <w:t xml:space="preserve"> </w:t>
      </w:r>
      <w:r w:rsidRPr="00621516">
        <w:rPr>
          <w:b/>
        </w:rPr>
        <w:t>86</w:t>
      </w:r>
      <w:r w:rsidRPr="00621516">
        <w:t>(4), 948-955.</w:t>
      </w:r>
    </w:p>
    <w:p w14:paraId="257849C2" w14:textId="77777777" w:rsidR="00621516" w:rsidRPr="00621516" w:rsidRDefault="00621516" w:rsidP="00621516">
      <w:pPr>
        <w:pStyle w:val="EndNoteBibliography"/>
        <w:spacing w:after="0"/>
      </w:pPr>
      <w:r w:rsidRPr="00621516">
        <w:t>66.</w:t>
      </w:r>
      <w:r w:rsidRPr="00621516">
        <w:tab/>
        <w:t xml:space="preserve">Housworth E.A., Martins E.P., Lynch M. 2004 The phylogenetic mixed model. </w:t>
      </w:r>
      <w:r w:rsidRPr="00621516">
        <w:rPr>
          <w:i/>
        </w:rPr>
        <w:t>The American Naturalist</w:t>
      </w:r>
      <w:r w:rsidRPr="00621516">
        <w:t xml:space="preserve"> </w:t>
      </w:r>
      <w:r w:rsidRPr="00621516">
        <w:rPr>
          <w:b/>
        </w:rPr>
        <w:t>163</w:t>
      </w:r>
      <w:r w:rsidRPr="00621516">
        <w:t>(1), 84-96.</w:t>
      </w:r>
    </w:p>
    <w:p w14:paraId="5F762758" w14:textId="77777777" w:rsidR="00621516" w:rsidRPr="00621516" w:rsidRDefault="00621516" w:rsidP="00621516">
      <w:pPr>
        <w:pStyle w:val="EndNoteBibliography"/>
        <w:spacing w:after="0"/>
      </w:pPr>
      <w:r w:rsidRPr="00621516">
        <w:t>67.</w:t>
      </w:r>
      <w:r w:rsidRPr="00621516">
        <w:tab/>
        <w:t xml:space="preserve">Navarrete A., van Schaik C.P., Isler K. 2011 Energetics and the evolution of human brain size. </w:t>
      </w:r>
      <w:r w:rsidRPr="00621516">
        <w:rPr>
          <w:i/>
        </w:rPr>
        <w:t>Nature</w:t>
      </w:r>
      <w:r w:rsidRPr="00621516">
        <w:t xml:space="preserve"> </w:t>
      </w:r>
      <w:r w:rsidRPr="00621516">
        <w:rPr>
          <w:b/>
        </w:rPr>
        <w:t>480</w:t>
      </w:r>
      <w:r w:rsidRPr="00621516">
        <w:t>(7375), 91-93. (doi:10.1038/nature10629).</w:t>
      </w:r>
    </w:p>
    <w:p w14:paraId="25481E8F" w14:textId="77777777" w:rsidR="00621516" w:rsidRPr="00621516" w:rsidRDefault="00621516" w:rsidP="00621516">
      <w:pPr>
        <w:pStyle w:val="EndNoteBibliography"/>
        <w:spacing w:after="0"/>
      </w:pPr>
      <w:r w:rsidRPr="00621516">
        <w:t>68.</w:t>
      </w:r>
      <w:r w:rsidRPr="00621516">
        <w:tab/>
        <w:t xml:space="preserve">Sol D., Garcia N., Iwaniuk A., Davis K., Meade A., Boyle W.A., Szekely T. 2010 Evolutionary divergence in brain size between migratory and resident birds. </w:t>
      </w:r>
      <w:r w:rsidRPr="00621516">
        <w:rPr>
          <w:i/>
        </w:rPr>
        <w:t>PLoS One</w:t>
      </w:r>
      <w:r w:rsidRPr="00621516">
        <w:t xml:space="preserve"> </w:t>
      </w:r>
      <w:r w:rsidRPr="00621516">
        <w:rPr>
          <w:b/>
        </w:rPr>
        <w:t>5</w:t>
      </w:r>
      <w:r w:rsidRPr="00621516">
        <w:t>(3), e9617. (doi:10.1371/journal.pone.0009617).</w:t>
      </w:r>
    </w:p>
    <w:p w14:paraId="6F0EBCAB" w14:textId="77777777" w:rsidR="00621516" w:rsidRPr="00621516" w:rsidRDefault="00621516" w:rsidP="00621516">
      <w:pPr>
        <w:pStyle w:val="EndNoteBibliography"/>
        <w:spacing w:after="0"/>
      </w:pPr>
      <w:r w:rsidRPr="00621516">
        <w:t>69.</w:t>
      </w:r>
      <w:r w:rsidRPr="00621516">
        <w:tab/>
        <w:t xml:space="preserve">Tyndale-Biscoe C.H., CSIRO Publishing. 2005 </w:t>
      </w:r>
      <w:r w:rsidRPr="00621516">
        <w:rPr>
          <w:i/>
        </w:rPr>
        <w:t>Life of marsupials</w:t>
      </w:r>
      <w:r w:rsidRPr="00621516">
        <w:t>. Collingwood, Vic., CSIRO Publishing; v., 442 p. p.</w:t>
      </w:r>
    </w:p>
    <w:p w14:paraId="4F7CB84F" w14:textId="77777777" w:rsidR="00621516" w:rsidRPr="00621516" w:rsidRDefault="00621516" w:rsidP="00621516">
      <w:pPr>
        <w:pStyle w:val="EndNoteBibliography"/>
        <w:spacing w:after="0"/>
      </w:pPr>
      <w:r w:rsidRPr="00621516">
        <w:t>70.</w:t>
      </w:r>
      <w:r w:rsidRPr="00621516">
        <w:tab/>
        <w:t xml:space="preserve">Barton R.A., Capellini I. 2011 Maternal investment, life histories, and the costs of brain growth in mammals. </w:t>
      </w:r>
      <w:r w:rsidRPr="00621516">
        <w:rPr>
          <w:i/>
        </w:rPr>
        <w:t>Proceedings of the National Academy of Sciences</w:t>
      </w:r>
      <w:r w:rsidRPr="00621516">
        <w:t xml:space="preserve"> </w:t>
      </w:r>
      <w:r w:rsidRPr="00621516">
        <w:rPr>
          <w:b/>
        </w:rPr>
        <w:t>108</w:t>
      </w:r>
      <w:r w:rsidRPr="00621516">
        <w:t>(15), 6169-6174. (doi:10.1073/pnas.1019140108).</w:t>
      </w:r>
    </w:p>
    <w:p w14:paraId="78723A81" w14:textId="77777777" w:rsidR="00621516" w:rsidRPr="00621516" w:rsidRDefault="00621516" w:rsidP="00621516">
      <w:pPr>
        <w:pStyle w:val="EndNoteBibliography"/>
        <w:spacing w:after="0"/>
      </w:pPr>
      <w:r w:rsidRPr="00621516">
        <w:t>71.</w:t>
      </w:r>
      <w:r w:rsidRPr="00621516">
        <w:tab/>
        <w:t xml:space="preserve">Barrickman N.L., Lin M.J. 2010 Encephalization, expensive tissues, and energetics: An examination of the relative costs of brain size in strepsirrhines. </w:t>
      </w:r>
      <w:r w:rsidRPr="00621516">
        <w:rPr>
          <w:i/>
        </w:rPr>
        <w:t>Am J Phys Anthropol</w:t>
      </w:r>
      <w:r w:rsidRPr="00621516">
        <w:t xml:space="preserve"> </w:t>
      </w:r>
      <w:r w:rsidRPr="00621516">
        <w:rPr>
          <w:b/>
        </w:rPr>
        <w:t>143</w:t>
      </w:r>
      <w:r w:rsidRPr="00621516">
        <w:t>(4), 579-590. (doi:10.1002/ajpa.21354).</w:t>
      </w:r>
    </w:p>
    <w:p w14:paraId="51609D4F" w14:textId="77777777" w:rsidR="00621516" w:rsidRPr="00621516" w:rsidRDefault="00621516" w:rsidP="00621516">
      <w:pPr>
        <w:pStyle w:val="EndNoteBibliography"/>
        <w:spacing w:after="0"/>
      </w:pPr>
      <w:r w:rsidRPr="00621516">
        <w:lastRenderedPageBreak/>
        <w:t>72.</w:t>
      </w:r>
      <w:r w:rsidRPr="00621516">
        <w:tab/>
        <w:t xml:space="preserve">Isler K. 2011 Energetic trade-offs between brain size and offspring production: Marsupials confirm a general mammalian pattern. </w:t>
      </w:r>
      <w:r w:rsidRPr="00621516">
        <w:rPr>
          <w:i/>
        </w:rPr>
        <w:t>Bioessays</w:t>
      </w:r>
      <w:r w:rsidRPr="00621516">
        <w:t xml:space="preserve"> </w:t>
      </w:r>
      <w:r w:rsidRPr="00621516">
        <w:rPr>
          <w:b/>
        </w:rPr>
        <w:t>33</w:t>
      </w:r>
      <w:r w:rsidRPr="00621516">
        <w:t>(3), 173-179. (doi:10.1002/bies.201000123).</w:t>
      </w:r>
    </w:p>
    <w:p w14:paraId="3791A7CD" w14:textId="77777777" w:rsidR="00621516" w:rsidRPr="00621516" w:rsidRDefault="00621516" w:rsidP="00621516">
      <w:pPr>
        <w:pStyle w:val="EndNoteBibliography"/>
        <w:spacing w:after="0"/>
      </w:pPr>
      <w:r w:rsidRPr="00621516">
        <w:t>73.</w:t>
      </w:r>
      <w:r w:rsidRPr="00621516">
        <w:tab/>
        <w:t xml:space="preserve">Rowinski P.K., Naslund J., Sowersby W., Eckerstrom-Liedholm S., Rogell B. 2020 The evolution of a placenta is not linked to increased brain size in poeciliid fishes. </w:t>
      </w:r>
      <w:r w:rsidRPr="00621516">
        <w:rPr>
          <w:i/>
        </w:rPr>
        <w:t>bioRxiv</w:t>
      </w:r>
      <w:r w:rsidRPr="00621516">
        <w:t>, 2020.2011.2007.372615. (doi:10.1101/2020.11.07.372615).</w:t>
      </w:r>
    </w:p>
    <w:p w14:paraId="65F501DE" w14:textId="77777777" w:rsidR="00621516" w:rsidRPr="00621516" w:rsidRDefault="00621516" w:rsidP="00621516">
      <w:pPr>
        <w:pStyle w:val="EndNoteBibliography"/>
        <w:spacing w:after="0"/>
      </w:pPr>
      <w:r w:rsidRPr="00621516">
        <w:t>74.</w:t>
      </w:r>
      <w:r w:rsidRPr="00621516">
        <w:tab/>
        <w:t xml:space="preserve">Smaers J.B., Dechmann D.K., Goswami A., Soligo C., Safi K. 2012 Comparative analyses of evolutionary rates reveal different pathways to encephalization in bats, carnivorans, and primates. </w:t>
      </w:r>
      <w:r w:rsidRPr="00621516">
        <w:rPr>
          <w:i/>
        </w:rPr>
        <w:t>Proc Natl Acad Sci U S A</w:t>
      </w:r>
      <w:r w:rsidRPr="00621516">
        <w:t xml:space="preserve"> </w:t>
      </w:r>
      <w:r w:rsidRPr="00621516">
        <w:rPr>
          <w:b/>
        </w:rPr>
        <w:t>109</w:t>
      </w:r>
      <w:r w:rsidRPr="00621516">
        <w:t>(44), 18006-18011. (doi:10.1073/pnas.1212181109).</w:t>
      </w:r>
    </w:p>
    <w:p w14:paraId="0679E205" w14:textId="77777777" w:rsidR="00621516" w:rsidRPr="00621516" w:rsidRDefault="00621516" w:rsidP="00621516">
      <w:pPr>
        <w:pStyle w:val="EndNoteBibliography"/>
        <w:spacing w:after="0"/>
      </w:pPr>
      <w:r w:rsidRPr="00621516">
        <w:t>75.</w:t>
      </w:r>
      <w:r w:rsidRPr="00621516">
        <w:tab/>
        <w:t xml:space="preserve">Nagy K.A. 2005 Field metabolic rate and body size. </w:t>
      </w:r>
      <w:r w:rsidRPr="00621516">
        <w:rPr>
          <w:i/>
        </w:rPr>
        <w:t>J Exp Biol</w:t>
      </w:r>
      <w:r w:rsidRPr="00621516">
        <w:t xml:space="preserve"> </w:t>
      </w:r>
      <w:r w:rsidRPr="00621516">
        <w:rPr>
          <w:b/>
        </w:rPr>
        <w:t>208</w:t>
      </w:r>
      <w:r w:rsidRPr="00621516">
        <w:t>(Pt 9), 1621-1625. (doi:10.1242/jeb.01553).</w:t>
      </w:r>
    </w:p>
    <w:p w14:paraId="4407276D" w14:textId="77777777" w:rsidR="00621516" w:rsidRPr="00621516" w:rsidRDefault="00621516" w:rsidP="00621516">
      <w:pPr>
        <w:pStyle w:val="EndNoteBibliography"/>
        <w:spacing w:after="0"/>
      </w:pPr>
      <w:r w:rsidRPr="00621516">
        <w:t>76.</w:t>
      </w:r>
      <w:r w:rsidRPr="00621516">
        <w:tab/>
        <w:t xml:space="preserve">Hudson L.N., Isaac N.J., Reuman D.C. 2013 The relationship between body mass and field metabolic rate among individual birds and mammals. </w:t>
      </w:r>
      <w:r w:rsidRPr="00621516">
        <w:rPr>
          <w:i/>
        </w:rPr>
        <w:t>J Anim Ecol</w:t>
      </w:r>
      <w:r w:rsidRPr="00621516">
        <w:t xml:space="preserve"> </w:t>
      </w:r>
      <w:r w:rsidRPr="00621516">
        <w:rPr>
          <w:b/>
        </w:rPr>
        <w:t>82</w:t>
      </w:r>
      <w:r w:rsidRPr="00621516">
        <w:t>(5), 1009-1020. (doi:10.1111/1365-2656.12086).</w:t>
      </w:r>
    </w:p>
    <w:p w14:paraId="6B0D2C21" w14:textId="77777777" w:rsidR="00621516" w:rsidRPr="00621516" w:rsidRDefault="00621516" w:rsidP="00621516">
      <w:pPr>
        <w:pStyle w:val="EndNoteBibliography"/>
        <w:spacing w:after="0"/>
      </w:pPr>
      <w:r w:rsidRPr="00621516">
        <w:t>77.</w:t>
      </w:r>
      <w:r w:rsidRPr="00621516">
        <w:tab/>
        <w:t xml:space="preserve">Heldstab S.A., Isler K., van Schaik C.P. 2018 Hibernation constrains brain size evolution in mammals. </w:t>
      </w:r>
      <w:r w:rsidRPr="00621516">
        <w:rPr>
          <w:i/>
        </w:rPr>
        <w:t>J Evol Biol</w:t>
      </w:r>
      <w:r w:rsidRPr="00621516">
        <w:t xml:space="preserve"> </w:t>
      </w:r>
      <w:r w:rsidRPr="00621516">
        <w:rPr>
          <w:b/>
        </w:rPr>
        <w:t>31</w:t>
      </w:r>
      <w:r w:rsidRPr="00621516">
        <w:t>(10), 1582-1588. (doi:10.1111/jeb.13353).</w:t>
      </w:r>
    </w:p>
    <w:p w14:paraId="4D31B3F0" w14:textId="77777777" w:rsidR="00621516" w:rsidRPr="00621516" w:rsidRDefault="00621516" w:rsidP="00621516">
      <w:pPr>
        <w:pStyle w:val="EndNoteBibliography"/>
        <w:spacing w:after="0"/>
      </w:pPr>
      <w:r w:rsidRPr="00621516">
        <w:t>78.</w:t>
      </w:r>
      <w:r w:rsidRPr="00621516">
        <w:tab/>
        <w:t xml:space="preserve">Riek A., Bruggeman J. 2013 Estimating field metabolic rates for Australian marsupials using phylogeny. </w:t>
      </w:r>
      <w:r w:rsidRPr="00621516">
        <w:rPr>
          <w:i/>
        </w:rPr>
        <w:t>Comp Biochem Physiol A Mol Integr Physiol</w:t>
      </w:r>
      <w:r w:rsidRPr="00621516">
        <w:t xml:space="preserve"> </w:t>
      </w:r>
      <w:r w:rsidRPr="00621516">
        <w:rPr>
          <w:b/>
        </w:rPr>
        <w:t>164</w:t>
      </w:r>
      <w:r w:rsidRPr="00621516">
        <w:t>(4), 598-604. (doi:10.1016/j.cbpa.2013.01.007).</w:t>
      </w:r>
    </w:p>
    <w:p w14:paraId="169763B9" w14:textId="77777777" w:rsidR="00621516" w:rsidRPr="00621516" w:rsidRDefault="00621516" w:rsidP="00621516">
      <w:pPr>
        <w:pStyle w:val="EndNoteBibliography"/>
        <w:spacing w:after="0"/>
      </w:pPr>
      <w:r w:rsidRPr="00621516">
        <w:t>79.</w:t>
      </w:r>
      <w:r w:rsidRPr="00621516">
        <w:tab/>
        <w:t xml:space="preserve">Luo Y., Zhong M.J., Huang Y., Li F., Liao W.B., Kotrschal A. 2017 Seasonality and brain size are negatively associated in frogs: evidence for the expensive brain framework. </w:t>
      </w:r>
      <w:r w:rsidRPr="00621516">
        <w:rPr>
          <w:i/>
        </w:rPr>
        <w:t>Sci Rep</w:t>
      </w:r>
      <w:r w:rsidRPr="00621516">
        <w:t xml:space="preserve"> </w:t>
      </w:r>
      <w:r w:rsidRPr="00621516">
        <w:rPr>
          <w:b/>
        </w:rPr>
        <w:t>7</w:t>
      </w:r>
      <w:r w:rsidRPr="00621516">
        <w:t>(1), 16629. (doi:10.1038/s41598-017-16921-1).</w:t>
      </w:r>
    </w:p>
    <w:p w14:paraId="17F7CB2F" w14:textId="77777777" w:rsidR="00621516" w:rsidRPr="00621516" w:rsidRDefault="00621516" w:rsidP="00621516">
      <w:pPr>
        <w:pStyle w:val="EndNoteBibliography"/>
        <w:spacing w:after="0"/>
      </w:pPr>
      <w:r w:rsidRPr="00621516">
        <w:t>80.</w:t>
      </w:r>
      <w:r w:rsidRPr="00621516">
        <w:tab/>
        <w:t xml:space="preserve">Reddon A.R., Chouinard-Thuly L., Leris I., Reader S.M., Leroux S. 2018 Wild and laboratory exposure to cues of predation risk increases relative brain mass in male guppies. </w:t>
      </w:r>
      <w:r w:rsidRPr="00621516">
        <w:rPr>
          <w:i/>
        </w:rPr>
        <w:t>Functional Ecology</w:t>
      </w:r>
      <w:r w:rsidRPr="00621516">
        <w:t xml:space="preserve"> </w:t>
      </w:r>
      <w:r w:rsidRPr="00621516">
        <w:rPr>
          <w:b/>
        </w:rPr>
        <w:t>32</w:t>
      </w:r>
      <w:r w:rsidRPr="00621516">
        <w:t>(7), 1847-1856. (doi:10.1111/1365-2435.13128).</w:t>
      </w:r>
    </w:p>
    <w:p w14:paraId="6BFDA6FB" w14:textId="77777777" w:rsidR="00621516" w:rsidRPr="00621516" w:rsidRDefault="00621516" w:rsidP="00621516">
      <w:pPr>
        <w:pStyle w:val="EndNoteBibliography"/>
        <w:spacing w:after="0"/>
      </w:pPr>
      <w:r w:rsidRPr="00621516">
        <w:t>81.</w:t>
      </w:r>
      <w:r w:rsidRPr="00621516">
        <w:tab/>
        <w:t xml:space="preserve">Jaatinen K., Møller A.P., Öst M. 2019 Annual variation in predation risk is related to the direction of selection for brain size in the wild. </w:t>
      </w:r>
      <w:r w:rsidRPr="00621516">
        <w:rPr>
          <w:i/>
        </w:rPr>
        <w:t>Scientific Reports</w:t>
      </w:r>
      <w:r w:rsidRPr="00621516">
        <w:t xml:space="preserve"> </w:t>
      </w:r>
      <w:r w:rsidRPr="00621516">
        <w:rPr>
          <w:b/>
        </w:rPr>
        <w:t>9</w:t>
      </w:r>
      <w:r w:rsidRPr="00621516">
        <w:t>(1), 11847. (doi:10.1038/s41598-019-48153-w).</w:t>
      </w:r>
    </w:p>
    <w:p w14:paraId="10370268" w14:textId="77777777" w:rsidR="00621516" w:rsidRPr="00621516" w:rsidRDefault="00621516" w:rsidP="00621516">
      <w:pPr>
        <w:pStyle w:val="EndNoteBibliography"/>
        <w:spacing w:after="0"/>
      </w:pPr>
      <w:r w:rsidRPr="00621516">
        <w:t>82.</w:t>
      </w:r>
      <w:r w:rsidRPr="00621516">
        <w:tab/>
        <w:t xml:space="preserve">Dunlap K.D., Corbo J.H., Vergara M.M., Beston S.M., Walsh M.R. 2019 Predation drives the evolution of brain cell proliferation and brain allometry in male Trinidadian killifish, &lt;i&gt;Rivulus hartii&lt;/i&gt;. </w:t>
      </w:r>
      <w:r w:rsidRPr="00621516">
        <w:rPr>
          <w:i/>
        </w:rPr>
        <w:t>Proceedings of the Royal Society B: Biological Sciences</w:t>
      </w:r>
      <w:r w:rsidRPr="00621516">
        <w:t xml:space="preserve"> </w:t>
      </w:r>
      <w:r w:rsidRPr="00621516">
        <w:rPr>
          <w:b/>
        </w:rPr>
        <w:t>286</w:t>
      </w:r>
      <w:r w:rsidRPr="00621516">
        <w:t>(1917), 20191485. (doi:doi:10.1098/rspb.2019.1485).</w:t>
      </w:r>
    </w:p>
    <w:p w14:paraId="1F207E6E" w14:textId="77777777" w:rsidR="00621516" w:rsidRPr="00621516" w:rsidRDefault="00621516" w:rsidP="00621516">
      <w:pPr>
        <w:pStyle w:val="EndNoteBibliography"/>
        <w:spacing w:after="0"/>
      </w:pPr>
      <w:r w:rsidRPr="00621516">
        <w:t>83.</w:t>
      </w:r>
      <w:r w:rsidRPr="00621516">
        <w:tab/>
        <w:t xml:space="preserve">Mitchell D.J., Vega-Trejo R., Kotrschal A. 2020 Experimental translocations to low predation lead to non-parallel increases in relative brain size. </w:t>
      </w:r>
      <w:r w:rsidRPr="00621516">
        <w:rPr>
          <w:i/>
        </w:rPr>
        <w:t>Biology Letters</w:t>
      </w:r>
      <w:r w:rsidRPr="00621516">
        <w:t xml:space="preserve"> </w:t>
      </w:r>
      <w:r w:rsidRPr="00621516">
        <w:rPr>
          <w:b/>
        </w:rPr>
        <w:t>16</w:t>
      </w:r>
      <w:r w:rsidRPr="00621516">
        <w:t>(1), 20190654. (doi:doi:10.1098/rsbl.2019.0654).</w:t>
      </w:r>
    </w:p>
    <w:p w14:paraId="0836E873" w14:textId="77777777" w:rsidR="00621516" w:rsidRPr="00621516" w:rsidRDefault="00621516" w:rsidP="00621516">
      <w:pPr>
        <w:pStyle w:val="EndNoteBibliography"/>
        <w:spacing w:after="0"/>
      </w:pPr>
      <w:r w:rsidRPr="00621516">
        <w:t>84.</w:t>
      </w:r>
      <w:r w:rsidRPr="00621516">
        <w:tab/>
        <w:t xml:space="preserve">Iwaniuk A.N., Nelson J.E., Pellis S.M. 2001 Do big-brained animals play more? Comparative analyses of play and relative brain size in mammals. </w:t>
      </w:r>
      <w:r w:rsidRPr="00621516">
        <w:rPr>
          <w:i/>
        </w:rPr>
        <w:t>Journal of Comparative Psychology</w:t>
      </w:r>
      <w:r w:rsidRPr="00621516">
        <w:t xml:space="preserve"> </w:t>
      </w:r>
      <w:r w:rsidRPr="00621516">
        <w:rPr>
          <w:b/>
        </w:rPr>
        <w:t>115</w:t>
      </w:r>
      <w:r w:rsidRPr="00621516">
        <w:t>(1), 29-41. (doi:10.1037/0735-7036.115.1.29).</w:t>
      </w:r>
    </w:p>
    <w:p w14:paraId="17900FFD" w14:textId="77777777" w:rsidR="00621516" w:rsidRPr="00621516" w:rsidRDefault="00621516" w:rsidP="00621516">
      <w:pPr>
        <w:pStyle w:val="EndNoteBibliography"/>
        <w:spacing w:after="0"/>
      </w:pPr>
      <w:r w:rsidRPr="00621516">
        <w:t>85.</w:t>
      </w:r>
      <w:r w:rsidRPr="00621516">
        <w:tab/>
        <w:t xml:space="preserve">Byers J.A. 1999 The distribution of play behaviour among Australian marsupials. </w:t>
      </w:r>
      <w:r w:rsidRPr="00621516">
        <w:rPr>
          <w:i/>
        </w:rPr>
        <w:t>Journal of Zoology</w:t>
      </w:r>
      <w:r w:rsidRPr="00621516">
        <w:t xml:space="preserve"> </w:t>
      </w:r>
      <w:r w:rsidRPr="00621516">
        <w:rPr>
          <w:b/>
        </w:rPr>
        <w:t>247</w:t>
      </w:r>
      <w:r w:rsidRPr="00621516">
        <w:t>(3), 349-356. (doi:10.1111/j.1469-7998.1999.tb00997.x).</w:t>
      </w:r>
    </w:p>
    <w:p w14:paraId="01C6B4BE" w14:textId="2FE80CC9" w:rsidR="00621516" w:rsidRPr="00621516" w:rsidRDefault="00621516" w:rsidP="00621516">
      <w:pPr>
        <w:pStyle w:val="EndNoteBibliography"/>
        <w:spacing w:after="0"/>
      </w:pPr>
      <w:r w:rsidRPr="00621516">
        <w:t>86.</w:t>
      </w:r>
      <w:r w:rsidRPr="00621516">
        <w:tab/>
        <w:t xml:space="preserve">Montgomery S.H. 2014 The relationship between play, brain growth and behavioural flexibility in primates. </w:t>
      </w:r>
      <w:r w:rsidRPr="00621516">
        <w:rPr>
          <w:i/>
        </w:rPr>
        <w:t>Animal Behaviour</w:t>
      </w:r>
      <w:r w:rsidRPr="00621516">
        <w:t xml:space="preserve"> </w:t>
      </w:r>
      <w:r w:rsidRPr="00621516">
        <w:rPr>
          <w:b/>
        </w:rPr>
        <w:t>90</w:t>
      </w:r>
      <w:r w:rsidRPr="00621516">
        <w:t>, 281-286. (doi:</w:t>
      </w:r>
      <w:hyperlink r:id="rId6" w:history="1">
        <w:r w:rsidRPr="00621516">
          <w:rPr>
            <w:rStyle w:val="Hyperlink"/>
          </w:rPr>
          <w:t>https://doi.org/10.1016/j.anbehav.2014.02.004</w:t>
        </w:r>
      </w:hyperlink>
      <w:r w:rsidRPr="00621516">
        <w:t>).</w:t>
      </w:r>
    </w:p>
    <w:p w14:paraId="7B199DF0" w14:textId="77777777" w:rsidR="00621516" w:rsidRPr="00621516" w:rsidRDefault="00621516" w:rsidP="00621516">
      <w:pPr>
        <w:pStyle w:val="EndNoteBibliography"/>
        <w:spacing w:after="0"/>
      </w:pPr>
      <w:r w:rsidRPr="00621516">
        <w:t>87.</w:t>
      </w:r>
      <w:r w:rsidRPr="00621516">
        <w:tab/>
        <w:t xml:space="preserve">Abelson E.S. 2016 Brain size is correlated with endangerment status in mammals. </w:t>
      </w:r>
      <w:r w:rsidRPr="00621516">
        <w:rPr>
          <w:i/>
        </w:rPr>
        <w:t>Proc Biol Sci</w:t>
      </w:r>
      <w:r w:rsidRPr="00621516">
        <w:t xml:space="preserve"> </w:t>
      </w:r>
      <w:r w:rsidRPr="00621516">
        <w:rPr>
          <w:b/>
        </w:rPr>
        <w:t>283</w:t>
      </w:r>
      <w:r w:rsidRPr="00621516">
        <w:t>(1825), 20152772. (doi:10.1098/rspb.2015.2772).</w:t>
      </w:r>
    </w:p>
    <w:p w14:paraId="7C084287" w14:textId="77777777" w:rsidR="00621516" w:rsidRPr="00621516" w:rsidRDefault="00621516" w:rsidP="00621516">
      <w:pPr>
        <w:pStyle w:val="EndNoteBibliography"/>
        <w:spacing w:after="0"/>
      </w:pPr>
      <w:r w:rsidRPr="00621516">
        <w:lastRenderedPageBreak/>
        <w:t>88.</w:t>
      </w:r>
      <w:r w:rsidRPr="00621516">
        <w:tab/>
        <w:t xml:space="preserve">Gonzalez-Voyer A., Gonzalez-Suarez M., Vila C., Revilla E. 2016 Larger brain size indirectly increases vulnerability to extinction in mammals. </w:t>
      </w:r>
      <w:r w:rsidRPr="00621516">
        <w:rPr>
          <w:i/>
        </w:rPr>
        <w:t>Evolution</w:t>
      </w:r>
      <w:r w:rsidRPr="00621516">
        <w:t xml:space="preserve"> </w:t>
      </w:r>
      <w:r w:rsidRPr="00621516">
        <w:rPr>
          <w:b/>
        </w:rPr>
        <w:t>70</w:t>
      </w:r>
      <w:r w:rsidRPr="00621516">
        <w:t>(6), 1364-1375. (doi:10.1111/evo.12943).</w:t>
      </w:r>
    </w:p>
    <w:p w14:paraId="13CBB995" w14:textId="77777777" w:rsidR="00621516" w:rsidRPr="00621516" w:rsidRDefault="00621516" w:rsidP="00621516">
      <w:pPr>
        <w:pStyle w:val="EndNoteBibliography"/>
        <w:spacing w:after="0"/>
      </w:pPr>
      <w:r w:rsidRPr="00621516">
        <w:t>89.</w:t>
      </w:r>
      <w:r w:rsidRPr="00621516">
        <w:tab/>
        <w:t xml:space="preserve">Sol D., Szekely T., Liker A., Lefebvre L. 2007 Big-brained birds survive better in nature. </w:t>
      </w:r>
      <w:r w:rsidRPr="00621516">
        <w:rPr>
          <w:i/>
        </w:rPr>
        <w:t>Proc Biol Sci</w:t>
      </w:r>
      <w:r w:rsidRPr="00621516">
        <w:t xml:space="preserve"> </w:t>
      </w:r>
      <w:r w:rsidRPr="00621516">
        <w:rPr>
          <w:b/>
        </w:rPr>
        <w:t>274</w:t>
      </w:r>
      <w:r w:rsidRPr="00621516">
        <w:t>(1611), 763-769. (doi:10.1098/rspb.2006.3765).</w:t>
      </w:r>
    </w:p>
    <w:p w14:paraId="5FF82D6D" w14:textId="77777777" w:rsidR="00621516" w:rsidRPr="00621516" w:rsidRDefault="00621516" w:rsidP="00621516">
      <w:pPr>
        <w:pStyle w:val="EndNoteBibliography"/>
        <w:spacing w:after="0"/>
      </w:pPr>
      <w:r w:rsidRPr="00621516">
        <w:t>90.</w:t>
      </w:r>
      <w:r w:rsidRPr="00621516">
        <w:tab/>
        <w:t xml:space="preserve">Snell-Rood E.C., Wick N. 2013 Anthropogenic environments exert variable selection on cranial capacity in mammals. </w:t>
      </w:r>
      <w:r w:rsidRPr="00621516">
        <w:rPr>
          <w:i/>
        </w:rPr>
        <w:t>Proceedings of the Royal Society B: Biological Sciences</w:t>
      </w:r>
      <w:r w:rsidRPr="00621516">
        <w:t xml:space="preserve"> </w:t>
      </w:r>
      <w:r w:rsidRPr="00621516">
        <w:rPr>
          <w:b/>
        </w:rPr>
        <w:t>280</w:t>
      </w:r>
      <w:r w:rsidRPr="00621516">
        <w:t>(1769), 20131384. (doi:doi:10.1098/rspb.2013.1384).</w:t>
      </w:r>
    </w:p>
    <w:p w14:paraId="730A7CB9" w14:textId="0303498A" w:rsidR="00621516" w:rsidRPr="00621516" w:rsidRDefault="00621516" w:rsidP="00621516">
      <w:pPr>
        <w:pStyle w:val="EndNoteBibliography"/>
        <w:spacing w:after="0"/>
      </w:pPr>
      <w:r w:rsidRPr="00621516">
        <w:t>91.</w:t>
      </w:r>
      <w:r w:rsidRPr="00621516">
        <w:tab/>
        <w:t xml:space="preserve">White E.P., Ernest S.K.M., Kerkhoff A.J., Enquist B.J. 2007 Relationships between body size and abundance in ecology. </w:t>
      </w:r>
      <w:r w:rsidRPr="00621516">
        <w:rPr>
          <w:i/>
        </w:rPr>
        <w:t>Trends in Ecology &amp; Evolution</w:t>
      </w:r>
      <w:r w:rsidRPr="00621516">
        <w:t xml:space="preserve"> </w:t>
      </w:r>
      <w:r w:rsidRPr="00621516">
        <w:rPr>
          <w:b/>
        </w:rPr>
        <w:t>22</w:t>
      </w:r>
      <w:r w:rsidRPr="00621516">
        <w:t>(6), 323-330. (doi:</w:t>
      </w:r>
      <w:hyperlink r:id="rId7" w:history="1">
        <w:r w:rsidRPr="00621516">
          <w:rPr>
            <w:rStyle w:val="Hyperlink"/>
          </w:rPr>
          <w:t>https://doi.org/10.1016/j.tree.2007.03.007</w:t>
        </w:r>
      </w:hyperlink>
      <w:r w:rsidRPr="00621516">
        <w:t>).</w:t>
      </w:r>
    </w:p>
    <w:p w14:paraId="5FE09296" w14:textId="77777777" w:rsidR="00621516" w:rsidRPr="00621516" w:rsidRDefault="00621516" w:rsidP="00621516">
      <w:pPr>
        <w:pStyle w:val="EndNoteBibliography"/>
        <w:spacing w:after="0"/>
      </w:pPr>
      <w:r w:rsidRPr="00621516">
        <w:t>92.</w:t>
      </w:r>
      <w:r w:rsidRPr="00621516">
        <w:tab/>
        <w:t xml:space="preserve">Sibly R.M., Brown J.H. 2009 Mammal reproductive strategies driven by offspring mortality-size relationships. </w:t>
      </w:r>
      <w:r w:rsidRPr="00621516">
        <w:rPr>
          <w:i/>
        </w:rPr>
        <w:t>The American naturalist</w:t>
      </w:r>
      <w:r w:rsidRPr="00621516">
        <w:t xml:space="preserve"> </w:t>
      </w:r>
      <w:r w:rsidRPr="00621516">
        <w:rPr>
          <w:b/>
        </w:rPr>
        <w:t>173</w:t>
      </w:r>
      <w:r w:rsidRPr="00621516">
        <w:t>(6), E185-E199. (doi:10.1086/598680).</w:t>
      </w:r>
    </w:p>
    <w:p w14:paraId="7922CF6A" w14:textId="77777777" w:rsidR="00621516" w:rsidRPr="00621516" w:rsidRDefault="00621516" w:rsidP="00621516">
      <w:pPr>
        <w:pStyle w:val="EndNoteBibliography"/>
      </w:pPr>
      <w:r w:rsidRPr="00621516">
        <w:t>93.</w:t>
      </w:r>
      <w:r w:rsidRPr="00621516">
        <w:tab/>
        <w:t xml:space="preserve">Shultz S., Dunbar R.I.M. 2010 Social bonds in birds are associated with brain size and contingent on the correlated evolution of life-history and increased parental investment. </w:t>
      </w:r>
      <w:r w:rsidRPr="00621516">
        <w:rPr>
          <w:i/>
        </w:rPr>
        <w:t>Biological Journal of the Linnean Society</w:t>
      </w:r>
      <w:r w:rsidRPr="00621516">
        <w:t xml:space="preserve"> </w:t>
      </w:r>
      <w:r w:rsidRPr="00621516">
        <w:rPr>
          <w:b/>
        </w:rPr>
        <w:t>100</w:t>
      </w:r>
      <w:r w:rsidRPr="00621516">
        <w:t>(1), 111-123. (doi:10.1111/j.1095-8312.2010.01427.x).</w:t>
      </w:r>
    </w:p>
    <w:p w14:paraId="23082E1E" w14:textId="39833205" w:rsidR="00390AA5" w:rsidRPr="00A73ECA" w:rsidRDefault="003D0E61" w:rsidP="00F33EB3">
      <w:pPr>
        <w:spacing w:line="480" w:lineRule="auto"/>
        <w:rPr>
          <w:rFonts w:ascii="Arial" w:hAnsi="Arial" w:cs="Arial"/>
          <w:szCs w:val="24"/>
          <w:lang w:val="en-GB"/>
        </w:rPr>
      </w:pPr>
      <w:r w:rsidRPr="00A73ECA">
        <w:rPr>
          <w:rFonts w:ascii="Arial" w:hAnsi="Arial" w:cs="Arial"/>
          <w:szCs w:val="24"/>
          <w:lang w:val="en-GB"/>
        </w:rPr>
        <w:fldChar w:fldCharType="end"/>
      </w:r>
      <w:r w:rsidR="00E82A3E" w:rsidRPr="00A73ECA">
        <w:rPr>
          <w:rFonts w:ascii="Arial" w:hAnsi="Arial" w:cs="Arial"/>
          <w:szCs w:val="24"/>
          <w:lang w:val="en-GB"/>
        </w:rPr>
        <w:fldChar w:fldCharType="begin"/>
      </w:r>
      <w:r w:rsidR="00E82A3E" w:rsidRPr="00A73ECA">
        <w:rPr>
          <w:rFonts w:ascii="Arial" w:hAnsi="Arial" w:cs="Arial"/>
          <w:szCs w:val="24"/>
          <w:lang w:val="en-GB"/>
        </w:rPr>
        <w:instrText xml:space="preserve"> ADDIN </w:instrText>
      </w:r>
      <w:r w:rsidR="00E82A3E" w:rsidRPr="00A73ECA">
        <w:rPr>
          <w:rFonts w:ascii="Arial" w:hAnsi="Arial" w:cs="Arial"/>
          <w:szCs w:val="24"/>
          <w:lang w:val="en-GB"/>
        </w:rPr>
        <w:fldChar w:fldCharType="end"/>
      </w:r>
    </w:p>
    <w:sectPr w:rsidR="00390AA5" w:rsidRPr="00A73ECA" w:rsidSect="00C76E9E">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altName w:val="Calibri"/>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880"/>
    <w:multiLevelType w:val="hybridMultilevel"/>
    <w:tmpl w:val="8654CBDA"/>
    <w:lvl w:ilvl="0" w:tplc="7DC217E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C1D7208"/>
    <w:multiLevelType w:val="hybridMultilevel"/>
    <w:tmpl w:val="6C7EAB8C"/>
    <w:lvl w:ilvl="0" w:tplc="D2EAF82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EB27517"/>
    <w:multiLevelType w:val="hybridMultilevel"/>
    <w:tmpl w:val="4424731C"/>
    <w:lvl w:ilvl="0" w:tplc="D47E667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63545"/>
    <w:multiLevelType w:val="hybridMultilevel"/>
    <w:tmpl w:val="CF40719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CE6BD8"/>
    <w:multiLevelType w:val="hybridMultilevel"/>
    <w:tmpl w:val="A3D0DF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34E06B6"/>
    <w:multiLevelType w:val="hybridMultilevel"/>
    <w:tmpl w:val="F97816B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1C07C66"/>
    <w:multiLevelType w:val="hybridMultilevel"/>
    <w:tmpl w:val="7512D26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9560C46"/>
    <w:multiLevelType w:val="hybridMultilevel"/>
    <w:tmpl w:val="21225F0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2FE644B"/>
    <w:multiLevelType w:val="hybridMultilevel"/>
    <w:tmpl w:val="A72CB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7"/>
  </w:num>
  <w:num w:numId="5">
    <w:abstractNumId w:val="6"/>
  </w:num>
  <w:num w:numId="6">
    <w:abstractNumId w:val="8"/>
  </w:num>
  <w:num w:numId="7">
    <w:abstractNumId w:val="5"/>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era Weisbecker">
    <w15:presenceInfo w15:providerId="AD" w15:userId="S::weis0022@flinders.edu.au::959946a5-e171-4efe-b196-a5c68071c2cf"/>
  </w15:person>
  <w15:person w15:author="Orlin T">
    <w15:presenceInfo w15:providerId="None" w15:userId="Orlin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roc Royal Soc B&lt;/Style&gt;&lt;LeftDelim&gt;{&lt;/LeftDelim&gt;&lt;RightDelim&gt;}&lt;/RightDelim&gt;&lt;FontName&gt;Lato&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lt;record-ids&gt;&lt;item&gt;5&lt;/item&gt;&lt;item&gt;17&lt;/item&gt;&lt;item&gt;20&lt;/item&gt;&lt;item&gt;39&lt;/item&gt;&lt;item&gt;47&lt;/item&gt;&lt;item&gt;52&lt;/item&gt;&lt;item&gt;53&lt;/item&gt;&lt;item&gt;54&lt;/item&gt;&lt;item&gt;58&lt;/item&gt;&lt;item&gt;61&lt;/item&gt;&lt;item&gt;66&lt;/item&gt;&lt;item&gt;69&lt;/item&gt;&lt;item&gt;70&lt;/item&gt;&lt;item&gt;74&lt;/item&gt;&lt;item&gt;79&lt;/item&gt;&lt;item&gt;90&lt;/item&gt;&lt;item&gt;101&lt;/item&gt;&lt;item&gt;107&lt;/item&gt;&lt;item&gt;112&lt;/item&gt;&lt;item&gt;117&lt;/item&gt;&lt;item&gt;121&lt;/item&gt;&lt;item&gt;122&lt;/item&gt;&lt;item&gt;127&lt;/item&gt;&lt;item&gt;131&lt;/item&gt;&lt;item&gt;136&lt;/item&gt;&lt;item&gt;140&lt;/item&gt;&lt;item&gt;142&lt;/item&gt;&lt;item&gt;145&lt;/item&gt;&lt;item&gt;155&lt;/item&gt;&lt;item&gt;156&lt;/item&gt;&lt;item&gt;167&lt;/item&gt;&lt;item&gt;170&lt;/item&gt;&lt;item&gt;184&lt;/item&gt;&lt;item&gt;192&lt;/item&gt;&lt;item&gt;195&lt;/item&gt;&lt;item&gt;197&lt;/item&gt;&lt;item&gt;212&lt;/item&gt;&lt;item&gt;213&lt;/item&gt;&lt;item&gt;218&lt;/item&gt;&lt;item&gt;219&lt;/item&gt;&lt;item&gt;227&lt;/item&gt;&lt;item&gt;246&lt;/item&gt;&lt;item&gt;250&lt;/item&gt;&lt;item&gt;256&lt;/item&gt;&lt;item&gt;257&lt;/item&gt;&lt;item&gt;258&lt;/item&gt;&lt;item&gt;261&lt;/item&gt;&lt;item&gt;271&lt;/item&gt;&lt;item&gt;279&lt;/item&gt;&lt;item&gt;283&lt;/item&gt;&lt;item&gt;285&lt;/item&gt;&lt;item&gt;292&lt;/item&gt;&lt;item&gt;299&lt;/item&gt;&lt;item&gt;305&lt;/item&gt;&lt;item&gt;319&lt;/item&gt;&lt;item&gt;321&lt;/item&gt;&lt;item&gt;327&lt;/item&gt;&lt;item&gt;328&lt;/item&gt;&lt;item&gt;332&lt;/item&gt;&lt;item&gt;351&lt;/item&gt;&lt;item&gt;352&lt;/item&gt;&lt;item&gt;353&lt;/item&gt;&lt;item&gt;376&lt;/item&gt;&lt;item&gt;377&lt;/item&gt;&lt;item&gt;378&lt;/item&gt;&lt;item&gt;379&lt;/item&gt;&lt;item&gt;380&lt;/item&gt;&lt;item&gt;381&lt;/item&gt;&lt;item&gt;382&lt;/item&gt;&lt;item&gt;386&lt;/item&gt;&lt;item&gt;387&lt;/item&gt;&lt;item&gt;389&lt;/item&gt;&lt;item&gt;390&lt;/item&gt;&lt;item&gt;391&lt;/item&gt;&lt;item&gt;392&lt;/item&gt;&lt;item&gt;401&lt;/item&gt;&lt;item&gt;402&lt;/item&gt;&lt;item&gt;403&lt;/item&gt;&lt;item&gt;404&lt;/item&gt;&lt;item&gt;405&lt;/item&gt;&lt;item&gt;406&lt;/item&gt;&lt;item&gt;407&lt;/item&gt;&lt;item&gt;408&lt;/item&gt;&lt;item&gt;409&lt;/item&gt;&lt;item&gt;412&lt;/item&gt;&lt;item&gt;414&lt;/item&gt;&lt;item&gt;415&lt;/item&gt;&lt;item&gt;417&lt;/item&gt;&lt;item&gt;418&lt;/item&gt;&lt;item&gt;419&lt;/item&gt;&lt;item&gt;420&lt;/item&gt;&lt;item&gt;425&lt;/item&gt;&lt;item&gt;426&lt;/item&gt;&lt;item&gt;427&lt;/item&gt;&lt;/record-ids&gt;&lt;/item&gt;&lt;/Libraries&gt;"/>
  </w:docVars>
  <w:rsids>
    <w:rsidRoot w:val="00320CFB"/>
    <w:rsid w:val="0000068C"/>
    <w:rsid w:val="000028C7"/>
    <w:rsid w:val="00011779"/>
    <w:rsid w:val="00011938"/>
    <w:rsid w:val="00011B39"/>
    <w:rsid w:val="00016AAD"/>
    <w:rsid w:val="00017E79"/>
    <w:rsid w:val="00021A70"/>
    <w:rsid w:val="00026B4F"/>
    <w:rsid w:val="0003531E"/>
    <w:rsid w:val="00037E5C"/>
    <w:rsid w:val="00053C0C"/>
    <w:rsid w:val="00056095"/>
    <w:rsid w:val="00057580"/>
    <w:rsid w:val="00060095"/>
    <w:rsid w:val="00060D84"/>
    <w:rsid w:val="00061BAA"/>
    <w:rsid w:val="00067021"/>
    <w:rsid w:val="0006739A"/>
    <w:rsid w:val="00070BC5"/>
    <w:rsid w:val="00073875"/>
    <w:rsid w:val="00073F98"/>
    <w:rsid w:val="000841F9"/>
    <w:rsid w:val="000878F4"/>
    <w:rsid w:val="000943E1"/>
    <w:rsid w:val="000A0A39"/>
    <w:rsid w:val="000A3A0E"/>
    <w:rsid w:val="000B5FD5"/>
    <w:rsid w:val="000B7DED"/>
    <w:rsid w:val="000C102E"/>
    <w:rsid w:val="000C15F6"/>
    <w:rsid w:val="000C17D7"/>
    <w:rsid w:val="000C785C"/>
    <w:rsid w:val="000D40AA"/>
    <w:rsid w:val="000E05A6"/>
    <w:rsid w:val="000E3C83"/>
    <w:rsid w:val="000F04A7"/>
    <w:rsid w:val="000F2FA9"/>
    <w:rsid w:val="000F5F71"/>
    <w:rsid w:val="00100798"/>
    <w:rsid w:val="001017A0"/>
    <w:rsid w:val="00105C92"/>
    <w:rsid w:val="001129FB"/>
    <w:rsid w:val="001146BE"/>
    <w:rsid w:val="00116312"/>
    <w:rsid w:val="00120D95"/>
    <w:rsid w:val="001239EB"/>
    <w:rsid w:val="00125A00"/>
    <w:rsid w:val="00132EDA"/>
    <w:rsid w:val="0014115B"/>
    <w:rsid w:val="0014146C"/>
    <w:rsid w:val="00142526"/>
    <w:rsid w:val="001438D2"/>
    <w:rsid w:val="00146CB7"/>
    <w:rsid w:val="00152BEF"/>
    <w:rsid w:val="00153853"/>
    <w:rsid w:val="00154A14"/>
    <w:rsid w:val="00162674"/>
    <w:rsid w:val="00162922"/>
    <w:rsid w:val="0016379F"/>
    <w:rsid w:val="00163C43"/>
    <w:rsid w:val="0016585D"/>
    <w:rsid w:val="00181FDC"/>
    <w:rsid w:val="001830A0"/>
    <w:rsid w:val="00183D4E"/>
    <w:rsid w:val="00193509"/>
    <w:rsid w:val="001B16AF"/>
    <w:rsid w:val="001D4538"/>
    <w:rsid w:val="001D5984"/>
    <w:rsid w:val="002008C0"/>
    <w:rsid w:val="00204FFB"/>
    <w:rsid w:val="00207EDB"/>
    <w:rsid w:val="00210E17"/>
    <w:rsid w:val="002167B7"/>
    <w:rsid w:val="0024097A"/>
    <w:rsid w:val="00241EB1"/>
    <w:rsid w:val="00242FB5"/>
    <w:rsid w:val="00243077"/>
    <w:rsid w:val="0024581F"/>
    <w:rsid w:val="00252E01"/>
    <w:rsid w:val="002629AF"/>
    <w:rsid w:val="00263547"/>
    <w:rsid w:val="0027346B"/>
    <w:rsid w:val="00277EED"/>
    <w:rsid w:val="00282744"/>
    <w:rsid w:val="002A4F93"/>
    <w:rsid w:val="002B05A3"/>
    <w:rsid w:val="002B4972"/>
    <w:rsid w:val="002B4A6F"/>
    <w:rsid w:val="002C6F83"/>
    <w:rsid w:val="002D4193"/>
    <w:rsid w:val="002D580E"/>
    <w:rsid w:val="002F0052"/>
    <w:rsid w:val="002F1C3F"/>
    <w:rsid w:val="002F3CCA"/>
    <w:rsid w:val="00310ACB"/>
    <w:rsid w:val="00320CFB"/>
    <w:rsid w:val="003240FD"/>
    <w:rsid w:val="0034296D"/>
    <w:rsid w:val="00345818"/>
    <w:rsid w:val="0034657E"/>
    <w:rsid w:val="00360140"/>
    <w:rsid w:val="00362C4F"/>
    <w:rsid w:val="00362F42"/>
    <w:rsid w:val="00364D85"/>
    <w:rsid w:val="00365BFD"/>
    <w:rsid w:val="00367EAD"/>
    <w:rsid w:val="003739FB"/>
    <w:rsid w:val="003811A9"/>
    <w:rsid w:val="00385E81"/>
    <w:rsid w:val="00390AA5"/>
    <w:rsid w:val="00394863"/>
    <w:rsid w:val="00396B68"/>
    <w:rsid w:val="003A5B27"/>
    <w:rsid w:val="003B6E80"/>
    <w:rsid w:val="003B7C96"/>
    <w:rsid w:val="003C009F"/>
    <w:rsid w:val="003D0E61"/>
    <w:rsid w:val="003D3B3B"/>
    <w:rsid w:val="003D5F47"/>
    <w:rsid w:val="003D610E"/>
    <w:rsid w:val="003E320D"/>
    <w:rsid w:val="003F6FB6"/>
    <w:rsid w:val="00406E38"/>
    <w:rsid w:val="00412E21"/>
    <w:rsid w:val="00417AE4"/>
    <w:rsid w:val="00417D65"/>
    <w:rsid w:val="0042061F"/>
    <w:rsid w:val="004218AE"/>
    <w:rsid w:val="004311D3"/>
    <w:rsid w:val="00434016"/>
    <w:rsid w:val="00436E55"/>
    <w:rsid w:val="004424A2"/>
    <w:rsid w:val="00444F0E"/>
    <w:rsid w:val="00450CF7"/>
    <w:rsid w:val="004518B3"/>
    <w:rsid w:val="004521E3"/>
    <w:rsid w:val="004534A2"/>
    <w:rsid w:val="00455C1A"/>
    <w:rsid w:val="00457BE8"/>
    <w:rsid w:val="00467282"/>
    <w:rsid w:val="00467BD6"/>
    <w:rsid w:val="0048128A"/>
    <w:rsid w:val="00484D24"/>
    <w:rsid w:val="00496731"/>
    <w:rsid w:val="004A399C"/>
    <w:rsid w:val="004A5623"/>
    <w:rsid w:val="004A5BA0"/>
    <w:rsid w:val="004B16EE"/>
    <w:rsid w:val="004B2A67"/>
    <w:rsid w:val="004B6016"/>
    <w:rsid w:val="004C1761"/>
    <w:rsid w:val="004D4F2B"/>
    <w:rsid w:val="004E12F0"/>
    <w:rsid w:val="004E6D15"/>
    <w:rsid w:val="004F27A3"/>
    <w:rsid w:val="004F3AC6"/>
    <w:rsid w:val="005036CF"/>
    <w:rsid w:val="00505F3F"/>
    <w:rsid w:val="00511E23"/>
    <w:rsid w:val="00521EFF"/>
    <w:rsid w:val="00525CE6"/>
    <w:rsid w:val="00526AC1"/>
    <w:rsid w:val="005305BA"/>
    <w:rsid w:val="00531681"/>
    <w:rsid w:val="0053753B"/>
    <w:rsid w:val="00541753"/>
    <w:rsid w:val="00547227"/>
    <w:rsid w:val="00552D5F"/>
    <w:rsid w:val="00561F97"/>
    <w:rsid w:val="00562637"/>
    <w:rsid w:val="00577956"/>
    <w:rsid w:val="00586E71"/>
    <w:rsid w:val="005916AC"/>
    <w:rsid w:val="00592954"/>
    <w:rsid w:val="005B3A2C"/>
    <w:rsid w:val="005D03EC"/>
    <w:rsid w:val="005D0594"/>
    <w:rsid w:val="005D1065"/>
    <w:rsid w:val="005D41D7"/>
    <w:rsid w:val="005D5284"/>
    <w:rsid w:val="005D7807"/>
    <w:rsid w:val="005E46A3"/>
    <w:rsid w:val="005F7F8D"/>
    <w:rsid w:val="00605794"/>
    <w:rsid w:val="006101F0"/>
    <w:rsid w:val="00621516"/>
    <w:rsid w:val="00624087"/>
    <w:rsid w:val="00624706"/>
    <w:rsid w:val="0062742C"/>
    <w:rsid w:val="00627C2B"/>
    <w:rsid w:val="006348D4"/>
    <w:rsid w:val="00635D86"/>
    <w:rsid w:val="0064194E"/>
    <w:rsid w:val="00641FFE"/>
    <w:rsid w:val="00665E8E"/>
    <w:rsid w:val="00672E8A"/>
    <w:rsid w:val="0067529C"/>
    <w:rsid w:val="006800C0"/>
    <w:rsid w:val="00680AEC"/>
    <w:rsid w:val="00680EF8"/>
    <w:rsid w:val="0068110F"/>
    <w:rsid w:val="00681A0C"/>
    <w:rsid w:val="006832F3"/>
    <w:rsid w:val="006939BD"/>
    <w:rsid w:val="00694EDE"/>
    <w:rsid w:val="006959E4"/>
    <w:rsid w:val="006A0EF9"/>
    <w:rsid w:val="006A47BC"/>
    <w:rsid w:val="006A5D72"/>
    <w:rsid w:val="006A7494"/>
    <w:rsid w:val="006B3875"/>
    <w:rsid w:val="006B7751"/>
    <w:rsid w:val="006C19A1"/>
    <w:rsid w:val="006C5E4D"/>
    <w:rsid w:val="006D6AF7"/>
    <w:rsid w:val="006D7933"/>
    <w:rsid w:val="006F1D81"/>
    <w:rsid w:val="006F6663"/>
    <w:rsid w:val="00700B78"/>
    <w:rsid w:val="00716ECF"/>
    <w:rsid w:val="00717BE9"/>
    <w:rsid w:val="0072053C"/>
    <w:rsid w:val="00721A5F"/>
    <w:rsid w:val="00722D6F"/>
    <w:rsid w:val="00732B7C"/>
    <w:rsid w:val="00733848"/>
    <w:rsid w:val="0075199A"/>
    <w:rsid w:val="00751A10"/>
    <w:rsid w:val="007722B8"/>
    <w:rsid w:val="007725D3"/>
    <w:rsid w:val="007770A5"/>
    <w:rsid w:val="007869C6"/>
    <w:rsid w:val="00786CAB"/>
    <w:rsid w:val="0079137B"/>
    <w:rsid w:val="00791A5D"/>
    <w:rsid w:val="00792F8B"/>
    <w:rsid w:val="007954CF"/>
    <w:rsid w:val="007A7BC9"/>
    <w:rsid w:val="007B367A"/>
    <w:rsid w:val="007B4EF0"/>
    <w:rsid w:val="007C020C"/>
    <w:rsid w:val="007C0A7E"/>
    <w:rsid w:val="007D56F9"/>
    <w:rsid w:val="007D6483"/>
    <w:rsid w:val="007F2C83"/>
    <w:rsid w:val="007F389C"/>
    <w:rsid w:val="007F4CAD"/>
    <w:rsid w:val="007F5827"/>
    <w:rsid w:val="007F6B86"/>
    <w:rsid w:val="00801946"/>
    <w:rsid w:val="0081383D"/>
    <w:rsid w:val="008423B0"/>
    <w:rsid w:val="008423B9"/>
    <w:rsid w:val="008610F2"/>
    <w:rsid w:val="0087082C"/>
    <w:rsid w:val="00870FE3"/>
    <w:rsid w:val="008754FE"/>
    <w:rsid w:val="00876356"/>
    <w:rsid w:val="00881BD9"/>
    <w:rsid w:val="008836E8"/>
    <w:rsid w:val="00893BAF"/>
    <w:rsid w:val="00895B7E"/>
    <w:rsid w:val="008A007A"/>
    <w:rsid w:val="008A171E"/>
    <w:rsid w:val="008A5F77"/>
    <w:rsid w:val="008A672D"/>
    <w:rsid w:val="008A755F"/>
    <w:rsid w:val="008A7BE2"/>
    <w:rsid w:val="008B0CC4"/>
    <w:rsid w:val="008B2266"/>
    <w:rsid w:val="008B3F2D"/>
    <w:rsid w:val="008B5DF5"/>
    <w:rsid w:val="008C6F7A"/>
    <w:rsid w:val="008D71A0"/>
    <w:rsid w:val="008E1125"/>
    <w:rsid w:val="008E7643"/>
    <w:rsid w:val="008E7C1A"/>
    <w:rsid w:val="008F21FC"/>
    <w:rsid w:val="00911933"/>
    <w:rsid w:val="0091290B"/>
    <w:rsid w:val="009303DF"/>
    <w:rsid w:val="00931BB0"/>
    <w:rsid w:val="00932843"/>
    <w:rsid w:val="0094302F"/>
    <w:rsid w:val="00944E4E"/>
    <w:rsid w:val="0094680A"/>
    <w:rsid w:val="00952763"/>
    <w:rsid w:val="00954B6E"/>
    <w:rsid w:val="009561AC"/>
    <w:rsid w:val="009573C9"/>
    <w:rsid w:val="00965A3D"/>
    <w:rsid w:val="00971784"/>
    <w:rsid w:val="009722FE"/>
    <w:rsid w:val="0098092A"/>
    <w:rsid w:val="00995687"/>
    <w:rsid w:val="009A773E"/>
    <w:rsid w:val="009B20E6"/>
    <w:rsid w:val="009B246D"/>
    <w:rsid w:val="009B27B1"/>
    <w:rsid w:val="009B61A7"/>
    <w:rsid w:val="009B6761"/>
    <w:rsid w:val="009C33A1"/>
    <w:rsid w:val="009C5C15"/>
    <w:rsid w:val="009C6610"/>
    <w:rsid w:val="009D34B3"/>
    <w:rsid w:val="009D6717"/>
    <w:rsid w:val="009E02D5"/>
    <w:rsid w:val="009E4207"/>
    <w:rsid w:val="00A05E8E"/>
    <w:rsid w:val="00A209CC"/>
    <w:rsid w:val="00A23005"/>
    <w:rsid w:val="00A307A5"/>
    <w:rsid w:val="00A3171D"/>
    <w:rsid w:val="00A31DFC"/>
    <w:rsid w:val="00A32890"/>
    <w:rsid w:val="00A3303C"/>
    <w:rsid w:val="00A35A3B"/>
    <w:rsid w:val="00A4184A"/>
    <w:rsid w:val="00A45439"/>
    <w:rsid w:val="00A45976"/>
    <w:rsid w:val="00A727DC"/>
    <w:rsid w:val="00A73ECA"/>
    <w:rsid w:val="00A756AD"/>
    <w:rsid w:val="00A828D1"/>
    <w:rsid w:val="00A85B96"/>
    <w:rsid w:val="00A91454"/>
    <w:rsid w:val="00A9271F"/>
    <w:rsid w:val="00A929E1"/>
    <w:rsid w:val="00A96F5D"/>
    <w:rsid w:val="00AA1B8E"/>
    <w:rsid w:val="00AA2E14"/>
    <w:rsid w:val="00AA47C7"/>
    <w:rsid w:val="00AB0E5C"/>
    <w:rsid w:val="00AC03CB"/>
    <w:rsid w:val="00AC6BF3"/>
    <w:rsid w:val="00AC7148"/>
    <w:rsid w:val="00AC7A3C"/>
    <w:rsid w:val="00AD03CE"/>
    <w:rsid w:val="00AD2DF6"/>
    <w:rsid w:val="00AF73FE"/>
    <w:rsid w:val="00B06F0B"/>
    <w:rsid w:val="00B102D5"/>
    <w:rsid w:val="00B2408D"/>
    <w:rsid w:val="00B31EDE"/>
    <w:rsid w:val="00B43282"/>
    <w:rsid w:val="00B45E78"/>
    <w:rsid w:val="00B5057E"/>
    <w:rsid w:val="00B507AF"/>
    <w:rsid w:val="00B7314B"/>
    <w:rsid w:val="00B73224"/>
    <w:rsid w:val="00B777AD"/>
    <w:rsid w:val="00B77AEF"/>
    <w:rsid w:val="00B832D4"/>
    <w:rsid w:val="00B8391E"/>
    <w:rsid w:val="00BA264B"/>
    <w:rsid w:val="00BA7458"/>
    <w:rsid w:val="00BB2562"/>
    <w:rsid w:val="00BC0CD7"/>
    <w:rsid w:val="00BD5310"/>
    <w:rsid w:val="00BD7F75"/>
    <w:rsid w:val="00BE4EA2"/>
    <w:rsid w:val="00BE65F1"/>
    <w:rsid w:val="00BF18B9"/>
    <w:rsid w:val="00C01649"/>
    <w:rsid w:val="00C02093"/>
    <w:rsid w:val="00C029CA"/>
    <w:rsid w:val="00C06F60"/>
    <w:rsid w:val="00C0700C"/>
    <w:rsid w:val="00C1226F"/>
    <w:rsid w:val="00C12B21"/>
    <w:rsid w:val="00C13722"/>
    <w:rsid w:val="00C16C65"/>
    <w:rsid w:val="00C22806"/>
    <w:rsid w:val="00C24CBE"/>
    <w:rsid w:val="00C25EA6"/>
    <w:rsid w:val="00C32953"/>
    <w:rsid w:val="00C51857"/>
    <w:rsid w:val="00C66846"/>
    <w:rsid w:val="00C70C04"/>
    <w:rsid w:val="00C73F61"/>
    <w:rsid w:val="00C76E9E"/>
    <w:rsid w:val="00C81241"/>
    <w:rsid w:val="00C84D2D"/>
    <w:rsid w:val="00CA63F6"/>
    <w:rsid w:val="00CA6A67"/>
    <w:rsid w:val="00CB135C"/>
    <w:rsid w:val="00CB22AD"/>
    <w:rsid w:val="00CB50EE"/>
    <w:rsid w:val="00CB7113"/>
    <w:rsid w:val="00CC1224"/>
    <w:rsid w:val="00CC3840"/>
    <w:rsid w:val="00CC4FA9"/>
    <w:rsid w:val="00CC7C31"/>
    <w:rsid w:val="00CD34F5"/>
    <w:rsid w:val="00CD6145"/>
    <w:rsid w:val="00CD6F6F"/>
    <w:rsid w:val="00CE50E7"/>
    <w:rsid w:val="00CF5DFC"/>
    <w:rsid w:val="00D2186B"/>
    <w:rsid w:val="00D278AD"/>
    <w:rsid w:val="00D31A02"/>
    <w:rsid w:val="00D32CA6"/>
    <w:rsid w:val="00D3653F"/>
    <w:rsid w:val="00D47517"/>
    <w:rsid w:val="00D51B37"/>
    <w:rsid w:val="00D52E5E"/>
    <w:rsid w:val="00D5314E"/>
    <w:rsid w:val="00D6353E"/>
    <w:rsid w:val="00D7298A"/>
    <w:rsid w:val="00D742DE"/>
    <w:rsid w:val="00D7515C"/>
    <w:rsid w:val="00D825F3"/>
    <w:rsid w:val="00D83875"/>
    <w:rsid w:val="00D83CD3"/>
    <w:rsid w:val="00D97CE7"/>
    <w:rsid w:val="00DA68A6"/>
    <w:rsid w:val="00DB6447"/>
    <w:rsid w:val="00DD08E5"/>
    <w:rsid w:val="00DD10E3"/>
    <w:rsid w:val="00DD1A79"/>
    <w:rsid w:val="00DF2208"/>
    <w:rsid w:val="00DF23E5"/>
    <w:rsid w:val="00DF56FA"/>
    <w:rsid w:val="00E02867"/>
    <w:rsid w:val="00E050F7"/>
    <w:rsid w:val="00E13901"/>
    <w:rsid w:val="00E16A0E"/>
    <w:rsid w:val="00E22967"/>
    <w:rsid w:val="00E22B9F"/>
    <w:rsid w:val="00E378DA"/>
    <w:rsid w:val="00E43AC9"/>
    <w:rsid w:val="00E67BA0"/>
    <w:rsid w:val="00E817F9"/>
    <w:rsid w:val="00E82A3E"/>
    <w:rsid w:val="00E9223B"/>
    <w:rsid w:val="00E96925"/>
    <w:rsid w:val="00EB4039"/>
    <w:rsid w:val="00EB5A9F"/>
    <w:rsid w:val="00EC4B1D"/>
    <w:rsid w:val="00EC7354"/>
    <w:rsid w:val="00EF5E21"/>
    <w:rsid w:val="00F13B1F"/>
    <w:rsid w:val="00F149E6"/>
    <w:rsid w:val="00F1513D"/>
    <w:rsid w:val="00F15F27"/>
    <w:rsid w:val="00F21D3F"/>
    <w:rsid w:val="00F315C0"/>
    <w:rsid w:val="00F32C9E"/>
    <w:rsid w:val="00F33EB3"/>
    <w:rsid w:val="00F37C68"/>
    <w:rsid w:val="00F40083"/>
    <w:rsid w:val="00F50EB3"/>
    <w:rsid w:val="00F532F5"/>
    <w:rsid w:val="00F60AC9"/>
    <w:rsid w:val="00F7748F"/>
    <w:rsid w:val="00F77E04"/>
    <w:rsid w:val="00F843B1"/>
    <w:rsid w:val="00F86A3C"/>
    <w:rsid w:val="00F978D1"/>
    <w:rsid w:val="00FA598F"/>
    <w:rsid w:val="00FB12BC"/>
    <w:rsid w:val="00FB6DFA"/>
    <w:rsid w:val="00FC0580"/>
    <w:rsid w:val="00FC446A"/>
    <w:rsid w:val="00FC78A9"/>
    <w:rsid w:val="00FD346C"/>
    <w:rsid w:val="00FD3B23"/>
    <w:rsid w:val="00FD4C06"/>
    <w:rsid w:val="00FE2A3D"/>
    <w:rsid w:val="00FE6C54"/>
    <w:rsid w:val="00FF6F5F"/>
    <w:rsid w:val="00FF76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16FEC"/>
  <w15:chartTrackingRefBased/>
  <w15:docId w15:val="{78CEF594-B8B0-4B43-A812-50927E87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A9"/>
    <w:rPr>
      <w:rFonts w:ascii="Lato" w:hAnsi="Lato"/>
      <w:color w:val="000000" w:themeColor="text1"/>
      <w:sz w:val="24"/>
    </w:rPr>
  </w:style>
  <w:style w:type="paragraph" w:styleId="Heading1">
    <w:name w:val="heading 1"/>
    <w:basedOn w:val="Normal"/>
    <w:next w:val="Normal"/>
    <w:link w:val="Heading1Char"/>
    <w:uiPriority w:val="9"/>
    <w:qFormat/>
    <w:rsid w:val="00FC78A9"/>
    <w:pPr>
      <w:keepNext/>
      <w:keepLines/>
      <w:spacing w:before="240" w:after="0"/>
      <w:outlineLvl w:val="0"/>
    </w:pPr>
    <w:rPr>
      <w:rFonts w:eastAsiaTheme="majorEastAsia"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FC78A9"/>
    <w:pPr>
      <w:keepNext/>
      <w:keepLines/>
      <w:spacing w:before="40" w:after="0"/>
      <w:outlineLvl w:val="1"/>
    </w:pPr>
    <w:rPr>
      <w:rFonts w:eastAsiaTheme="majorEastAsia" w:cstheme="majorBidi"/>
      <w:color w:val="BF8F00" w:themeColor="accent4" w:themeShade="BF"/>
      <w:sz w:val="26"/>
      <w:szCs w:val="26"/>
    </w:rPr>
  </w:style>
  <w:style w:type="paragraph" w:styleId="Heading3">
    <w:name w:val="heading 3"/>
    <w:basedOn w:val="Normal"/>
    <w:next w:val="Normal"/>
    <w:link w:val="Heading3Char"/>
    <w:uiPriority w:val="9"/>
    <w:unhideWhenUsed/>
    <w:qFormat/>
    <w:rsid w:val="00364D8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AA5"/>
    <w:pPr>
      <w:ind w:left="720"/>
      <w:contextualSpacing/>
    </w:pPr>
  </w:style>
  <w:style w:type="paragraph" w:styleId="PlainText">
    <w:name w:val="Plain Text"/>
    <w:basedOn w:val="Normal"/>
    <w:link w:val="PlainTextChar"/>
    <w:uiPriority w:val="99"/>
    <w:unhideWhenUsed/>
    <w:rsid w:val="00390AA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90AA5"/>
    <w:rPr>
      <w:rFonts w:ascii="Consolas" w:hAnsi="Consolas"/>
      <w:sz w:val="21"/>
      <w:szCs w:val="21"/>
    </w:rPr>
  </w:style>
  <w:style w:type="table" w:styleId="TableGrid">
    <w:name w:val="Table Grid"/>
    <w:basedOn w:val="TableNormal"/>
    <w:uiPriority w:val="39"/>
    <w:rsid w:val="00390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78A9"/>
    <w:rPr>
      <w:rFonts w:ascii="Lato" w:eastAsiaTheme="majorEastAsia" w:hAnsi="Lato"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FC78A9"/>
    <w:rPr>
      <w:rFonts w:ascii="Lato" w:eastAsiaTheme="majorEastAsia" w:hAnsi="Lato" w:cstheme="majorBidi"/>
      <w:color w:val="BF8F00" w:themeColor="accent4" w:themeShade="BF"/>
      <w:sz w:val="26"/>
      <w:szCs w:val="26"/>
    </w:rPr>
  </w:style>
  <w:style w:type="paragraph" w:styleId="HTMLPreformatted">
    <w:name w:val="HTML Preformatted"/>
    <w:basedOn w:val="Normal"/>
    <w:link w:val="HTMLPreformattedChar"/>
    <w:uiPriority w:val="99"/>
    <w:semiHidden/>
    <w:unhideWhenUsed/>
    <w:rsid w:val="00D31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AU"/>
    </w:rPr>
  </w:style>
  <w:style w:type="character" w:customStyle="1" w:styleId="HTMLPreformattedChar">
    <w:name w:val="HTML Preformatted Char"/>
    <w:basedOn w:val="DefaultParagraphFont"/>
    <w:link w:val="HTMLPreformatted"/>
    <w:uiPriority w:val="99"/>
    <w:semiHidden/>
    <w:rsid w:val="00D31A02"/>
    <w:rPr>
      <w:rFonts w:ascii="Courier New" w:eastAsia="Times New Roman" w:hAnsi="Courier New" w:cs="Courier New"/>
      <w:sz w:val="20"/>
      <w:szCs w:val="20"/>
      <w:lang w:eastAsia="en-AU"/>
    </w:rPr>
  </w:style>
  <w:style w:type="character" w:customStyle="1" w:styleId="gnkrckgcgsb">
    <w:name w:val="gnkrckgcgsb"/>
    <w:basedOn w:val="DefaultParagraphFont"/>
    <w:rsid w:val="00D31A02"/>
  </w:style>
  <w:style w:type="paragraph" w:styleId="BalloonText">
    <w:name w:val="Balloon Text"/>
    <w:basedOn w:val="Normal"/>
    <w:link w:val="BalloonTextChar"/>
    <w:uiPriority w:val="99"/>
    <w:semiHidden/>
    <w:unhideWhenUsed/>
    <w:rsid w:val="003465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57E"/>
    <w:rPr>
      <w:rFonts w:ascii="Segoe UI" w:hAnsi="Segoe UI" w:cs="Segoe UI"/>
      <w:color w:val="000000" w:themeColor="text1"/>
      <w:sz w:val="18"/>
      <w:szCs w:val="18"/>
    </w:rPr>
  </w:style>
  <w:style w:type="character" w:customStyle="1" w:styleId="Heading3Char">
    <w:name w:val="Heading 3 Char"/>
    <w:basedOn w:val="DefaultParagraphFont"/>
    <w:link w:val="Heading3"/>
    <w:uiPriority w:val="9"/>
    <w:rsid w:val="00364D85"/>
    <w:rPr>
      <w:rFonts w:asciiTheme="majorHAnsi" w:eastAsiaTheme="majorEastAsia" w:hAnsiTheme="majorHAnsi" w:cstheme="majorBidi"/>
      <w:color w:val="1F4D78" w:themeColor="accent1" w:themeShade="7F"/>
      <w:sz w:val="24"/>
      <w:szCs w:val="24"/>
    </w:rPr>
  </w:style>
  <w:style w:type="table" w:styleId="PlainTable1">
    <w:name w:val="Plain Table 1"/>
    <w:basedOn w:val="TableNormal"/>
    <w:uiPriority w:val="41"/>
    <w:rsid w:val="00F32C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3D0E61"/>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3D0E61"/>
    <w:rPr>
      <w:rFonts w:ascii="Lato" w:hAnsi="Lato"/>
      <w:noProof/>
      <w:color w:val="000000" w:themeColor="text1"/>
      <w:sz w:val="24"/>
      <w:lang w:val="en-US"/>
    </w:rPr>
  </w:style>
  <w:style w:type="paragraph" w:customStyle="1" w:styleId="EndNoteBibliography">
    <w:name w:val="EndNote Bibliography"/>
    <w:basedOn w:val="Normal"/>
    <w:link w:val="EndNoteBibliographyChar"/>
    <w:rsid w:val="003D0E61"/>
    <w:pPr>
      <w:spacing w:line="240" w:lineRule="auto"/>
    </w:pPr>
    <w:rPr>
      <w:noProof/>
      <w:lang w:val="en-US"/>
    </w:rPr>
  </w:style>
  <w:style w:type="character" w:customStyle="1" w:styleId="EndNoteBibliographyChar">
    <w:name w:val="EndNote Bibliography Char"/>
    <w:basedOn w:val="DefaultParagraphFont"/>
    <w:link w:val="EndNoteBibliography"/>
    <w:rsid w:val="003D0E61"/>
    <w:rPr>
      <w:rFonts w:ascii="Lato" w:hAnsi="Lato"/>
      <w:noProof/>
      <w:color w:val="000000" w:themeColor="text1"/>
      <w:sz w:val="24"/>
      <w:lang w:val="en-US"/>
    </w:rPr>
  </w:style>
  <w:style w:type="character" w:styleId="Hyperlink">
    <w:name w:val="Hyperlink"/>
    <w:basedOn w:val="DefaultParagraphFont"/>
    <w:uiPriority w:val="99"/>
    <w:unhideWhenUsed/>
    <w:rsid w:val="003D0E61"/>
    <w:rPr>
      <w:color w:val="0563C1" w:themeColor="hyperlink"/>
      <w:u w:val="single"/>
    </w:rPr>
  </w:style>
  <w:style w:type="character" w:customStyle="1" w:styleId="UnresolvedMention1">
    <w:name w:val="Unresolved Mention1"/>
    <w:basedOn w:val="DefaultParagraphFont"/>
    <w:uiPriority w:val="99"/>
    <w:semiHidden/>
    <w:unhideWhenUsed/>
    <w:rsid w:val="003D0E61"/>
    <w:rPr>
      <w:color w:val="605E5C"/>
      <w:shd w:val="clear" w:color="auto" w:fill="E1DFDD"/>
    </w:rPr>
  </w:style>
  <w:style w:type="character" w:styleId="CommentReference">
    <w:name w:val="annotation reference"/>
    <w:basedOn w:val="DefaultParagraphFont"/>
    <w:uiPriority w:val="99"/>
    <w:semiHidden/>
    <w:unhideWhenUsed/>
    <w:rsid w:val="00C25EA6"/>
    <w:rPr>
      <w:sz w:val="16"/>
      <w:szCs w:val="16"/>
    </w:rPr>
  </w:style>
  <w:style w:type="paragraph" w:styleId="CommentText">
    <w:name w:val="annotation text"/>
    <w:basedOn w:val="Normal"/>
    <w:link w:val="CommentTextChar"/>
    <w:uiPriority w:val="99"/>
    <w:semiHidden/>
    <w:unhideWhenUsed/>
    <w:rsid w:val="00C25EA6"/>
    <w:pPr>
      <w:spacing w:line="240" w:lineRule="auto"/>
    </w:pPr>
    <w:rPr>
      <w:sz w:val="20"/>
      <w:szCs w:val="20"/>
    </w:rPr>
  </w:style>
  <w:style w:type="character" w:customStyle="1" w:styleId="CommentTextChar">
    <w:name w:val="Comment Text Char"/>
    <w:basedOn w:val="DefaultParagraphFont"/>
    <w:link w:val="CommentText"/>
    <w:uiPriority w:val="99"/>
    <w:semiHidden/>
    <w:rsid w:val="00C25EA6"/>
    <w:rPr>
      <w:rFonts w:ascii="Lato" w:hAnsi="Lato"/>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C25EA6"/>
    <w:rPr>
      <w:b/>
      <w:bCs/>
    </w:rPr>
  </w:style>
  <w:style w:type="character" w:customStyle="1" w:styleId="CommentSubjectChar">
    <w:name w:val="Comment Subject Char"/>
    <w:basedOn w:val="CommentTextChar"/>
    <w:link w:val="CommentSubject"/>
    <w:uiPriority w:val="99"/>
    <w:semiHidden/>
    <w:rsid w:val="00C25EA6"/>
    <w:rPr>
      <w:rFonts w:ascii="Lato" w:hAnsi="Lato"/>
      <w:b/>
      <w:bCs/>
      <w:color w:val="000000" w:themeColor="text1"/>
      <w:sz w:val="20"/>
      <w:szCs w:val="20"/>
    </w:rPr>
  </w:style>
  <w:style w:type="character" w:styleId="UnresolvedMention">
    <w:name w:val="Unresolved Mention"/>
    <w:basedOn w:val="DefaultParagraphFont"/>
    <w:uiPriority w:val="99"/>
    <w:semiHidden/>
    <w:unhideWhenUsed/>
    <w:rsid w:val="000C17D7"/>
    <w:rPr>
      <w:color w:val="605E5C"/>
      <w:shd w:val="clear" w:color="auto" w:fill="E1DFDD"/>
    </w:rPr>
  </w:style>
  <w:style w:type="character" w:styleId="Strong">
    <w:name w:val="Strong"/>
    <w:basedOn w:val="DefaultParagraphFont"/>
    <w:uiPriority w:val="22"/>
    <w:qFormat/>
    <w:rsid w:val="005F7F8D"/>
    <w:rPr>
      <w:b/>
      <w:bCs/>
    </w:rPr>
  </w:style>
  <w:style w:type="character" w:styleId="LineNumber">
    <w:name w:val="line number"/>
    <w:basedOn w:val="DefaultParagraphFont"/>
    <w:uiPriority w:val="99"/>
    <w:semiHidden/>
    <w:unhideWhenUsed/>
    <w:rsid w:val="00C76E9E"/>
  </w:style>
  <w:style w:type="paragraph" w:styleId="NormalWeb">
    <w:name w:val="Normal (Web)"/>
    <w:basedOn w:val="Normal"/>
    <w:uiPriority w:val="99"/>
    <w:semiHidden/>
    <w:unhideWhenUsed/>
    <w:rsid w:val="009E4207"/>
    <w:pPr>
      <w:spacing w:before="100" w:beforeAutospacing="1" w:after="100" w:afterAutospacing="1" w:line="240" w:lineRule="auto"/>
    </w:pPr>
    <w:rPr>
      <w:rFonts w:ascii="Times New Roman" w:eastAsia="Times New Roman" w:hAnsi="Times New Roman" w:cs="Times New Roman"/>
      <w:color w:val="auto"/>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37502">
      <w:bodyDiv w:val="1"/>
      <w:marLeft w:val="0"/>
      <w:marRight w:val="0"/>
      <w:marTop w:val="0"/>
      <w:marBottom w:val="0"/>
      <w:divBdr>
        <w:top w:val="none" w:sz="0" w:space="0" w:color="auto"/>
        <w:left w:val="none" w:sz="0" w:space="0" w:color="auto"/>
        <w:bottom w:val="none" w:sz="0" w:space="0" w:color="auto"/>
        <w:right w:val="none" w:sz="0" w:space="0" w:color="auto"/>
      </w:divBdr>
    </w:div>
    <w:div w:id="141318017">
      <w:bodyDiv w:val="1"/>
      <w:marLeft w:val="0"/>
      <w:marRight w:val="0"/>
      <w:marTop w:val="0"/>
      <w:marBottom w:val="0"/>
      <w:divBdr>
        <w:top w:val="none" w:sz="0" w:space="0" w:color="auto"/>
        <w:left w:val="none" w:sz="0" w:space="0" w:color="auto"/>
        <w:bottom w:val="none" w:sz="0" w:space="0" w:color="auto"/>
        <w:right w:val="none" w:sz="0" w:space="0" w:color="auto"/>
      </w:divBdr>
    </w:div>
    <w:div w:id="445389084">
      <w:bodyDiv w:val="1"/>
      <w:marLeft w:val="0"/>
      <w:marRight w:val="0"/>
      <w:marTop w:val="0"/>
      <w:marBottom w:val="0"/>
      <w:divBdr>
        <w:top w:val="none" w:sz="0" w:space="0" w:color="auto"/>
        <w:left w:val="none" w:sz="0" w:space="0" w:color="auto"/>
        <w:bottom w:val="none" w:sz="0" w:space="0" w:color="auto"/>
        <w:right w:val="none" w:sz="0" w:space="0" w:color="auto"/>
      </w:divBdr>
    </w:div>
    <w:div w:id="450249083">
      <w:bodyDiv w:val="1"/>
      <w:marLeft w:val="0"/>
      <w:marRight w:val="0"/>
      <w:marTop w:val="0"/>
      <w:marBottom w:val="0"/>
      <w:divBdr>
        <w:top w:val="none" w:sz="0" w:space="0" w:color="auto"/>
        <w:left w:val="none" w:sz="0" w:space="0" w:color="auto"/>
        <w:bottom w:val="none" w:sz="0" w:space="0" w:color="auto"/>
        <w:right w:val="none" w:sz="0" w:space="0" w:color="auto"/>
      </w:divBdr>
    </w:div>
    <w:div w:id="495922214">
      <w:bodyDiv w:val="1"/>
      <w:marLeft w:val="0"/>
      <w:marRight w:val="0"/>
      <w:marTop w:val="0"/>
      <w:marBottom w:val="0"/>
      <w:divBdr>
        <w:top w:val="none" w:sz="0" w:space="0" w:color="auto"/>
        <w:left w:val="none" w:sz="0" w:space="0" w:color="auto"/>
        <w:bottom w:val="none" w:sz="0" w:space="0" w:color="auto"/>
        <w:right w:val="none" w:sz="0" w:space="0" w:color="auto"/>
      </w:divBdr>
    </w:div>
    <w:div w:id="721558312">
      <w:bodyDiv w:val="1"/>
      <w:marLeft w:val="0"/>
      <w:marRight w:val="0"/>
      <w:marTop w:val="0"/>
      <w:marBottom w:val="0"/>
      <w:divBdr>
        <w:top w:val="none" w:sz="0" w:space="0" w:color="auto"/>
        <w:left w:val="none" w:sz="0" w:space="0" w:color="auto"/>
        <w:bottom w:val="none" w:sz="0" w:space="0" w:color="auto"/>
        <w:right w:val="none" w:sz="0" w:space="0" w:color="auto"/>
      </w:divBdr>
    </w:div>
    <w:div w:id="1014307212">
      <w:bodyDiv w:val="1"/>
      <w:marLeft w:val="0"/>
      <w:marRight w:val="0"/>
      <w:marTop w:val="0"/>
      <w:marBottom w:val="0"/>
      <w:divBdr>
        <w:top w:val="none" w:sz="0" w:space="0" w:color="auto"/>
        <w:left w:val="none" w:sz="0" w:space="0" w:color="auto"/>
        <w:bottom w:val="none" w:sz="0" w:space="0" w:color="auto"/>
        <w:right w:val="none" w:sz="0" w:space="0" w:color="auto"/>
      </w:divBdr>
      <w:divsChild>
        <w:div w:id="372466887">
          <w:marLeft w:val="0"/>
          <w:marRight w:val="0"/>
          <w:marTop w:val="0"/>
          <w:marBottom w:val="0"/>
          <w:divBdr>
            <w:top w:val="none" w:sz="0" w:space="0" w:color="auto"/>
            <w:left w:val="none" w:sz="0" w:space="0" w:color="auto"/>
            <w:bottom w:val="none" w:sz="0" w:space="0" w:color="auto"/>
            <w:right w:val="none" w:sz="0" w:space="0" w:color="auto"/>
          </w:divBdr>
        </w:div>
      </w:divsChild>
    </w:div>
    <w:div w:id="1112745798">
      <w:bodyDiv w:val="1"/>
      <w:marLeft w:val="0"/>
      <w:marRight w:val="0"/>
      <w:marTop w:val="0"/>
      <w:marBottom w:val="0"/>
      <w:divBdr>
        <w:top w:val="none" w:sz="0" w:space="0" w:color="auto"/>
        <w:left w:val="none" w:sz="0" w:space="0" w:color="auto"/>
        <w:bottom w:val="none" w:sz="0" w:space="0" w:color="auto"/>
        <w:right w:val="none" w:sz="0" w:space="0" w:color="auto"/>
      </w:divBdr>
    </w:div>
    <w:div w:id="1129661537">
      <w:bodyDiv w:val="1"/>
      <w:marLeft w:val="0"/>
      <w:marRight w:val="0"/>
      <w:marTop w:val="0"/>
      <w:marBottom w:val="0"/>
      <w:divBdr>
        <w:top w:val="none" w:sz="0" w:space="0" w:color="auto"/>
        <w:left w:val="none" w:sz="0" w:space="0" w:color="auto"/>
        <w:bottom w:val="none" w:sz="0" w:space="0" w:color="auto"/>
        <w:right w:val="none" w:sz="0" w:space="0" w:color="auto"/>
      </w:divBdr>
    </w:div>
    <w:div w:id="1348486474">
      <w:bodyDiv w:val="1"/>
      <w:marLeft w:val="0"/>
      <w:marRight w:val="0"/>
      <w:marTop w:val="0"/>
      <w:marBottom w:val="0"/>
      <w:divBdr>
        <w:top w:val="none" w:sz="0" w:space="0" w:color="auto"/>
        <w:left w:val="none" w:sz="0" w:space="0" w:color="auto"/>
        <w:bottom w:val="none" w:sz="0" w:space="0" w:color="auto"/>
        <w:right w:val="none" w:sz="0" w:space="0" w:color="auto"/>
      </w:divBdr>
    </w:div>
    <w:div w:id="1547638724">
      <w:bodyDiv w:val="1"/>
      <w:marLeft w:val="0"/>
      <w:marRight w:val="0"/>
      <w:marTop w:val="0"/>
      <w:marBottom w:val="0"/>
      <w:divBdr>
        <w:top w:val="none" w:sz="0" w:space="0" w:color="auto"/>
        <w:left w:val="none" w:sz="0" w:space="0" w:color="auto"/>
        <w:bottom w:val="none" w:sz="0" w:space="0" w:color="auto"/>
        <w:right w:val="none" w:sz="0" w:space="0" w:color="auto"/>
      </w:divBdr>
    </w:div>
    <w:div w:id="1894734471">
      <w:bodyDiv w:val="1"/>
      <w:marLeft w:val="0"/>
      <w:marRight w:val="0"/>
      <w:marTop w:val="0"/>
      <w:marBottom w:val="0"/>
      <w:divBdr>
        <w:top w:val="none" w:sz="0" w:space="0" w:color="auto"/>
        <w:left w:val="none" w:sz="0" w:space="0" w:color="auto"/>
        <w:bottom w:val="none" w:sz="0" w:space="0" w:color="auto"/>
        <w:right w:val="none" w:sz="0" w:space="0" w:color="auto"/>
      </w:divBdr>
    </w:div>
    <w:div w:id="1907714655">
      <w:bodyDiv w:val="1"/>
      <w:marLeft w:val="0"/>
      <w:marRight w:val="0"/>
      <w:marTop w:val="0"/>
      <w:marBottom w:val="0"/>
      <w:divBdr>
        <w:top w:val="none" w:sz="0" w:space="0" w:color="auto"/>
        <w:left w:val="none" w:sz="0" w:space="0" w:color="auto"/>
        <w:bottom w:val="none" w:sz="0" w:space="0" w:color="auto"/>
        <w:right w:val="none" w:sz="0" w:space="0" w:color="auto"/>
      </w:divBdr>
    </w:div>
    <w:div w:id="1912495934">
      <w:bodyDiv w:val="1"/>
      <w:marLeft w:val="0"/>
      <w:marRight w:val="0"/>
      <w:marTop w:val="0"/>
      <w:marBottom w:val="0"/>
      <w:divBdr>
        <w:top w:val="none" w:sz="0" w:space="0" w:color="auto"/>
        <w:left w:val="none" w:sz="0" w:space="0" w:color="auto"/>
        <w:bottom w:val="none" w:sz="0" w:space="0" w:color="auto"/>
        <w:right w:val="none" w:sz="0" w:space="0" w:color="auto"/>
      </w:divBdr>
    </w:div>
    <w:div w:id="1919442369">
      <w:bodyDiv w:val="1"/>
      <w:marLeft w:val="0"/>
      <w:marRight w:val="0"/>
      <w:marTop w:val="0"/>
      <w:marBottom w:val="0"/>
      <w:divBdr>
        <w:top w:val="none" w:sz="0" w:space="0" w:color="auto"/>
        <w:left w:val="none" w:sz="0" w:space="0" w:color="auto"/>
        <w:bottom w:val="none" w:sz="0" w:space="0" w:color="auto"/>
        <w:right w:val="none" w:sz="0" w:space="0" w:color="auto"/>
      </w:divBdr>
    </w:div>
    <w:div w:id="1953516970">
      <w:bodyDiv w:val="1"/>
      <w:marLeft w:val="0"/>
      <w:marRight w:val="0"/>
      <w:marTop w:val="0"/>
      <w:marBottom w:val="0"/>
      <w:divBdr>
        <w:top w:val="none" w:sz="0" w:space="0" w:color="auto"/>
        <w:left w:val="none" w:sz="0" w:space="0" w:color="auto"/>
        <w:bottom w:val="none" w:sz="0" w:space="0" w:color="auto"/>
        <w:right w:val="none" w:sz="0" w:space="0" w:color="auto"/>
      </w:divBdr>
    </w:div>
    <w:div w:id="1957251132">
      <w:bodyDiv w:val="1"/>
      <w:marLeft w:val="0"/>
      <w:marRight w:val="0"/>
      <w:marTop w:val="0"/>
      <w:marBottom w:val="0"/>
      <w:divBdr>
        <w:top w:val="none" w:sz="0" w:space="0" w:color="auto"/>
        <w:left w:val="none" w:sz="0" w:space="0" w:color="auto"/>
        <w:bottom w:val="none" w:sz="0" w:space="0" w:color="auto"/>
        <w:right w:val="none" w:sz="0" w:space="0" w:color="auto"/>
      </w:divBdr>
    </w:div>
    <w:div w:id="1962682291">
      <w:bodyDiv w:val="1"/>
      <w:marLeft w:val="0"/>
      <w:marRight w:val="0"/>
      <w:marTop w:val="0"/>
      <w:marBottom w:val="0"/>
      <w:divBdr>
        <w:top w:val="none" w:sz="0" w:space="0" w:color="auto"/>
        <w:left w:val="none" w:sz="0" w:space="0" w:color="auto"/>
        <w:bottom w:val="none" w:sz="0" w:space="0" w:color="auto"/>
        <w:right w:val="none" w:sz="0" w:space="0" w:color="auto"/>
      </w:divBdr>
    </w:div>
    <w:div w:id="20165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tree.2007.03.0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anbehav.2014.02.00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BF7CD-6441-4A94-A9BC-8D94ADED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10636</TotalTime>
  <Pages>24</Pages>
  <Words>16424</Words>
  <Characters>93623</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The University of Queensland</Company>
  <LinksUpToDate>false</LinksUpToDate>
  <CharactersWithSpaces>109828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uqotodor_local</dc:creator>
  <cp:keywords/>
  <dc:description/>
  <cp:lastModifiedBy>Orlin T</cp:lastModifiedBy>
  <cp:revision>134</cp:revision>
  <dcterms:created xsi:type="dcterms:W3CDTF">2020-07-14T10:24:00Z</dcterms:created>
  <dcterms:modified xsi:type="dcterms:W3CDTF">2021-02-03T03:22:00Z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http://www.zotero.org/styles/pnas</vt:lpwstr>
  </property>
  <property fmtid="{D5CDD505-2E9C-101B-9397-08002B2CF9AE}" pid="21" name="Mendeley Recent Style Name 9_1">
    <vt:lpwstr>Proceedings of the National Academy of Sciences of the United States of America</vt:lpwstr>
  </property>
  <property fmtid="{D5CDD505-2E9C-101B-9397-08002B2CF9AE}" pid="22" name="Mendeley Document_1">
    <vt:lpwstr>True</vt:lpwstr>
  </property>
  <property fmtid="{D5CDD505-2E9C-101B-9397-08002B2CF9AE}" pid="23" name="Mendeley Unique User Id_1">
    <vt:lpwstr>ed6b5d21-f60f-356a-ba28-c0a2d180877e</vt:lpwstr>
  </property>
  <property fmtid="{D5CDD505-2E9C-101B-9397-08002B2CF9AE}" pid="24" name="Mendeley Citation Style_1">
    <vt:lpwstr>http://www.zotero.org/styles/apa</vt:lpwstr>
  </property>
</Properties>
</file>